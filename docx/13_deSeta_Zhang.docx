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6BC" w:rsidRPr="008B4296" w:rsidRDefault="00893520" w:rsidP="00F74D8A">
      <w:pPr>
        <w:spacing w:line="276" w:lineRule="auto"/>
        <w:rPr>
          <w:rFonts w:ascii="Calibri" w:hAnsi="Calibri" w:cs="Arial"/>
          <w:b/>
        </w:rPr>
      </w:pPr>
      <w:r w:rsidRPr="008B4296">
        <w:rPr>
          <w:rFonts w:ascii="Calibri" w:hAnsi="Calibri" w:cs="Arial"/>
          <w:b/>
        </w:rPr>
        <w:t xml:space="preserve">Stranger </w:t>
      </w:r>
      <w:proofErr w:type="spellStart"/>
      <w:r w:rsidRPr="008B4296">
        <w:rPr>
          <w:rFonts w:ascii="Calibri" w:hAnsi="Calibri" w:cs="Arial"/>
          <w:b/>
        </w:rPr>
        <w:t>Stranger</w:t>
      </w:r>
      <w:proofErr w:type="spellEnd"/>
      <w:r w:rsidRPr="008B4296">
        <w:rPr>
          <w:rFonts w:ascii="Calibri" w:hAnsi="Calibri" w:cs="Arial"/>
          <w:b/>
        </w:rPr>
        <w:t xml:space="preserve"> or Lonely </w:t>
      </w:r>
      <w:proofErr w:type="spellStart"/>
      <w:r w:rsidRPr="008B4296">
        <w:rPr>
          <w:rFonts w:ascii="Calibri" w:hAnsi="Calibri" w:cs="Arial"/>
          <w:b/>
        </w:rPr>
        <w:t>Lonely</w:t>
      </w:r>
      <w:proofErr w:type="spellEnd"/>
      <w:r w:rsidRPr="008B4296">
        <w:rPr>
          <w:rFonts w:ascii="Calibri" w:hAnsi="Calibri" w:cs="Arial"/>
          <w:b/>
        </w:rPr>
        <w:t>? Young Chinese and Dating Apps between the Locational, the Mobile and the Social</w:t>
      </w:r>
    </w:p>
    <w:p w:rsidR="0029119C" w:rsidRPr="008B4296" w:rsidRDefault="008D035D" w:rsidP="00F74D8A">
      <w:pPr>
        <w:spacing w:line="276" w:lineRule="auto"/>
        <w:rPr>
          <w:rFonts w:ascii="Calibri" w:hAnsi="Calibri" w:cs="Arial"/>
          <w:lang w:val="en-US"/>
        </w:rPr>
      </w:pPr>
      <w:r w:rsidRPr="008B4296">
        <w:rPr>
          <w:rFonts w:ascii="Calibri" w:hAnsi="Calibri" w:cs="Arial"/>
          <w:lang w:val="en-US"/>
        </w:rPr>
        <w:t>G</w:t>
      </w:r>
      <w:r w:rsidR="00323B0E" w:rsidRPr="008B4296">
        <w:rPr>
          <w:rFonts w:ascii="Calibri" w:hAnsi="Calibri" w:cs="Arial"/>
          <w:lang w:val="en-US"/>
        </w:rPr>
        <w:t>abriele</w:t>
      </w:r>
      <w:r w:rsidRPr="008B4296">
        <w:rPr>
          <w:rFonts w:ascii="Calibri" w:hAnsi="Calibri" w:cs="Arial"/>
          <w:lang w:val="en-US"/>
        </w:rPr>
        <w:t xml:space="preserve"> </w:t>
      </w:r>
      <w:r w:rsidR="00323B0E" w:rsidRPr="008B4296">
        <w:rPr>
          <w:rFonts w:ascii="Calibri" w:hAnsi="Calibri" w:cs="Arial"/>
          <w:lang w:val="en-US"/>
        </w:rPr>
        <w:t>de</w:t>
      </w:r>
      <w:r w:rsidRPr="008B4296">
        <w:rPr>
          <w:rFonts w:ascii="Calibri" w:hAnsi="Calibri" w:cs="Arial"/>
          <w:lang w:val="en-US"/>
        </w:rPr>
        <w:t xml:space="preserve"> </w:t>
      </w:r>
      <w:r w:rsidR="00B916BC" w:rsidRPr="008B4296">
        <w:rPr>
          <w:rFonts w:ascii="Calibri" w:hAnsi="Calibri" w:cs="Arial"/>
          <w:lang w:val="en-US"/>
        </w:rPr>
        <w:t>S</w:t>
      </w:r>
      <w:r w:rsidR="00323B0E" w:rsidRPr="008B4296">
        <w:rPr>
          <w:rFonts w:ascii="Calibri" w:hAnsi="Calibri" w:cs="Arial"/>
          <w:lang w:val="en-US"/>
        </w:rPr>
        <w:t>eta</w:t>
      </w:r>
      <w:r w:rsidRPr="008B4296">
        <w:rPr>
          <w:rFonts w:ascii="Calibri" w:hAnsi="Calibri" w:cs="Arial"/>
          <w:lang w:val="en-US"/>
        </w:rPr>
        <w:t xml:space="preserve"> </w:t>
      </w:r>
      <w:r w:rsidR="00323B0E" w:rsidRPr="008B4296">
        <w:rPr>
          <w:rFonts w:ascii="Calibri" w:eastAsia="SimSun" w:hAnsi="Calibri" w:cs="Arial"/>
          <w:lang w:val="en-US" w:eastAsia="zh-CN"/>
        </w:rPr>
        <w:t>and</w:t>
      </w:r>
      <w:r w:rsidR="00323B0E" w:rsidRPr="008B4296">
        <w:rPr>
          <w:rFonts w:ascii="Calibri" w:hAnsi="Calibri" w:cs="Arial"/>
          <w:lang w:val="en-US"/>
        </w:rPr>
        <w:t xml:space="preserve"> G</w:t>
      </w:r>
      <w:r w:rsidR="00323B0E" w:rsidRPr="008B4296">
        <w:rPr>
          <w:rFonts w:ascii="Calibri" w:eastAsia="SimSun" w:hAnsi="Calibri" w:cs="Arial"/>
          <w:lang w:val="en-US" w:eastAsia="zh-CN"/>
        </w:rPr>
        <w:t>e</w:t>
      </w:r>
      <w:r w:rsidR="00323B0E" w:rsidRPr="008B4296">
        <w:rPr>
          <w:rFonts w:ascii="Calibri" w:hAnsi="Calibri" w:cs="Arial"/>
          <w:lang w:val="en-US"/>
        </w:rPr>
        <w:t xml:space="preserve"> Z</w:t>
      </w:r>
      <w:r w:rsidR="00323B0E" w:rsidRPr="008B4296">
        <w:rPr>
          <w:rFonts w:ascii="Calibri" w:eastAsia="SimSun" w:hAnsi="Calibri" w:cs="Arial"/>
          <w:lang w:val="en-US" w:eastAsia="zh-CN"/>
        </w:rPr>
        <w:t>hang</w:t>
      </w:r>
      <w:r w:rsidR="00F15473" w:rsidRPr="008B4296">
        <w:rPr>
          <w:rStyle w:val="FootnoteReference"/>
          <w:rFonts w:ascii="Calibri" w:hAnsi="Calibri" w:cs="Arial"/>
        </w:rPr>
        <w:footnoteReference w:id="1"/>
      </w:r>
    </w:p>
    <w:p w:rsidR="00231908" w:rsidRPr="008B4296" w:rsidRDefault="00231908" w:rsidP="00F74D8A">
      <w:pPr>
        <w:spacing w:line="276" w:lineRule="auto"/>
        <w:rPr>
          <w:rFonts w:ascii="Calibri" w:hAnsi="Calibri" w:cs="Arial"/>
        </w:rPr>
      </w:pPr>
    </w:p>
    <w:p w:rsidR="00D85F7E" w:rsidRPr="008B4296" w:rsidRDefault="00D85F7E" w:rsidP="00F74D8A">
      <w:pPr>
        <w:spacing w:line="276" w:lineRule="auto"/>
        <w:rPr>
          <w:rFonts w:ascii="Calibri" w:hAnsi="Calibri" w:cs="Arial"/>
        </w:rPr>
      </w:pPr>
    </w:p>
    <w:p w:rsidR="000B35C1" w:rsidRPr="008B4296" w:rsidRDefault="000B35C1" w:rsidP="00F74D8A">
      <w:pPr>
        <w:spacing w:line="276" w:lineRule="auto"/>
        <w:rPr>
          <w:rFonts w:ascii="Calibri" w:hAnsi="Calibri" w:cs="Arial"/>
          <w:b/>
        </w:rPr>
      </w:pPr>
      <w:r w:rsidRPr="008B4296">
        <w:rPr>
          <w:rFonts w:ascii="Calibri" w:hAnsi="Calibri" w:cs="Arial"/>
          <w:b/>
        </w:rPr>
        <w:t xml:space="preserve">Introduction: Did </w:t>
      </w:r>
      <w:r w:rsidR="00572F5E" w:rsidRPr="008B4296">
        <w:rPr>
          <w:rFonts w:ascii="Calibri" w:eastAsia="SimSun" w:hAnsi="Calibri" w:cs="Arial"/>
          <w:b/>
          <w:lang w:eastAsia="zh-CN"/>
        </w:rPr>
        <w:t>Y</w:t>
      </w:r>
      <w:r w:rsidR="00572F5E" w:rsidRPr="008B4296">
        <w:rPr>
          <w:rFonts w:ascii="Calibri" w:hAnsi="Calibri" w:cs="Arial"/>
          <w:b/>
        </w:rPr>
        <w:t xml:space="preserve">ou </w:t>
      </w:r>
      <w:r w:rsidR="00572F5E" w:rsidRPr="008B4296">
        <w:rPr>
          <w:rFonts w:ascii="Calibri" w:eastAsia="SimSun" w:hAnsi="Calibri" w:cs="Arial"/>
          <w:b/>
          <w:lang w:eastAsia="zh-CN"/>
        </w:rPr>
        <w:t>G</w:t>
      </w:r>
      <w:r w:rsidR="00572F5E" w:rsidRPr="008B4296">
        <w:rPr>
          <w:rFonts w:ascii="Calibri" w:hAnsi="Calibri" w:cs="Arial"/>
          <w:b/>
        </w:rPr>
        <w:t xml:space="preserve">et </w:t>
      </w:r>
      <w:r w:rsidR="00572F5E" w:rsidRPr="008B4296">
        <w:rPr>
          <w:rFonts w:ascii="Calibri" w:eastAsia="SimSun" w:hAnsi="Calibri" w:cs="Arial"/>
          <w:b/>
          <w:lang w:eastAsia="zh-CN"/>
        </w:rPr>
        <w:t>M</w:t>
      </w:r>
      <w:r w:rsidR="00572F5E" w:rsidRPr="008B4296">
        <w:rPr>
          <w:rFonts w:ascii="Calibri" w:hAnsi="Calibri" w:cs="Arial"/>
          <w:b/>
        </w:rPr>
        <w:t>arried</w:t>
      </w:r>
      <w:r w:rsidRPr="008B4296">
        <w:rPr>
          <w:rFonts w:ascii="Calibri" w:hAnsi="Calibri" w:cs="Arial"/>
          <w:b/>
        </w:rPr>
        <w:t>?</w:t>
      </w:r>
    </w:p>
    <w:p w:rsidR="000B35C1" w:rsidRPr="008B4296" w:rsidRDefault="000B35C1" w:rsidP="00F74D8A">
      <w:pPr>
        <w:spacing w:line="276" w:lineRule="auto"/>
        <w:rPr>
          <w:rFonts w:ascii="Calibri" w:hAnsi="Calibri" w:cs="Arial"/>
        </w:rPr>
      </w:pPr>
      <w:r w:rsidRPr="008B4296">
        <w:rPr>
          <w:rFonts w:ascii="Calibri" w:hAnsi="Calibri" w:cs="Arial"/>
        </w:rPr>
        <w:t>Just around Chinese New Year in early 2014, with most Chinese families gathered around dining tables to celebrate the festivity, local TV stations aired a commercial by a matchmaking com</w:t>
      </w:r>
      <w:r w:rsidR="00071880" w:rsidRPr="008B4296">
        <w:rPr>
          <w:rFonts w:ascii="Calibri" w:hAnsi="Calibri" w:cs="Arial"/>
        </w:rPr>
        <w:t xml:space="preserve">pany playing on the climax of </w:t>
      </w:r>
      <w:r w:rsidRPr="008B4296">
        <w:rPr>
          <w:rFonts w:ascii="Calibri" w:hAnsi="Calibri" w:cs="Arial"/>
        </w:rPr>
        <w:t>a grandmother vexing her granddaughter year after year w</w:t>
      </w:r>
      <w:r w:rsidR="00D04F4C" w:rsidRPr="008B4296">
        <w:rPr>
          <w:rFonts w:ascii="Calibri" w:hAnsi="Calibri" w:cs="Arial"/>
        </w:rPr>
        <w:t>ith the nagging half-question</w:t>
      </w:r>
      <w:r w:rsidR="00DE0482" w:rsidRPr="008B4296">
        <w:rPr>
          <w:rFonts w:ascii="Calibri" w:eastAsia="SimSun" w:hAnsi="Calibri" w:cs="Arial"/>
          <w:lang w:eastAsia="zh-CN"/>
        </w:rPr>
        <w:t>,</w:t>
      </w:r>
      <w:r w:rsidR="00DE0482" w:rsidRPr="008B4296">
        <w:rPr>
          <w:rFonts w:ascii="Calibri" w:hAnsi="Calibri" w:cs="Arial"/>
        </w:rPr>
        <w:t xml:space="preserve"> </w:t>
      </w:r>
      <w:r w:rsidR="00D04F4C" w:rsidRPr="008B4296">
        <w:rPr>
          <w:rFonts w:ascii="Calibri" w:hAnsi="Calibri" w:cs="Arial"/>
        </w:rPr>
        <w:t>“you got married, right?”</w:t>
      </w:r>
      <w:r w:rsidRPr="008B4296">
        <w:rPr>
          <w:rFonts w:ascii="Calibri" w:hAnsi="Calibri" w:cs="Arial"/>
        </w:rPr>
        <w:t xml:space="preserve"> (</w:t>
      </w:r>
      <w:proofErr w:type="spellStart"/>
      <w:proofErr w:type="gramStart"/>
      <w:r w:rsidRPr="008B4296">
        <w:rPr>
          <w:rFonts w:ascii="Calibri" w:hAnsi="Calibri" w:cs="Arial"/>
          <w:i/>
        </w:rPr>
        <w:t>jie</w:t>
      </w:r>
      <w:proofErr w:type="spellEnd"/>
      <w:proofErr w:type="gramEnd"/>
      <w:r w:rsidR="00231908" w:rsidRPr="008B4296">
        <w:rPr>
          <w:rFonts w:ascii="Calibri" w:hAnsi="Calibri" w:cs="Arial"/>
          <w:i/>
        </w:rPr>
        <w:t xml:space="preserve"> </w:t>
      </w:r>
      <w:proofErr w:type="spellStart"/>
      <w:r w:rsidRPr="008B4296">
        <w:rPr>
          <w:rFonts w:ascii="Calibri" w:hAnsi="Calibri" w:cs="Arial"/>
          <w:i/>
        </w:rPr>
        <w:t>hun</w:t>
      </w:r>
      <w:proofErr w:type="spellEnd"/>
      <w:r w:rsidR="00231908" w:rsidRPr="008B4296">
        <w:rPr>
          <w:rFonts w:ascii="Calibri" w:hAnsi="Calibri" w:cs="Arial"/>
          <w:i/>
        </w:rPr>
        <w:t xml:space="preserve"> </w:t>
      </w:r>
      <w:r w:rsidRPr="008B4296">
        <w:rPr>
          <w:rFonts w:ascii="Calibri" w:hAnsi="Calibri" w:cs="Arial"/>
          <w:i/>
        </w:rPr>
        <w:t xml:space="preserve">le </w:t>
      </w:r>
      <w:proofErr w:type="spellStart"/>
      <w:r w:rsidRPr="008B4296">
        <w:rPr>
          <w:rFonts w:ascii="Calibri" w:hAnsi="Calibri" w:cs="Arial"/>
          <w:i/>
        </w:rPr>
        <w:t>ba</w:t>
      </w:r>
      <w:proofErr w:type="spellEnd"/>
      <w:r w:rsidR="00231908" w:rsidRPr="008B4296">
        <w:rPr>
          <w:rFonts w:ascii="Calibri" w:hAnsi="Calibri" w:cs="Arial"/>
        </w:rPr>
        <w:t>?</w:t>
      </w:r>
      <w:r w:rsidRPr="008B4296">
        <w:rPr>
          <w:rFonts w:ascii="Calibri" w:hAnsi="Calibri" w:cs="Arial"/>
        </w:rPr>
        <w:t xml:space="preserve">). Eventually, thanks to the intercession of the sponsored matchmaking company, the </w:t>
      </w:r>
      <w:r w:rsidR="00DE0482" w:rsidRPr="008B4296">
        <w:rPr>
          <w:rFonts w:ascii="Calibri" w:eastAsia="SimSun" w:hAnsi="Calibri" w:cs="Arial"/>
          <w:lang w:eastAsia="zh-CN"/>
        </w:rPr>
        <w:t>grand</w:t>
      </w:r>
      <w:r w:rsidRPr="008B4296">
        <w:rPr>
          <w:rFonts w:ascii="Calibri" w:hAnsi="Calibri" w:cs="Arial"/>
        </w:rPr>
        <w:t>daughter announces to the old rel</w:t>
      </w:r>
      <w:r w:rsidR="00D04F4C" w:rsidRPr="008B4296">
        <w:rPr>
          <w:rFonts w:ascii="Calibri" w:hAnsi="Calibri" w:cs="Arial"/>
        </w:rPr>
        <w:t>ative lying on a hospital bed</w:t>
      </w:r>
      <w:r w:rsidR="00DE0482" w:rsidRPr="008B4296">
        <w:rPr>
          <w:rFonts w:ascii="Calibri" w:eastAsia="SimSun" w:hAnsi="Calibri" w:cs="Arial"/>
          <w:lang w:eastAsia="zh-CN"/>
        </w:rPr>
        <w:t>,</w:t>
      </w:r>
      <w:r w:rsidR="00DE0482" w:rsidRPr="008B4296">
        <w:rPr>
          <w:rFonts w:ascii="Calibri" w:hAnsi="Calibri" w:cs="Arial"/>
        </w:rPr>
        <w:t xml:space="preserve"> </w:t>
      </w:r>
      <w:r w:rsidR="00D04F4C" w:rsidRPr="008B4296">
        <w:rPr>
          <w:rFonts w:ascii="Calibri" w:hAnsi="Calibri" w:cs="Arial"/>
        </w:rPr>
        <w:t>“</w:t>
      </w:r>
      <w:r w:rsidRPr="008B4296">
        <w:rPr>
          <w:rFonts w:ascii="Calibri" w:hAnsi="Calibri" w:cs="Arial"/>
        </w:rPr>
        <w:t>Gran</w:t>
      </w:r>
      <w:r w:rsidR="00B916BC" w:rsidRPr="008B4296">
        <w:rPr>
          <w:rFonts w:ascii="Calibri" w:hAnsi="Calibri" w:cs="Arial"/>
        </w:rPr>
        <w:t xml:space="preserve">ny, </w:t>
      </w:r>
      <w:r w:rsidR="00D04F4C" w:rsidRPr="008B4296">
        <w:rPr>
          <w:rFonts w:ascii="Calibri" w:hAnsi="Calibri" w:cs="Arial"/>
        </w:rPr>
        <w:t>I got married!”</w:t>
      </w:r>
      <w:r w:rsidRPr="008B4296">
        <w:rPr>
          <w:rFonts w:ascii="Calibri" w:hAnsi="Calibri" w:cs="Arial"/>
        </w:rPr>
        <w:t xml:space="preserve"> (</w:t>
      </w:r>
      <w:proofErr w:type="spellStart"/>
      <w:proofErr w:type="gramStart"/>
      <w:r w:rsidR="00B916BC" w:rsidRPr="008B4296">
        <w:rPr>
          <w:rFonts w:ascii="Calibri" w:hAnsi="Calibri" w:cs="Arial"/>
          <w:i/>
        </w:rPr>
        <w:t>waipo</w:t>
      </w:r>
      <w:proofErr w:type="spellEnd"/>
      <w:proofErr w:type="gramEnd"/>
      <w:r w:rsidR="00B916BC" w:rsidRPr="008B4296">
        <w:rPr>
          <w:rFonts w:ascii="Calibri" w:hAnsi="Calibri" w:cs="Arial"/>
          <w:i/>
        </w:rPr>
        <w:t>,</w:t>
      </w:r>
      <w:r w:rsidRPr="008B4296">
        <w:rPr>
          <w:rFonts w:ascii="Calibri" w:hAnsi="Calibri" w:cs="Arial"/>
          <w:i/>
        </w:rPr>
        <w:t xml:space="preserve"> </w:t>
      </w:r>
      <w:proofErr w:type="spellStart"/>
      <w:r w:rsidRPr="008B4296">
        <w:rPr>
          <w:rFonts w:ascii="Calibri" w:hAnsi="Calibri" w:cs="Arial"/>
          <w:i/>
        </w:rPr>
        <w:t>wo</w:t>
      </w:r>
      <w:proofErr w:type="spellEnd"/>
      <w:r w:rsidRPr="008B4296">
        <w:rPr>
          <w:rFonts w:ascii="Calibri" w:hAnsi="Calibri" w:cs="Arial"/>
          <w:i/>
        </w:rPr>
        <w:t xml:space="preserve"> </w:t>
      </w:r>
      <w:proofErr w:type="spellStart"/>
      <w:r w:rsidRPr="008B4296">
        <w:rPr>
          <w:rFonts w:ascii="Calibri" w:hAnsi="Calibri" w:cs="Arial"/>
          <w:i/>
        </w:rPr>
        <w:t>jiehun</w:t>
      </w:r>
      <w:proofErr w:type="spellEnd"/>
      <w:r w:rsidRPr="008B4296">
        <w:rPr>
          <w:rFonts w:ascii="Calibri" w:hAnsi="Calibri" w:cs="Arial"/>
          <w:i/>
        </w:rPr>
        <w:t xml:space="preserve"> le!</w:t>
      </w:r>
      <w:r w:rsidRPr="008B4296">
        <w:rPr>
          <w:rFonts w:ascii="Calibri" w:hAnsi="Calibri" w:cs="Arial"/>
        </w:rPr>
        <w:t>). According to observers of online discussion boards and social networking platforms, the reactions of the younger, marriage-aged audience to this advertising w</w:t>
      </w:r>
      <w:r w:rsidR="00071880" w:rsidRPr="008B4296">
        <w:rPr>
          <w:rFonts w:ascii="Calibri" w:hAnsi="Calibri" w:cs="Arial"/>
        </w:rPr>
        <w:t xml:space="preserve">ere not the most enthusiastic – </w:t>
      </w:r>
      <w:r w:rsidR="00D04F4C" w:rsidRPr="008B4296">
        <w:rPr>
          <w:rFonts w:ascii="Calibri" w:hAnsi="Calibri" w:cs="Arial"/>
        </w:rPr>
        <w:t>“</w:t>
      </w:r>
      <w:r w:rsidR="00780FB9" w:rsidRPr="008B4296">
        <w:rPr>
          <w:rFonts w:ascii="Calibri" w:hAnsi="Calibri" w:cs="Arial"/>
        </w:rPr>
        <w:t>t</w:t>
      </w:r>
      <w:r w:rsidRPr="008B4296">
        <w:rPr>
          <w:rFonts w:ascii="Calibri" w:hAnsi="Calibri" w:cs="Arial"/>
        </w:rPr>
        <w:t>he perception of being held hostage by their families to get married enraged many netizens who vi</w:t>
      </w:r>
      <w:r w:rsidR="00D04F4C" w:rsidRPr="008B4296">
        <w:rPr>
          <w:rFonts w:ascii="Calibri" w:hAnsi="Calibri" w:cs="Arial"/>
        </w:rPr>
        <w:t>ewed this practice as backwards</w:t>
      </w:r>
      <w:r w:rsidR="00DE0482" w:rsidRPr="008B4296">
        <w:rPr>
          <w:rFonts w:ascii="Calibri" w:eastAsia="SimSun" w:hAnsi="Calibri" w:cs="Arial"/>
          <w:lang w:eastAsia="zh-CN"/>
        </w:rPr>
        <w:t>.</w:t>
      </w:r>
      <w:r w:rsidR="00D04F4C" w:rsidRPr="008B4296">
        <w:rPr>
          <w:rFonts w:ascii="Calibri" w:hAnsi="Calibri" w:cs="Arial"/>
        </w:rPr>
        <w:t>”</w:t>
      </w:r>
      <w:r w:rsidR="00825972" w:rsidRPr="008B4296">
        <w:rPr>
          <w:rStyle w:val="FootnoteReference"/>
          <w:rFonts w:ascii="Calibri" w:hAnsi="Calibri" w:cs="Arial"/>
        </w:rPr>
        <w:footnoteReference w:id="2"/>
      </w:r>
    </w:p>
    <w:p w:rsidR="00996CD3" w:rsidRPr="008B4296" w:rsidRDefault="00996CD3" w:rsidP="00F74D8A">
      <w:pPr>
        <w:spacing w:line="276" w:lineRule="auto"/>
        <w:rPr>
          <w:rFonts w:ascii="Calibri" w:hAnsi="Calibri" w:cs="Arial"/>
        </w:rPr>
      </w:pPr>
    </w:p>
    <w:p w:rsidR="00FF7139" w:rsidRPr="008B4296" w:rsidRDefault="00FF7139" w:rsidP="00F74D8A">
      <w:pPr>
        <w:spacing w:line="276" w:lineRule="auto"/>
        <w:rPr>
          <w:rFonts w:ascii="Calibri" w:hAnsi="Calibri" w:cs="Arial"/>
        </w:rPr>
      </w:pPr>
      <w:r w:rsidRPr="008B4296">
        <w:rPr>
          <w:rFonts w:ascii="Calibri" w:hAnsi="Calibri" w:cs="Arial"/>
        </w:rPr>
        <w:t>[</w:t>
      </w:r>
      <w:r w:rsidR="000F5F95" w:rsidRPr="008B4296">
        <w:rPr>
          <w:rFonts w:ascii="Calibri" w:hAnsi="Calibri" w:cs="Arial"/>
        </w:rPr>
        <w:t>Figure</w:t>
      </w:r>
      <w:r w:rsidRPr="008B4296">
        <w:rPr>
          <w:rFonts w:ascii="Calibri" w:hAnsi="Calibri" w:cs="Arial"/>
        </w:rPr>
        <w:t xml:space="preserve"> 1]</w:t>
      </w:r>
    </w:p>
    <w:p w:rsidR="00FF7139" w:rsidRPr="008B4296" w:rsidRDefault="00FF7139" w:rsidP="00F74D8A">
      <w:pPr>
        <w:spacing w:line="276" w:lineRule="auto"/>
        <w:rPr>
          <w:rFonts w:ascii="Calibri" w:hAnsi="Calibri" w:cs="Arial"/>
        </w:rPr>
      </w:pPr>
    </w:p>
    <w:p w:rsidR="000B35C1" w:rsidRPr="008B4296" w:rsidRDefault="000F5F95" w:rsidP="00F74D8A">
      <w:pPr>
        <w:spacing w:line="276" w:lineRule="auto"/>
        <w:rPr>
          <w:rFonts w:ascii="Calibri" w:hAnsi="Calibri" w:cs="Arial"/>
        </w:rPr>
      </w:pPr>
      <w:r w:rsidRPr="008B4296">
        <w:rPr>
          <w:rFonts w:ascii="Calibri" w:hAnsi="Calibri" w:cs="Arial"/>
          <w:i/>
        </w:rPr>
        <w:t>Figure</w:t>
      </w:r>
      <w:r w:rsidR="00D04F4C" w:rsidRPr="008B4296">
        <w:rPr>
          <w:rFonts w:ascii="Calibri" w:hAnsi="Calibri" w:cs="Arial"/>
          <w:i/>
        </w:rPr>
        <w:t xml:space="preserve"> 1</w:t>
      </w:r>
      <w:r w:rsidR="00D04F4C" w:rsidRPr="008B4296">
        <w:rPr>
          <w:rFonts w:ascii="Calibri" w:hAnsi="Calibri" w:cs="Arial"/>
        </w:rPr>
        <w:t>. “You got married, right?</w:t>
      </w:r>
      <w:proofErr w:type="gramStart"/>
      <w:r w:rsidR="00D04F4C" w:rsidRPr="008B4296">
        <w:rPr>
          <w:rFonts w:ascii="Calibri" w:hAnsi="Calibri" w:cs="Arial"/>
        </w:rPr>
        <w:t>”</w:t>
      </w:r>
      <w:r w:rsidR="00367F49" w:rsidRPr="008B4296">
        <w:rPr>
          <w:rFonts w:ascii="Calibri" w:hAnsi="Calibri" w:cs="Arial"/>
        </w:rPr>
        <w:t>,</w:t>
      </w:r>
      <w:proofErr w:type="gramEnd"/>
      <w:r w:rsidR="00367F49" w:rsidRPr="008B4296">
        <w:rPr>
          <w:rFonts w:ascii="Calibri" w:hAnsi="Calibri" w:cs="Arial"/>
        </w:rPr>
        <w:t xml:space="preserve"> screenshot</w:t>
      </w:r>
      <w:r w:rsidR="000B35C1" w:rsidRPr="008B4296">
        <w:rPr>
          <w:rFonts w:ascii="Calibri" w:hAnsi="Calibri" w:cs="Arial"/>
        </w:rPr>
        <w:t xml:space="preserve"> </w:t>
      </w:r>
      <w:r w:rsidR="00071880" w:rsidRPr="008B4296">
        <w:rPr>
          <w:rFonts w:ascii="Calibri" w:hAnsi="Calibri" w:cs="Arial"/>
        </w:rPr>
        <w:t>of a</w:t>
      </w:r>
      <w:r w:rsidR="000B35C1" w:rsidRPr="008B4296">
        <w:rPr>
          <w:rFonts w:ascii="Calibri" w:hAnsi="Calibri" w:cs="Arial"/>
        </w:rPr>
        <w:t xml:space="preserve"> </w:t>
      </w:r>
      <w:proofErr w:type="spellStart"/>
      <w:r w:rsidR="000B35C1" w:rsidRPr="008B4296">
        <w:rPr>
          <w:rFonts w:ascii="Calibri" w:hAnsi="Calibri" w:cs="Arial"/>
        </w:rPr>
        <w:t>Baihe</w:t>
      </w:r>
      <w:proofErr w:type="spellEnd"/>
      <w:r w:rsidR="000B35C1" w:rsidRPr="008B4296">
        <w:rPr>
          <w:rFonts w:ascii="Calibri" w:hAnsi="Calibri" w:cs="Arial"/>
        </w:rPr>
        <w:t xml:space="preserve"> advertisement, 2014</w:t>
      </w:r>
      <w:r w:rsidR="00C660AB" w:rsidRPr="008B4296">
        <w:rPr>
          <w:rStyle w:val="FootnoteReference"/>
          <w:rFonts w:ascii="Calibri" w:hAnsi="Calibri" w:cs="Arial"/>
        </w:rPr>
        <w:footnoteReference w:id="3"/>
      </w:r>
      <w:r w:rsidR="00C660AB" w:rsidRPr="008B4296">
        <w:rPr>
          <w:rFonts w:ascii="Calibri" w:hAnsi="Calibri" w:cs="Arial"/>
        </w:rPr>
        <w:t xml:space="preserve"> </w:t>
      </w:r>
    </w:p>
    <w:p w:rsidR="000B35C1" w:rsidRPr="008B4296" w:rsidRDefault="000B35C1" w:rsidP="00F74D8A">
      <w:pPr>
        <w:spacing w:line="276" w:lineRule="auto"/>
        <w:rPr>
          <w:rFonts w:ascii="Calibri" w:hAnsi="Calibri" w:cs="Arial"/>
        </w:rPr>
      </w:pPr>
    </w:p>
    <w:p w:rsidR="000B35C1" w:rsidRPr="008B4296" w:rsidRDefault="00071880" w:rsidP="00F74D8A">
      <w:pPr>
        <w:spacing w:line="276" w:lineRule="auto"/>
        <w:rPr>
          <w:rFonts w:ascii="Calibri" w:hAnsi="Calibri" w:cs="Arial"/>
        </w:rPr>
      </w:pPr>
      <w:r w:rsidRPr="008B4296">
        <w:rPr>
          <w:rFonts w:ascii="Calibri" w:hAnsi="Calibri" w:cs="Arial"/>
        </w:rPr>
        <w:t>Around the same time</w:t>
      </w:r>
      <w:r w:rsidR="000B35C1" w:rsidRPr="008B4296">
        <w:rPr>
          <w:rFonts w:ascii="Calibri" w:hAnsi="Calibri" w:cs="Arial"/>
        </w:rPr>
        <w:t xml:space="preserve">, </w:t>
      </w:r>
      <w:r w:rsidR="00367F49" w:rsidRPr="008B4296">
        <w:rPr>
          <w:rFonts w:ascii="Calibri" w:hAnsi="Calibri" w:cs="Arial"/>
        </w:rPr>
        <w:t xml:space="preserve">M.G., a 36 year old single heterosexual male, evidently still troubled about his </w:t>
      </w:r>
      <w:r w:rsidRPr="008B4296">
        <w:rPr>
          <w:rFonts w:ascii="Calibri" w:hAnsi="Calibri" w:cs="Arial"/>
        </w:rPr>
        <w:t>desire</w:t>
      </w:r>
      <w:r w:rsidR="00367F49" w:rsidRPr="008B4296">
        <w:rPr>
          <w:rFonts w:ascii="Calibri" w:hAnsi="Calibri" w:cs="Arial"/>
        </w:rPr>
        <w:t xml:space="preserve"> for a stable relationship and a related fraud scheme he was recently victim of, recounts his experience with matchmaking services to one of the authors. His narration, slightly abridged, goes like</w:t>
      </w:r>
      <w:r w:rsidRPr="008B4296">
        <w:rPr>
          <w:rFonts w:ascii="Calibri" w:hAnsi="Calibri" w:cs="Arial"/>
        </w:rPr>
        <w:t>:</w:t>
      </w:r>
    </w:p>
    <w:p w:rsidR="000B35C1" w:rsidRPr="008B4296" w:rsidRDefault="000B35C1" w:rsidP="00F74D8A">
      <w:pPr>
        <w:spacing w:line="276" w:lineRule="auto"/>
        <w:rPr>
          <w:rFonts w:ascii="Calibri" w:hAnsi="Calibri" w:cs="Arial"/>
        </w:rPr>
      </w:pPr>
    </w:p>
    <w:p w:rsidR="000B35C1" w:rsidRPr="008B4296" w:rsidRDefault="00240533" w:rsidP="00F74D8A">
      <w:pPr>
        <w:spacing w:line="276" w:lineRule="auto"/>
        <w:ind w:left="567"/>
        <w:rPr>
          <w:rFonts w:ascii="Calibri" w:hAnsi="Calibri" w:cs="Arial"/>
        </w:rPr>
      </w:pPr>
      <w:r w:rsidRPr="008B4296">
        <w:rPr>
          <w:rFonts w:ascii="Calibri" w:hAnsi="Calibri" w:cs="Arial"/>
        </w:rPr>
        <w:t>Zhen Ai</w:t>
      </w:r>
      <w:r w:rsidR="002B34BB" w:rsidRPr="008B4296">
        <w:rPr>
          <w:rStyle w:val="FootnoteReference"/>
          <w:rFonts w:ascii="Calibri" w:hAnsi="Calibri" w:cs="Arial"/>
        </w:rPr>
        <w:footnoteReference w:id="4"/>
      </w:r>
      <w:r w:rsidR="002B34BB" w:rsidRPr="008B4296">
        <w:rPr>
          <w:rFonts w:ascii="Calibri" w:hAnsi="Calibri" w:cs="Arial"/>
        </w:rPr>
        <w:t xml:space="preserve"> </w:t>
      </w:r>
      <w:r w:rsidR="00367F49" w:rsidRPr="008B4296">
        <w:rPr>
          <w:rFonts w:ascii="Calibri" w:hAnsi="Calibri" w:cs="Arial"/>
        </w:rPr>
        <w:t xml:space="preserve">is a matchmaking website, and it provides not simply an online service for which you pay to view other people's online profile and contact them [...] but also a matchmaker who is a real person talking directly to you and sending you profiles of selected candidates according to the personal data you provide. I tried their three-month membership plan, priced at 3,000 RMB. According to the plan, the service guaranteed consistent efforts to introduce you to different women during </w:t>
      </w:r>
      <w:r w:rsidR="00367F49" w:rsidRPr="008B4296">
        <w:rPr>
          <w:rFonts w:ascii="Calibri" w:hAnsi="Calibri" w:cs="Arial"/>
        </w:rPr>
        <w:lastRenderedPageBreak/>
        <w:t>the three months of membership. However, I realized that three month</w:t>
      </w:r>
      <w:r w:rsidR="00DE0482" w:rsidRPr="008B4296">
        <w:rPr>
          <w:rFonts w:ascii="Calibri" w:eastAsia="SimSun" w:hAnsi="Calibri" w:cs="Arial"/>
          <w:lang w:eastAsia="zh-CN"/>
        </w:rPr>
        <w:t>s</w:t>
      </w:r>
      <w:r w:rsidR="00367F49" w:rsidRPr="008B4296">
        <w:rPr>
          <w:rFonts w:ascii="Calibri" w:hAnsi="Calibri" w:cs="Arial"/>
        </w:rPr>
        <w:t xml:space="preserve"> was a short period of time and it was difficult to get to know one woman, let alone many [...] so I told the matchmaker to be more selective. [...] I was introduced to a woman almost immediately, and her appearance immediately captiv</w:t>
      </w:r>
      <w:r w:rsidR="008579B6" w:rsidRPr="008B4296">
        <w:rPr>
          <w:rFonts w:ascii="Calibri" w:hAnsi="Calibri" w:cs="Arial"/>
        </w:rPr>
        <w:t>ated me</w:t>
      </w:r>
      <w:r w:rsidR="00DE0482" w:rsidRPr="008B4296">
        <w:rPr>
          <w:rFonts w:ascii="Calibri" w:eastAsia="SimSun" w:hAnsi="Calibri" w:cs="Arial"/>
          <w:lang w:eastAsia="zh-CN"/>
        </w:rPr>
        <w:t>.</w:t>
      </w:r>
      <w:r w:rsidR="00DE0482" w:rsidRPr="008B4296">
        <w:rPr>
          <w:rFonts w:ascii="Calibri" w:hAnsi="Calibri" w:cs="Arial"/>
        </w:rPr>
        <w:t xml:space="preserve"> </w:t>
      </w:r>
      <w:r w:rsidR="008579B6" w:rsidRPr="008B4296">
        <w:rPr>
          <w:rFonts w:ascii="Calibri" w:hAnsi="Calibri" w:cs="Arial"/>
        </w:rPr>
        <w:t>We started talking on WeC</w:t>
      </w:r>
      <w:r w:rsidR="00367F49" w:rsidRPr="008B4296">
        <w:rPr>
          <w:rFonts w:ascii="Calibri" w:hAnsi="Calibri" w:cs="Arial"/>
        </w:rPr>
        <w:t>hat</w:t>
      </w:r>
      <w:r w:rsidR="00D85F7E" w:rsidRPr="008B4296">
        <w:rPr>
          <w:rStyle w:val="FootnoteReference"/>
          <w:rFonts w:ascii="Calibri" w:hAnsi="Calibri" w:cs="Arial"/>
        </w:rPr>
        <w:footnoteReference w:id="5"/>
      </w:r>
      <w:r w:rsidR="00367F49" w:rsidRPr="008B4296">
        <w:rPr>
          <w:rFonts w:ascii="Calibri" w:hAnsi="Calibri" w:cs="Arial"/>
        </w:rPr>
        <w:t xml:space="preserve"> after the initial exchange through the matchmaker, the conversation went smoothly, and I would call her sometimes at night to talk to her on </w:t>
      </w:r>
      <w:r w:rsidR="00DD17CF" w:rsidRPr="008B4296">
        <w:rPr>
          <w:rFonts w:ascii="Calibri" w:hAnsi="Calibri" w:cs="Arial"/>
        </w:rPr>
        <w:t xml:space="preserve">the </w:t>
      </w:r>
      <w:r w:rsidR="00367F49" w:rsidRPr="008B4296">
        <w:rPr>
          <w:rFonts w:ascii="Calibri" w:hAnsi="Calibri" w:cs="Arial"/>
        </w:rPr>
        <w:t>phone. But we did not meet during the first month, so our relationship did not develop much. [...] Because I had to leave my hometown for a while and I felt the matchmaker did actually contact me very rarely, I called Zhen Ai and asked them if I could terminate the service and get a refund [...] and eventually I got part of the money back. Anyway, and here is the interesting pa</w:t>
      </w:r>
      <w:r w:rsidR="00BB23B7" w:rsidRPr="008B4296">
        <w:rPr>
          <w:rFonts w:ascii="Calibri" w:hAnsi="Calibri" w:cs="Arial"/>
        </w:rPr>
        <w:t xml:space="preserve">rt, the woman </w:t>
      </w:r>
      <w:r w:rsidR="00DD17CF" w:rsidRPr="008B4296">
        <w:rPr>
          <w:rFonts w:ascii="Calibri" w:hAnsi="Calibri" w:cs="Arial"/>
        </w:rPr>
        <w:t>I got introduced to</w:t>
      </w:r>
      <w:r w:rsidR="00367F49" w:rsidRPr="008B4296">
        <w:rPr>
          <w:rFonts w:ascii="Calibri" w:hAnsi="Calibri" w:cs="Arial"/>
        </w:rPr>
        <w:t xml:space="preserve"> earlier </w:t>
      </w:r>
      <w:proofErr w:type="gramStart"/>
      <w:r w:rsidR="00367F49" w:rsidRPr="008B4296">
        <w:rPr>
          <w:rFonts w:ascii="Calibri" w:hAnsi="Calibri" w:cs="Arial"/>
        </w:rPr>
        <w:t>continued</w:t>
      </w:r>
      <w:proofErr w:type="gramEnd"/>
      <w:r w:rsidR="00367F49" w:rsidRPr="008B4296">
        <w:rPr>
          <w:rFonts w:ascii="Calibri" w:hAnsi="Calibri" w:cs="Arial"/>
        </w:rPr>
        <w:t xml:space="preserve"> to contact me. When our feelings escalated to a degree that I finally asked her to meet, she agreed at first, then suddenly declined claiming that she was currently not living in my hometown. After a few days, she contacted me saying she was at the opening ceremony of her new shop, and asked me if I wanted to congratulate her by sending her a wreath. I agreed, and she told me to call a specific flower shop and transfer the money to their bank account so they could take care of the delivery. I called the number she gave me, and the</w:t>
      </w:r>
      <w:r w:rsidR="00DD17CF" w:rsidRPr="008B4296">
        <w:rPr>
          <w:rFonts w:ascii="Calibri" w:hAnsi="Calibri" w:cs="Arial"/>
        </w:rPr>
        <w:t>y asked me</w:t>
      </w:r>
      <w:r w:rsidR="00367F49" w:rsidRPr="008B4296">
        <w:rPr>
          <w:rFonts w:ascii="Calibri" w:hAnsi="Calibri" w:cs="Arial"/>
        </w:rPr>
        <w:t xml:space="preserve"> 1,500 RMB</w:t>
      </w:r>
      <w:r w:rsidR="00DD17CF" w:rsidRPr="008B4296">
        <w:rPr>
          <w:rFonts w:ascii="Calibri" w:hAnsi="Calibri" w:cs="Arial"/>
        </w:rPr>
        <w:t xml:space="preserve"> for a wreath</w:t>
      </w:r>
      <w:r w:rsidR="00367F49" w:rsidRPr="008B4296">
        <w:rPr>
          <w:rFonts w:ascii="Calibri" w:hAnsi="Calibri" w:cs="Arial"/>
        </w:rPr>
        <w:t>. At this point, I had no doubt that the entire thing was a scam. After this episode, I didn't contact her anymore, and she never called me again.</w:t>
      </w:r>
    </w:p>
    <w:p w:rsidR="00367F49" w:rsidRPr="008B4296" w:rsidRDefault="00367F49" w:rsidP="00F74D8A">
      <w:pPr>
        <w:spacing w:line="276" w:lineRule="auto"/>
        <w:rPr>
          <w:rFonts w:ascii="Calibri" w:hAnsi="Calibri" w:cs="Arial"/>
        </w:rPr>
      </w:pPr>
    </w:p>
    <w:p w:rsidR="00367F49" w:rsidRPr="008B4296" w:rsidRDefault="00367F49" w:rsidP="00F74D8A">
      <w:pPr>
        <w:spacing w:line="276" w:lineRule="auto"/>
        <w:rPr>
          <w:rFonts w:ascii="Calibri" w:hAnsi="Calibri" w:cs="Arial"/>
        </w:rPr>
      </w:pPr>
      <w:r w:rsidRPr="008B4296">
        <w:rPr>
          <w:rFonts w:ascii="Calibri" w:hAnsi="Calibri" w:cs="Arial"/>
        </w:rPr>
        <w:t>In this chapter, pitched against these tw</w:t>
      </w:r>
      <w:r w:rsidR="00BB23B7" w:rsidRPr="008B4296">
        <w:rPr>
          <w:rFonts w:ascii="Calibri" w:hAnsi="Calibri" w:cs="Arial"/>
        </w:rPr>
        <w:t xml:space="preserve">o frame-setting snippets about </w:t>
      </w:r>
      <w:r w:rsidRPr="008B4296">
        <w:rPr>
          <w:rFonts w:ascii="Calibri" w:hAnsi="Calibri" w:cs="Arial"/>
        </w:rPr>
        <w:t>social expectations and pressures a</w:t>
      </w:r>
      <w:r w:rsidR="00BB23B7" w:rsidRPr="008B4296">
        <w:rPr>
          <w:rFonts w:ascii="Calibri" w:hAnsi="Calibri" w:cs="Arial"/>
        </w:rPr>
        <w:t>round</w:t>
      </w:r>
      <w:r w:rsidRPr="008B4296">
        <w:rPr>
          <w:rFonts w:ascii="Calibri" w:hAnsi="Calibri" w:cs="Arial"/>
        </w:rPr>
        <w:t xml:space="preserve"> marriage, dating, matchmaking and relationships in general, we would like to present some observations regarding the use of locational social mobile applications in Mainland China. As it is true that China has undergone two decades of accelerated development of its communication infrastructure and IT industries, hosting by now the largest national population of Internet users</w:t>
      </w:r>
      <w:r w:rsidR="00A829D6" w:rsidRPr="008B4296">
        <w:rPr>
          <w:rFonts w:ascii="Calibri" w:hAnsi="Calibri" w:cs="Arial"/>
        </w:rPr>
        <w:t>,</w:t>
      </w:r>
      <w:r w:rsidR="00BC1892" w:rsidRPr="008B4296">
        <w:rPr>
          <w:rStyle w:val="FootnoteReference"/>
          <w:rFonts w:ascii="Calibri" w:hAnsi="Calibri" w:cs="Arial"/>
        </w:rPr>
        <w:footnoteReference w:id="6"/>
      </w:r>
      <w:r w:rsidR="00BC1892" w:rsidRPr="008B4296">
        <w:rPr>
          <w:rFonts w:ascii="Calibri" w:hAnsi="Calibri" w:cs="Arial"/>
        </w:rPr>
        <w:t xml:space="preserve"> </w:t>
      </w:r>
      <w:r w:rsidRPr="008B4296">
        <w:rPr>
          <w:rFonts w:ascii="Calibri" w:hAnsi="Calibri" w:cs="Arial"/>
        </w:rPr>
        <w:t>it is also the case that the fuzzy concept of "online dating" has diversified into a whole spectrum of services and practices - from traditional matchmaking intermediaries gone online to the flourishing local ecology of social networking platforms, websites and mobile appli</w:t>
      </w:r>
      <w:r w:rsidR="003C44E3">
        <w:rPr>
          <w:rFonts w:ascii="Calibri" w:hAnsi="Calibri" w:cs="Arial"/>
        </w:rPr>
        <w:t>cations:</w:t>
      </w:r>
      <w:r w:rsidRPr="008B4296">
        <w:rPr>
          <w:rFonts w:ascii="Calibri" w:hAnsi="Calibri" w:cs="Arial"/>
        </w:rPr>
        <w:t xml:space="preserve"> through which Chinese digital media users negotiate their affective needs, desires and social pressures.</w:t>
      </w:r>
    </w:p>
    <w:p w:rsidR="00367F49" w:rsidRPr="008B4296" w:rsidRDefault="00367F49" w:rsidP="00F74D8A">
      <w:pPr>
        <w:spacing w:line="276" w:lineRule="auto"/>
        <w:rPr>
          <w:rFonts w:ascii="Calibri" w:hAnsi="Calibri" w:cs="Arial"/>
        </w:rPr>
      </w:pPr>
    </w:p>
    <w:p w:rsidR="00367F49" w:rsidRPr="008B4296" w:rsidRDefault="008127FD" w:rsidP="00F74D8A">
      <w:pPr>
        <w:spacing w:line="276" w:lineRule="auto"/>
        <w:rPr>
          <w:rFonts w:ascii="Calibri" w:hAnsi="Calibri" w:cs="Arial"/>
        </w:rPr>
      </w:pPr>
      <w:r>
        <w:rPr>
          <w:rFonts w:ascii="Calibri" w:hAnsi="Calibri" w:cs="Arial"/>
        </w:rPr>
        <w:lastRenderedPageBreak/>
        <w:t>T</w:t>
      </w:r>
      <w:r w:rsidR="00A531D6" w:rsidRPr="008B4296">
        <w:rPr>
          <w:rFonts w:ascii="Calibri" w:hAnsi="Calibri" w:cs="Arial"/>
        </w:rPr>
        <w:t>hese developments often make the news as bits and pieces of 'the latest we</w:t>
      </w:r>
      <w:r>
        <w:rPr>
          <w:rFonts w:ascii="Calibri" w:hAnsi="Calibri" w:cs="Arial"/>
        </w:rPr>
        <w:t>ird online phenomenon in China'. W</w:t>
      </w:r>
      <w:r w:rsidR="00A531D6" w:rsidRPr="008B4296">
        <w:rPr>
          <w:rFonts w:ascii="Calibri" w:hAnsi="Calibri" w:cs="Arial"/>
        </w:rPr>
        <w:t>e argue that there is a rift between the isolated cries of media panics, the claims regarding the revolutionary</w:t>
      </w:r>
      <w:r>
        <w:rPr>
          <w:rFonts w:ascii="Calibri" w:hAnsi="Calibri" w:cs="Arial"/>
        </w:rPr>
        <w:t xml:space="preserve"> advent of new online platforms</w:t>
      </w:r>
      <w:r w:rsidR="00A531D6" w:rsidRPr="008B4296">
        <w:rPr>
          <w:rFonts w:ascii="Calibri" w:hAnsi="Calibri" w:cs="Arial"/>
        </w:rPr>
        <w:t xml:space="preserve"> and the actual, everyday life activities of hundreds of millions of Chinese digital media users</w:t>
      </w:r>
      <w:r>
        <w:rPr>
          <w:rFonts w:ascii="Calibri" w:hAnsi="Calibri" w:cs="Arial"/>
        </w:rPr>
        <w:t>:</w:t>
      </w:r>
      <w:r w:rsidR="00A531D6" w:rsidRPr="008B4296">
        <w:rPr>
          <w:rFonts w:ascii="Calibri" w:hAnsi="Calibri" w:cs="Arial"/>
        </w:rPr>
        <w:t xml:space="preserve"> who reinvent and deploy these arrangements of software and more or less mobile hardware into the contingencies of their daily existence, with little regard for, and often a cynical angle on, broad sociological interpretations and media crazes. This is especially true in the pr</w:t>
      </w:r>
      <w:r w:rsidR="00614D18" w:rsidRPr="008B4296">
        <w:rPr>
          <w:rFonts w:ascii="Calibri" w:hAnsi="Calibri" w:cs="Arial"/>
        </w:rPr>
        <w:t>urient</w:t>
      </w:r>
      <w:r w:rsidR="00A531D6" w:rsidRPr="008B4296">
        <w:rPr>
          <w:rFonts w:ascii="Calibri" w:hAnsi="Calibri" w:cs="Arial"/>
        </w:rPr>
        <w:t xml:space="preserve"> discu</w:t>
      </w:r>
      <w:r w:rsidR="00614D18" w:rsidRPr="008B4296">
        <w:rPr>
          <w:rFonts w:ascii="Calibri" w:hAnsi="Calibri" w:cs="Arial"/>
        </w:rPr>
        <w:t xml:space="preserve">rsive field of online dating, </w:t>
      </w:r>
      <w:r w:rsidR="00A531D6" w:rsidRPr="008B4296">
        <w:rPr>
          <w:rFonts w:ascii="Calibri" w:hAnsi="Calibri" w:cs="Arial"/>
        </w:rPr>
        <w:t xml:space="preserve">which </w:t>
      </w:r>
      <w:r w:rsidR="00614D18" w:rsidRPr="008B4296">
        <w:rPr>
          <w:rFonts w:ascii="Calibri" w:hAnsi="Calibri" w:cs="Arial"/>
        </w:rPr>
        <w:t xml:space="preserve">often sees </w:t>
      </w:r>
      <w:r w:rsidR="00A531D6" w:rsidRPr="008B4296">
        <w:rPr>
          <w:rFonts w:ascii="Calibri" w:hAnsi="Calibri" w:cs="Arial"/>
        </w:rPr>
        <w:t>commentaries on technology</w:t>
      </w:r>
      <w:r w:rsidR="00614D18" w:rsidRPr="008B4296">
        <w:rPr>
          <w:rFonts w:ascii="Calibri" w:hAnsi="Calibri" w:cs="Arial"/>
        </w:rPr>
        <w:t xml:space="preserve"> and media practices</w:t>
      </w:r>
      <w:r w:rsidR="00A531D6" w:rsidRPr="008B4296">
        <w:rPr>
          <w:rFonts w:ascii="Calibri" w:hAnsi="Calibri" w:cs="Arial"/>
        </w:rPr>
        <w:t xml:space="preserve"> paired with claims regarding sexual rev</w:t>
      </w:r>
      <w:r w:rsidR="00614D18" w:rsidRPr="008B4296">
        <w:rPr>
          <w:rFonts w:ascii="Calibri" w:hAnsi="Calibri" w:cs="Arial"/>
        </w:rPr>
        <w:t>olutions, degradation of morals</w:t>
      </w:r>
      <w:r w:rsidR="00A531D6" w:rsidRPr="008B4296">
        <w:rPr>
          <w:rFonts w:ascii="Calibri" w:hAnsi="Calibri" w:cs="Arial"/>
        </w:rPr>
        <w:t xml:space="preserve"> or psychological </w:t>
      </w:r>
      <w:proofErr w:type="gramStart"/>
      <w:r w:rsidR="00A531D6" w:rsidRPr="008B4296">
        <w:rPr>
          <w:rFonts w:ascii="Calibri" w:hAnsi="Calibri" w:cs="Arial"/>
        </w:rPr>
        <w:t>well-being</w:t>
      </w:r>
      <w:proofErr w:type="gramEnd"/>
      <w:r w:rsidR="00A531D6" w:rsidRPr="008B4296">
        <w:rPr>
          <w:rFonts w:ascii="Calibri" w:hAnsi="Calibri" w:cs="Arial"/>
        </w:rPr>
        <w:t xml:space="preserve"> of society at large.</w:t>
      </w:r>
    </w:p>
    <w:p w:rsidR="00A531D6" w:rsidRPr="008B4296" w:rsidRDefault="00A531D6" w:rsidP="00F74D8A">
      <w:pPr>
        <w:spacing w:line="276" w:lineRule="auto"/>
        <w:rPr>
          <w:rFonts w:ascii="Calibri" w:hAnsi="Calibri" w:cs="Arial"/>
        </w:rPr>
      </w:pPr>
    </w:p>
    <w:p w:rsidR="00367F49" w:rsidRPr="008B4296" w:rsidRDefault="00A531D6" w:rsidP="00F74D8A">
      <w:pPr>
        <w:spacing w:line="276" w:lineRule="auto"/>
        <w:rPr>
          <w:rFonts w:ascii="Calibri" w:hAnsi="Calibri" w:cs="Arial"/>
        </w:rPr>
      </w:pPr>
      <w:r w:rsidRPr="008B4296">
        <w:rPr>
          <w:rFonts w:ascii="Calibri" w:hAnsi="Calibri" w:cs="Arial"/>
        </w:rPr>
        <w:t>Our intention is to provide a focused, in-depth snapshot of the social practices deployed through a Chinese mobile dating application, presented as embedded in the context of the users' everyday life</w:t>
      </w:r>
      <w:r w:rsidR="00466B80">
        <w:rPr>
          <w:rFonts w:ascii="Calibri" w:hAnsi="Calibri" w:cs="Arial"/>
        </w:rPr>
        <w:t>. This is</w:t>
      </w:r>
      <w:r w:rsidRPr="008B4296">
        <w:rPr>
          <w:rFonts w:ascii="Calibri" w:hAnsi="Calibri" w:cs="Arial"/>
        </w:rPr>
        <w:t xml:space="preserve"> a small-scale reply to certain grand </w:t>
      </w:r>
      <w:r w:rsidR="008B7EB9" w:rsidRPr="008B4296">
        <w:rPr>
          <w:rFonts w:ascii="Calibri" w:hAnsi="Calibri" w:cs="Arial"/>
        </w:rPr>
        <w:t>sweeping statements portraying Asia as one of the main actors of a</w:t>
      </w:r>
      <w:r w:rsidRPr="008B4296">
        <w:rPr>
          <w:rFonts w:ascii="Calibri" w:hAnsi="Calibri" w:cs="Arial"/>
        </w:rPr>
        <w:t xml:space="preserve"> g</w:t>
      </w:r>
      <w:r w:rsidR="008B7EB9" w:rsidRPr="008B4296">
        <w:rPr>
          <w:rFonts w:ascii="Calibri" w:hAnsi="Calibri" w:cs="Arial"/>
        </w:rPr>
        <w:t>lobal communications revolution</w:t>
      </w:r>
      <w:r w:rsidR="00BC1892" w:rsidRPr="008B4296">
        <w:rPr>
          <w:rStyle w:val="FootnoteReference"/>
          <w:rFonts w:ascii="Calibri" w:hAnsi="Calibri" w:cs="Arial"/>
        </w:rPr>
        <w:footnoteReference w:id="7"/>
      </w:r>
      <w:r w:rsidR="006F7B2B" w:rsidRPr="008B4296">
        <w:rPr>
          <w:rFonts w:ascii="Calibri" w:hAnsi="Calibri" w:cs="Arial"/>
        </w:rPr>
        <w:t xml:space="preserve"> an</w:t>
      </w:r>
      <w:r w:rsidR="008B7EB9" w:rsidRPr="008B4296">
        <w:rPr>
          <w:rFonts w:ascii="Calibri" w:hAnsi="Calibri" w:cs="Arial"/>
        </w:rPr>
        <w:t xml:space="preserve">d Chinese </w:t>
      </w:r>
      <w:proofErr w:type="spellStart"/>
      <w:r w:rsidR="00D350E4" w:rsidRPr="008B4296">
        <w:rPr>
          <w:rFonts w:ascii="Calibri" w:hAnsi="Calibri" w:cs="Arial"/>
        </w:rPr>
        <w:t>netizen</w:t>
      </w:r>
      <w:proofErr w:type="spellEnd"/>
      <w:r w:rsidR="008B7EB9" w:rsidRPr="008B4296">
        <w:rPr>
          <w:rFonts w:ascii="Calibri" w:hAnsi="Calibri" w:cs="Arial"/>
        </w:rPr>
        <w:t xml:space="preserve"> culture as the locus of a generalized </w:t>
      </w:r>
      <w:r w:rsidR="006F7B2B" w:rsidRPr="008B4296">
        <w:rPr>
          <w:rFonts w:ascii="Calibri" w:hAnsi="Calibri" w:cs="Arial"/>
        </w:rPr>
        <w:t>sexual rebellion</w:t>
      </w:r>
      <w:r w:rsidR="00A829D6" w:rsidRPr="008B4296">
        <w:rPr>
          <w:rFonts w:ascii="Calibri" w:hAnsi="Calibri" w:cs="Arial"/>
        </w:rPr>
        <w:t>.</w:t>
      </w:r>
      <w:r w:rsidR="006F7B2B" w:rsidRPr="008B4296">
        <w:rPr>
          <w:rStyle w:val="FootnoteReference"/>
          <w:rFonts w:ascii="Calibri" w:hAnsi="Calibri" w:cs="Arial"/>
        </w:rPr>
        <w:footnoteReference w:id="8"/>
      </w:r>
      <w:r w:rsidRPr="008B4296">
        <w:rPr>
          <w:rFonts w:ascii="Calibri" w:hAnsi="Calibri" w:cs="Arial"/>
        </w:rPr>
        <w:t xml:space="preserve"> We start from the assumptions that media in general are "a </w:t>
      </w:r>
      <w:r w:rsidR="00BC1892" w:rsidRPr="008B4296">
        <w:rPr>
          <w:rFonts w:ascii="Calibri" w:hAnsi="Calibri" w:cs="Arial"/>
        </w:rPr>
        <w:t>socially responsive technology"</w:t>
      </w:r>
      <w:r w:rsidR="00BC1892" w:rsidRPr="008B4296">
        <w:rPr>
          <w:rStyle w:val="FootnoteReference"/>
          <w:rFonts w:ascii="Calibri" w:hAnsi="Calibri" w:cs="Arial"/>
        </w:rPr>
        <w:footnoteReference w:id="9"/>
      </w:r>
      <w:r w:rsidRPr="008B4296">
        <w:rPr>
          <w:rFonts w:ascii="Calibri" w:hAnsi="Calibri" w:cs="Arial"/>
        </w:rPr>
        <w:t xml:space="preserve"> and that the</w:t>
      </w:r>
      <w:r w:rsidR="00CF1AE0" w:rsidRPr="008B4296">
        <w:rPr>
          <w:rFonts w:ascii="Calibri" w:hAnsi="Calibri" w:cs="Arial"/>
        </w:rPr>
        <w:t>ir situated deployment</w:t>
      </w:r>
      <w:r w:rsidRPr="008B4296">
        <w:rPr>
          <w:rFonts w:ascii="Calibri" w:hAnsi="Calibri" w:cs="Arial"/>
        </w:rPr>
        <w:t xml:space="preserve"> in everyday lives is much more revealing than growing percentages and statistics. Our hope is to </w:t>
      </w:r>
      <w:r w:rsidR="00466B80">
        <w:rPr>
          <w:rFonts w:ascii="Calibri" w:hAnsi="Calibri" w:cs="Arial"/>
        </w:rPr>
        <w:t xml:space="preserve">give </w:t>
      </w:r>
      <w:r w:rsidRPr="008B4296">
        <w:rPr>
          <w:rFonts w:ascii="Calibri" w:hAnsi="Calibri" w:cs="Arial"/>
        </w:rPr>
        <w:t xml:space="preserve">evidence, following </w:t>
      </w:r>
      <w:r w:rsidR="00DD17CF" w:rsidRPr="008B4296">
        <w:rPr>
          <w:rFonts w:ascii="Calibri" w:hAnsi="Calibri" w:cs="Arial"/>
        </w:rPr>
        <w:t xml:space="preserve">Stephanie </w:t>
      </w:r>
      <w:proofErr w:type="spellStart"/>
      <w:r w:rsidR="00DD17CF" w:rsidRPr="008B4296">
        <w:rPr>
          <w:rFonts w:ascii="Calibri" w:hAnsi="Calibri" w:cs="Arial"/>
        </w:rPr>
        <w:t>Hemelryk</w:t>
      </w:r>
      <w:proofErr w:type="spellEnd"/>
      <w:r w:rsidR="00DD17CF" w:rsidRPr="008B4296">
        <w:rPr>
          <w:rFonts w:ascii="Calibri" w:hAnsi="Calibri" w:cs="Arial"/>
        </w:rPr>
        <w:t xml:space="preserve"> </w:t>
      </w:r>
      <w:r w:rsidRPr="008B4296">
        <w:rPr>
          <w:rFonts w:ascii="Calibri" w:hAnsi="Calibri" w:cs="Arial"/>
        </w:rPr>
        <w:t xml:space="preserve">Donald, </w:t>
      </w:r>
      <w:r w:rsidR="00466B80">
        <w:rPr>
          <w:rFonts w:ascii="Calibri" w:hAnsi="Calibri" w:cs="Arial"/>
        </w:rPr>
        <w:t xml:space="preserve">of </w:t>
      </w:r>
      <w:r w:rsidRPr="008B4296">
        <w:rPr>
          <w:rFonts w:ascii="Calibri" w:hAnsi="Calibri" w:cs="Arial"/>
        </w:rPr>
        <w:t>how mobile media in particular "allows forms of connection and pathways of communication that are specific and essential to the young”</w:t>
      </w:r>
      <w:r w:rsidR="00A829D6" w:rsidRPr="008B4296">
        <w:rPr>
          <w:rFonts w:ascii="Calibri" w:hAnsi="Calibri" w:cs="Arial"/>
        </w:rPr>
        <w:t>,</w:t>
      </w:r>
      <w:r w:rsidR="00BC1892" w:rsidRPr="008B4296">
        <w:rPr>
          <w:rStyle w:val="FootnoteReference"/>
          <w:rFonts w:ascii="Calibri" w:hAnsi="Calibri" w:cs="Arial"/>
        </w:rPr>
        <w:footnoteReference w:id="10"/>
      </w:r>
      <w:r w:rsidRPr="008B4296">
        <w:rPr>
          <w:rFonts w:ascii="Calibri" w:hAnsi="Calibri" w:cs="Arial"/>
        </w:rPr>
        <w:t xml:space="preserve"> although we would extend this claim beyond generational barriers and show how it is users at large, rather than a specific age group, shape mobile media through the pathways carved by their pragmatic and situated practices.</w:t>
      </w:r>
    </w:p>
    <w:p w:rsidR="00A531D6" w:rsidRPr="008B4296" w:rsidRDefault="00A531D6" w:rsidP="00F74D8A">
      <w:pPr>
        <w:spacing w:line="276" w:lineRule="auto"/>
        <w:rPr>
          <w:rFonts w:ascii="Calibri" w:hAnsi="Calibri" w:cs="Arial"/>
        </w:rPr>
      </w:pPr>
    </w:p>
    <w:p w:rsidR="000B35C1" w:rsidRPr="008B4296" w:rsidRDefault="00A531D6" w:rsidP="00F74D8A">
      <w:pPr>
        <w:spacing w:line="276" w:lineRule="auto"/>
        <w:rPr>
          <w:rFonts w:ascii="Calibri" w:hAnsi="Calibri" w:cs="Arial"/>
        </w:rPr>
      </w:pPr>
      <w:r w:rsidRPr="008B4296">
        <w:rPr>
          <w:rFonts w:ascii="Calibri" w:hAnsi="Calibri" w:cs="Arial"/>
        </w:rPr>
        <w:t xml:space="preserve">What we want to illustrate is how users of a popular online dating application shape the pathways of communication of the medium through their courtship practices. The three main sections in which we present our analysis are </w:t>
      </w:r>
      <w:del w:id="0" w:author="Bob Dylan" w:date="2015-03-13T12:14:00Z">
        <w:r w:rsidRPr="008B4296" w:rsidDel="00466B80">
          <w:rPr>
            <w:rFonts w:ascii="Calibri" w:hAnsi="Calibri" w:cs="Arial"/>
          </w:rPr>
          <w:delText xml:space="preserve">provocatively </w:delText>
        </w:r>
      </w:del>
      <w:r w:rsidRPr="008B4296">
        <w:rPr>
          <w:rFonts w:ascii="Calibri" w:hAnsi="Calibri" w:cs="Arial"/>
        </w:rPr>
        <w:t xml:space="preserve">named after the buzzwords that often describe these apps </w:t>
      </w:r>
      <w:r w:rsidR="00292542" w:rsidRPr="008B4296">
        <w:rPr>
          <w:rFonts w:ascii="Calibri" w:hAnsi="Calibri" w:cs="Arial"/>
        </w:rPr>
        <w:t xml:space="preserve">– </w:t>
      </w:r>
      <w:r w:rsidR="00292542" w:rsidRPr="008B4296">
        <w:rPr>
          <w:rFonts w:ascii="Calibri" w:hAnsi="Calibri" w:cs="Arial"/>
          <w:i/>
        </w:rPr>
        <w:t>locational</w:t>
      </w:r>
      <w:r w:rsidR="00292542" w:rsidRPr="008B4296">
        <w:rPr>
          <w:rFonts w:ascii="Calibri" w:hAnsi="Calibri" w:cs="Arial"/>
        </w:rPr>
        <w:t xml:space="preserve">, </w:t>
      </w:r>
      <w:r w:rsidR="00292542" w:rsidRPr="008B4296">
        <w:rPr>
          <w:rFonts w:ascii="Calibri" w:hAnsi="Calibri" w:cs="Arial"/>
          <w:i/>
        </w:rPr>
        <w:t>social</w:t>
      </w:r>
      <w:r w:rsidR="00292542" w:rsidRPr="008B4296">
        <w:rPr>
          <w:rFonts w:ascii="Calibri" w:hAnsi="Calibri" w:cs="Arial"/>
        </w:rPr>
        <w:t xml:space="preserve">, </w:t>
      </w:r>
      <w:proofErr w:type="gramStart"/>
      <w:r w:rsidR="00292542" w:rsidRPr="008B4296">
        <w:rPr>
          <w:rFonts w:ascii="Calibri" w:hAnsi="Calibri" w:cs="Arial"/>
          <w:i/>
        </w:rPr>
        <w:t>mobile</w:t>
      </w:r>
      <w:proofErr w:type="gramEnd"/>
      <w:r w:rsidR="00292542" w:rsidRPr="008B4296">
        <w:rPr>
          <w:rFonts w:ascii="Calibri" w:hAnsi="Calibri" w:cs="Arial"/>
        </w:rPr>
        <w:t xml:space="preserve"> – </w:t>
      </w:r>
      <w:r w:rsidRPr="008B4296">
        <w:rPr>
          <w:rFonts w:ascii="Calibri" w:hAnsi="Calibri" w:cs="Arial"/>
        </w:rPr>
        <w:t xml:space="preserve">and seek to question and re-evaluate these terms in light of our findings. These three sections, providing insights into creative usage of locative media, sociality with strangers, and mobile self-presentation, are preceded by a methodological note and a general discussion of our </w:t>
      </w:r>
      <w:r w:rsidRPr="008B4296">
        <w:rPr>
          <w:rFonts w:ascii="Calibri" w:hAnsi="Calibri" w:cs="Arial"/>
        </w:rPr>
        <w:lastRenderedPageBreak/>
        <w:t xml:space="preserve">field of inquiry in relationship </w:t>
      </w:r>
      <w:ins w:id="1" w:author="Bob Dylan" w:date="2015-03-13T12:14:00Z">
        <w:r w:rsidR="00466B80">
          <w:rPr>
            <w:rFonts w:ascii="Calibri" w:hAnsi="Calibri" w:cs="Arial"/>
          </w:rPr>
          <w:t>to</w:t>
        </w:r>
      </w:ins>
      <w:del w:id="2" w:author="Bob Dylan" w:date="2015-03-13T12:14:00Z">
        <w:r w:rsidRPr="008B4296" w:rsidDel="00466B80">
          <w:rPr>
            <w:rFonts w:ascii="Calibri" w:hAnsi="Calibri" w:cs="Arial"/>
          </w:rPr>
          <w:delText>with</w:delText>
        </w:r>
      </w:del>
      <w:r w:rsidRPr="008B4296">
        <w:rPr>
          <w:rFonts w:ascii="Calibri" w:hAnsi="Calibri" w:cs="Arial"/>
        </w:rPr>
        <w:t xml:space="preserve"> our actual site of data collection: contemporary urban China.</w:t>
      </w:r>
    </w:p>
    <w:p w:rsidR="00A531D6" w:rsidRPr="008B4296" w:rsidRDefault="00A531D6" w:rsidP="00F74D8A">
      <w:pPr>
        <w:spacing w:line="276" w:lineRule="auto"/>
        <w:rPr>
          <w:rFonts w:ascii="Calibri" w:hAnsi="Calibri" w:cs="Arial"/>
        </w:rPr>
      </w:pPr>
    </w:p>
    <w:p w:rsidR="000B35C1" w:rsidRPr="008B4296" w:rsidRDefault="000B35C1" w:rsidP="00F74D8A">
      <w:pPr>
        <w:spacing w:line="276" w:lineRule="auto"/>
        <w:rPr>
          <w:rFonts w:ascii="Calibri" w:hAnsi="Calibri" w:cs="Arial"/>
          <w:b/>
        </w:rPr>
      </w:pPr>
      <w:r w:rsidRPr="008B4296">
        <w:rPr>
          <w:rFonts w:ascii="Calibri" w:hAnsi="Calibri" w:cs="Arial"/>
          <w:b/>
        </w:rPr>
        <w:t xml:space="preserve">Flirting with </w:t>
      </w:r>
      <w:r w:rsidR="000E0DA8" w:rsidRPr="008B4296">
        <w:rPr>
          <w:rFonts w:ascii="Calibri" w:eastAsia="SimSun" w:hAnsi="Calibri" w:cs="Arial"/>
          <w:b/>
          <w:lang w:eastAsia="zh-CN"/>
        </w:rPr>
        <w:t>M</w:t>
      </w:r>
      <w:r w:rsidR="000E0DA8" w:rsidRPr="008B4296">
        <w:rPr>
          <w:rFonts w:ascii="Calibri" w:hAnsi="Calibri" w:cs="Arial"/>
          <w:b/>
        </w:rPr>
        <w:t>ethods</w:t>
      </w:r>
    </w:p>
    <w:p w:rsidR="00A531D6" w:rsidRPr="008B4296" w:rsidRDefault="00A531D6" w:rsidP="00F74D8A">
      <w:pPr>
        <w:spacing w:line="276" w:lineRule="auto"/>
        <w:rPr>
          <w:rFonts w:ascii="Calibri" w:hAnsi="Calibri" w:cs="Arial"/>
        </w:rPr>
      </w:pPr>
      <w:r w:rsidRPr="008B4296">
        <w:rPr>
          <w:rFonts w:ascii="Calibri" w:hAnsi="Calibri" w:cs="Arial"/>
        </w:rPr>
        <w:t xml:space="preserve">The research presented in this chapter belongs to a tradition of ethnographic work on the use of media and technologies, and seeks to suggest a certain kind </w:t>
      </w:r>
      <w:r w:rsidR="00E94614" w:rsidRPr="008B4296">
        <w:rPr>
          <w:rFonts w:ascii="Calibri" w:hAnsi="Calibri" w:cs="Arial"/>
        </w:rPr>
        <w:t>of situated and participative method</w:t>
      </w:r>
      <w:r w:rsidRPr="008B4296">
        <w:rPr>
          <w:rFonts w:ascii="Calibri" w:hAnsi="Calibri" w:cs="Arial"/>
        </w:rPr>
        <w:t>ological approach as the most productive way to study courtship practices on digital media. In short, while digital ethnography has been systematized under different names as the bundle of methods useful to collect data about wha</w:t>
      </w:r>
      <w:r w:rsidR="00BC1892" w:rsidRPr="008B4296">
        <w:rPr>
          <w:rFonts w:ascii="Calibri" w:hAnsi="Calibri" w:cs="Arial"/>
        </w:rPr>
        <w:t>t people do on online platforms</w:t>
      </w:r>
      <w:r w:rsidR="00A829D6" w:rsidRPr="008B4296">
        <w:rPr>
          <w:rFonts w:ascii="Calibri" w:hAnsi="Calibri" w:cs="Arial"/>
        </w:rPr>
        <w:t>,</w:t>
      </w:r>
      <w:r w:rsidR="00BC1892" w:rsidRPr="008B4296">
        <w:rPr>
          <w:rStyle w:val="FootnoteReference"/>
          <w:rFonts w:ascii="Calibri" w:hAnsi="Calibri" w:cs="Arial"/>
        </w:rPr>
        <w:footnoteReference w:id="11"/>
      </w:r>
      <w:r w:rsidR="00BC1892" w:rsidRPr="008B4296">
        <w:rPr>
          <w:rFonts w:ascii="Calibri" w:hAnsi="Calibri" w:cs="Arial"/>
        </w:rPr>
        <w:t xml:space="preserve"> </w:t>
      </w:r>
      <w:r w:rsidRPr="008B4296">
        <w:rPr>
          <w:rFonts w:ascii="Calibri" w:hAnsi="Calibri" w:cs="Arial"/>
        </w:rPr>
        <w:t xml:space="preserve">we argue that in the case of mobile media, with its implications of local sociality, networking-in-transit and personal identity, an even higher degree of participation is necessary </w:t>
      </w:r>
      <w:r w:rsidR="00D04F4C" w:rsidRPr="008B4296">
        <w:rPr>
          <w:rFonts w:ascii="Calibri" w:hAnsi="Calibri" w:cs="Arial"/>
        </w:rPr>
        <w:t xml:space="preserve">on part of the researcher: </w:t>
      </w:r>
      <w:r w:rsidR="008579B6" w:rsidRPr="008B4296">
        <w:rPr>
          <w:rFonts w:ascii="Calibri" w:hAnsi="Calibri" w:cs="Arial"/>
        </w:rPr>
        <w:t xml:space="preserve">Sheller </w:t>
      </w:r>
      <w:r w:rsidR="00247B7C" w:rsidRPr="008B4296">
        <w:rPr>
          <w:rFonts w:ascii="Calibri" w:eastAsia="SimSun" w:hAnsi="Calibri" w:cs="Arial"/>
          <w:lang w:eastAsia="zh-CN"/>
        </w:rPr>
        <w:t>and</w:t>
      </w:r>
      <w:r w:rsidR="00247B7C" w:rsidRPr="008B4296">
        <w:rPr>
          <w:rFonts w:ascii="Calibri" w:hAnsi="Calibri" w:cs="Arial"/>
        </w:rPr>
        <w:t xml:space="preserve"> </w:t>
      </w:r>
      <w:proofErr w:type="spellStart"/>
      <w:r w:rsidR="00D04F4C" w:rsidRPr="008B4296">
        <w:rPr>
          <w:rFonts w:ascii="Calibri" w:hAnsi="Calibri" w:cs="Arial"/>
        </w:rPr>
        <w:t>Urry</w:t>
      </w:r>
      <w:proofErr w:type="spellEnd"/>
      <w:r w:rsidRPr="008B4296">
        <w:rPr>
          <w:rFonts w:ascii="Calibri" w:hAnsi="Calibri" w:cs="Arial"/>
        </w:rPr>
        <w:t xml:space="preserve"> </w:t>
      </w:r>
      <w:r w:rsidR="008579B6" w:rsidRPr="008B4296">
        <w:rPr>
          <w:rFonts w:ascii="Calibri" w:hAnsi="Calibri" w:cs="Arial"/>
        </w:rPr>
        <w:t>define</w:t>
      </w:r>
      <w:r w:rsidRPr="008B4296">
        <w:rPr>
          <w:rFonts w:ascii="Calibri" w:hAnsi="Calibri" w:cs="Arial"/>
        </w:rPr>
        <w:t xml:space="preserve"> this degree of ethnographic sensitivity to the use of mobile media and social networking in everyday life "mobile ethnography"</w:t>
      </w:r>
      <w:r w:rsidR="00A829D6" w:rsidRPr="008B4296">
        <w:rPr>
          <w:rFonts w:ascii="Calibri" w:hAnsi="Calibri" w:cs="Arial"/>
        </w:rPr>
        <w:t>.</w:t>
      </w:r>
      <w:r w:rsidR="00D04F4C" w:rsidRPr="008B4296">
        <w:rPr>
          <w:rStyle w:val="FootnoteReference"/>
          <w:rFonts w:ascii="Calibri" w:hAnsi="Calibri" w:cs="Arial"/>
        </w:rPr>
        <w:footnoteReference w:id="12"/>
      </w:r>
      <w:r w:rsidR="00EE1888" w:rsidRPr="008B4296">
        <w:rPr>
          <w:rFonts w:ascii="Calibri" w:hAnsi="Calibri" w:cs="Arial"/>
        </w:rPr>
        <w:t xml:space="preserve"> In addition to the adoption of this </w:t>
      </w:r>
      <w:r w:rsidR="000320BD" w:rsidRPr="008B4296">
        <w:rPr>
          <w:rFonts w:ascii="Calibri" w:hAnsi="Calibri" w:cs="Arial"/>
        </w:rPr>
        <w:t>sensitivity</w:t>
      </w:r>
      <w:r w:rsidRPr="008B4296">
        <w:rPr>
          <w:rFonts w:ascii="Calibri" w:hAnsi="Calibri" w:cs="Arial"/>
        </w:rPr>
        <w:t xml:space="preserve">, given our focus on the affective social practices of courtship and dating, we </w:t>
      </w:r>
      <w:r w:rsidR="00EE1888" w:rsidRPr="008B4296">
        <w:rPr>
          <w:rFonts w:ascii="Calibri" w:hAnsi="Calibri" w:cs="Arial"/>
        </w:rPr>
        <w:t xml:space="preserve">think it </w:t>
      </w:r>
      <w:del w:id="3" w:author="Bob Dylan" w:date="2015-03-13T13:31:00Z">
        <w:r w:rsidR="00EE1888" w:rsidRPr="008B4296" w:rsidDel="00133D72">
          <w:rPr>
            <w:rFonts w:ascii="Calibri" w:hAnsi="Calibri" w:cs="Arial"/>
          </w:rPr>
          <w:delText>to be</w:delText>
        </w:r>
      </w:del>
      <w:ins w:id="4" w:author="Bob Dylan" w:date="2015-03-13T13:31:00Z">
        <w:r w:rsidR="00133D72">
          <w:rPr>
            <w:rFonts w:ascii="Calibri" w:hAnsi="Calibri" w:cs="Arial"/>
          </w:rPr>
          <w:t>is</w:t>
        </w:r>
      </w:ins>
      <w:r w:rsidR="00EE1888" w:rsidRPr="008B4296">
        <w:rPr>
          <w:rFonts w:ascii="Calibri" w:hAnsi="Calibri" w:cs="Arial"/>
        </w:rPr>
        <w:t xml:space="preserve"> </w:t>
      </w:r>
      <w:r w:rsidR="00D04F4C" w:rsidRPr="008B4296">
        <w:rPr>
          <w:rFonts w:ascii="Calibri" w:hAnsi="Calibri" w:cs="Arial"/>
        </w:rPr>
        <w:t xml:space="preserve">necessary </w:t>
      </w:r>
      <w:r w:rsidRPr="008B4296">
        <w:rPr>
          <w:rFonts w:ascii="Calibri" w:hAnsi="Calibri" w:cs="Arial"/>
        </w:rPr>
        <w:t>to integrate a phenomenological component in the process of data collection as a precious addition to participant observation, interviews and other kinds of surveys.</w:t>
      </w:r>
    </w:p>
    <w:p w:rsidR="00A531D6" w:rsidRPr="008B4296" w:rsidRDefault="00A531D6" w:rsidP="00F74D8A">
      <w:pPr>
        <w:spacing w:line="276" w:lineRule="auto"/>
        <w:rPr>
          <w:rFonts w:ascii="Calibri" w:hAnsi="Calibri" w:cs="Arial"/>
        </w:rPr>
      </w:pPr>
    </w:p>
    <w:p w:rsidR="00A531D6" w:rsidRPr="008B4296" w:rsidRDefault="00A531D6" w:rsidP="00F74D8A">
      <w:pPr>
        <w:spacing w:line="276" w:lineRule="auto"/>
        <w:rPr>
          <w:rFonts w:ascii="Calibri" w:hAnsi="Calibri" w:cs="Arial"/>
        </w:rPr>
      </w:pPr>
      <w:r w:rsidRPr="008B4296">
        <w:rPr>
          <w:rFonts w:ascii="Calibri" w:hAnsi="Calibri" w:cs="Arial"/>
        </w:rPr>
        <w:t xml:space="preserve">In practice, the authors collected small talk, casual discussions and more or less structured interviews of digital media users online and offline while </w:t>
      </w:r>
      <w:r w:rsidR="00EE1888" w:rsidRPr="008B4296">
        <w:rPr>
          <w:rFonts w:ascii="Calibri" w:hAnsi="Calibri" w:cs="Arial"/>
        </w:rPr>
        <w:t xml:space="preserve">conducting ethnographic </w:t>
      </w:r>
      <w:r w:rsidRPr="008B4296">
        <w:rPr>
          <w:rFonts w:ascii="Calibri" w:hAnsi="Calibri" w:cs="Arial"/>
        </w:rPr>
        <w:t>fieldwork in different Chinese cities. This contextual and discursive data is complemented by</w:t>
      </w:r>
      <w:del w:id="5" w:author="Bob Dylan" w:date="2015-03-13T13:32:00Z">
        <w:r w:rsidRPr="008B4296" w:rsidDel="00133D72">
          <w:rPr>
            <w:rFonts w:ascii="Calibri" w:hAnsi="Calibri" w:cs="Arial"/>
          </w:rPr>
          <w:delText xml:space="preserve"> and</w:delText>
        </w:r>
      </w:del>
      <w:r w:rsidRPr="008B4296">
        <w:rPr>
          <w:rFonts w:ascii="Calibri" w:hAnsi="Calibri" w:cs="Arial"/>
        </w:rPr>
        <w:t xml:space="preserve"> a more phenomenological, auto</w:t>
      </w:r>
      <w:r w:rsidR="00D04F4C" w:rsidRPr="008B4296">
        <w:rPr>
          <w:rFonts w:ascii="Calibri" w:hAnsi="Calibri" w:cs="Arial"/>
        </w:rPr>
        <w:t>-</w:t>
      </w:r>
      <w:r w:rsidRPr="008B4296">
        <w:rPr>
          <w:rFonts w:ascii="Calibri" w:hAnsi="Calibri" w:cs="Arial"/>
        </w:rPr>
        <w:t xml:space="preserve">ethnographic component of actual platform experience by the authors, who have used the </w:t>
      </w:r>
      <w:proofErr w:type="spellStart"/>
      <w:r w:rsidRPr="008B4296">
        <w:rPr>
          <w:rFonts w:ascii="Calibri" w:hAnsi="Calibri" w:cs="Arial"/>
        </w:rPr>
        <w:t>Momo</w:t>
      </w:r>
      <w:proofErr w:type="spellEnd"/>
      <w:r w:rsidRPr="008B4296">
        <w:rPr>
          <w:rFonts w:ascii="Calibri" w:hAnsi="Calibri" w:cs="Arial"/>
        </w:rPr>
        <w:t xml:space="preserve"> mobile app for an extended period of time inside Mainland China. Inspired by research such as Jacobs's performative auto-ethnography of </w:t>
      </w:r>
      <w:proofErr w:type="spellStart"/>
      <w:r w:rsidRPr="008B4296">
        <w:rPr>
          <w:rFonts w:ascii="Calibri" w:hAnsi="Calibri" w:cs="Arial"/>
        </w:rPr>
        <w:t>AdultFriendFinder</w:t>
      </w:r>
      <w:proofErr w:type="spellEnd"/>
      <w:r w:rsidRPr="008B4296">
        <w:rPr>
          <w:rFonts w:ascii="Calibri" w:hAnsi="Calibri" w:cs="Arial"/>
        </w:rPr>
        <w:t xml:space="preserve"> users in Hong Kong</w:t>
      </w:r>
      <w:r w:rsidR="00A829D6" w:rsidRPr="008B4296">
        <w:rPr>
          <w:rFonts w:ascii="Calibri" w:hAnsi="Calibri" w:cs="Arial"/>
        </w:rPr>
        <w:t>,</w:t>
      </w:r>
      <w:r w:rsidR="00D04F4C" w:rsidRPr="008B4296">
        <w:rPr>
          <w:rStyle w:val="FootnoteReference"/>
          <w:rFonts w:ascii="Calibri" w:hAnsi="Calibri" w:cs="Arial"/>
        </w:rPr>
        <w:footnoteReference w:id="13"/>
      </w:r>
      <w:r w:rsidRPr="008B4296">
        <w:rPr>
          <w:rFonts w:ascii="Calibri" w:hAnsi="Calibri" w:cs="Arial"/>
        </w:rPr>
        <w:t xml:space="preserve"> the authors got their hands (metaphorically) dirty by actively befriending, chatting and flirting with </w:t>
      </w:r>
      <w:proofErr w:type="spellStart"/>
      <w:r w:rsidRPr="008B4296">
        <w:rPr>
          <w:rFonts w:ascii="Calibri" w:hAnsi="Calibri" w:cs="Arial"/>
        </w:rPr>
        <w:t>Momo</w:t>
      </w:r>
      <w:proofErr w:type="spellEnd"/>
      <w:r w:rsidRPr="008B4296">
        <w:rPr>
          <w:rFonts w:ascii="Calibri" w:hAnsi="Calibri" w:cs="Arial"/>
        </w:rPr>
        <w:t xml:space="preserve"> users, playing on different roles, genders and online personas, and (after the necessary ethical disclosures and clearances</w:t>
      </w:r>
      <w:r w:rsidR="00DD17CF" w:rsidRPr="008B4296">
        <w:rPr>
          <w:rStyle w:val="FootnoteReference"/>
          <w:rFonts w:ascii="Calibri" w:hAnsi="Calibri" w:cs="Arial"/>
        </w:rPr>
        <w:footnoteReference w:id="14"/>
      </w:r>
      <w:r w:rsidRPr="008B4296">
        <w:rPr>
          <w:rFonts w:ascii="Calibri" w:hAnsi="Calibri" w:cs="Arial"/>
        </w:rPr>
        <w:t>) even meeting some of the online contacts in real life for further discussion. To better capture the hues and shades of how research participants share</w:t>
      </w:r>
      <w:r w:rsidR="001778DD" w:rsidRPr="008B4296">
        <w:rPr>
          <w:rFonts w:ascii="Calibri" w:hAnsi="Calibri" w:cs="Arial"/>
        </w:rPr>
        <w:t>d</w:t>
      </w:r>
      <w:r w:rsidRPr="008B4296">
        <w:rPr>
          <w:rFonts w:ascii="Calibri" w:hAnsi="Calibri" w:cs="Arial"/>
        </w:rPr>
        <w:t xml:space="preserve"> their everyday life through images, avatars and textual inventions on online platforms, the authors also collected screenshots of other users' personal profiles or image galleries, along the methodological lines of </w:t>
      </w:r>
      <w:ins w:id="6" w:author="Bob Dylan" w:date="2015-03-13T13:33:00Z">
        <w:r w:rsidR="00133D72">
          <w:rPr>
            <w:rFonts w:ascii="Calibri" w:hAnsi="Calibri" w:cs="Arial"/>
          </w:rPr>
          <w:t xml:space="preserve">what </w:t>
        </w:r>
      </w:ins>
      <w:r w:rsidRPr="008B4296">
        <w:rPr>
          <w:rFonts w:ascii="Calibri" w:hAnsi="Calibri" w:cs="Arial"/>
        </w:rPr>
        <w:t xml:space="preserve">Choi </w:t>
      </w:r>
      <w:r w:rsidR="00D04F4C" w:rsidRPr="008B4296">
        <w:rPr>
          <w:rFonts w:ascii="Calibri" w:hAnsi="Calibri" w:cs="Arial"/>
        </w:rPr>
        <w:t xml:space="preserve">calls </w:t>
      </w:r>
      <w:r w:rsidR="00D04F4C" w:rsidRPr="008B4296">
        <w:rPr>
          <w:rFonts w:ascii="Calibri" w:hAnsi="Calibri" w:cs="Arial"/>
        </w:rPr>
        <w:lastRenderedPageBreak/>
        <w:t>“</w:t>
      </w:r>
      <w:r w:rsidRPr="008B4296">
        <w:rPr>
          <w:rFonts w:ascii="Calibri" w:hAnsi="Calibri" w:cs="Arial"/>
        </w:rPr>
        <w:t>shared vis</w:t>
      </w:r>
      <w:r w:rsidR="00D04F4C" w:rsidRPr="008B4296">
        <w:rPr>
          <w:rFonts w:ascii="Calibri" w:hAnsi="Calibri" w:cs="Arial"/>
        </w:rPr>
        <w:t>ual ethnography”</w:t>
      </w:r>
      <w:r w:rsidR="00A829D6" w:rsidRPr="008B4296">
        <w:rPr>
          <w:rFonts w:ascii="Calibri" w:hAnsi="Calibri" w:cs="Arial"/>
        </w:rPr>
        <w:t>.</w:t>
      </w:r>
      <w:r w:rsidR="00D04F4C" w:rsidRPr="008B4296">
        <w:rPr>
          <w:rStyle w:val="FootnoteReference"/>
          <w:rFonts w:ascii="Calibri" w:hAnsi="Calibri" w:cs="Arial"/>
        </w:rPr>
        <w:footnoteReference w:id="15"/>
      </w:r>
      <w:r w:rsidRPr="008B4296">
        <w:rPr>
          <w:rFonts w:ascii="Calibri" w:hAnsi="Calibri" w:cs="Arial"/>
        </w:rPr>
        <w:t xml:space="preserve"> Some of these visual materials, opportunely anonymized, are presented as supporting evidence throughout the chapter.</w:t>
      </w:r>
    </w:p>
    <w:p w:rsidR="00A531D6" w:rsidRPr="008B4296" w:rsidRDefault="00A531D6" w:rsidP="00F74D8A">
      <w:pPr>
        <w:spacing w:line="276" w:lineRule="auto"/>
        <w:rPr>
          <w:rFonts w:ascii="Calibri" w:hAnsi="Calibri" w:cs="Arial"/>
        </w:rPr>
      </w:pPr>
    </w:p>
    <w:p w:rsidR="00A531D6" w:rsidRPr="008B4296" w:rsidRDefault="00A531D6" w:rsidP="00F74D8A">
      <w:pPr>
        <w:spacing w:line="276" w:lineRule="auto"/>
        <w:rPr>
          <w:rFonts w:ascii="Calibri" w:hAnsi="Calibri" w:cs="Arial"/>
        </w:rPr>
      </w:pPr>
      <w:r w:rsidRPr="008B4296">
        <w:rPr>
          <w:rFonts w:ascii="Calibri" w:hAnsi="Calibri" w:cs="Arial"/>
        </w:rPr>
        <w:t xml:space="preserve">Our introduction to the research field has to be completed by a short technical introduction to the mobile application on which we focused our efforts. </w:t>
      </w:r>
      <w:proofErr w:type="spellStart"/>
      <w:r w:rsidRPr="008B4296">
        <w:rPr>
          <w:rFonts w:ascii="Calibri" w:hAnsi="Calibri" w:cs="Arial"/>
        </w:rPr>
        <w:t>Momo</w:t>
      </w:r>
      <w:proofErr w:type="spellEnd"/>
      <w:r w:rsidRPr="008B4296">
        <w:rPr>
          <w:rFonts w:ascii="Calibri" w:hAnsi="Calibri" w:cs="Arial"/>
        </w:rPr>
        <w:t xml:space="preserve"> (</w:t>
      </w:r>
      <w:proofErr w:type="spellStart"/>
      <w:r w:rsidRPr="008B4296">
        <w:rPr>
          <w:rFonts w:ascii="Calibri" w:hAnsi="Calibri" w:cs="Arial"/>
        </w:rPr>
        <w:t>陌陌</w:t>
      </w:r>
      <w:proofErr w:type="spellEnd"/>
      <w:r w:rsidR="00395B84" w:rsidRPr="008B4296">
        <w:rPr>
          <w:rFonts w:ascii="Calibri" w:hAnsi="Calibri" w:cs="Arial"/>
        </w:rPr>
        <w:t xml:space="preserve">, literally </w:t>
      </w:r>
      <w:r w:rsidRPr="008B4296">
        <w:rPr>
          <w:rFonts w:ascii="Calibri" w:hAnsi="Calibri" w:cs="Arial"/>
        </w:rPr>
        <w:t>"Stranger Stranger") belongs to the category of social contact mobile applications, a kind of software designed for smartphones an</w:t>
      </w:r>
      <w:r w:rsidR="00395B84" w:rsidRPr="008B4296">
        <w:rPr>
          <w:rFonts w:ascii="Calibri" w:hAnsi="Calibri" w:cs="Arial"/>
        </w:rPr>
        <w:t>d other consumer mobile devices</w:t>
      </w:r>
      <w:r w:rsidR="00293817" w:rsidRPr="008B4296">
        <w:rPr>
          <w:rFonts w:ascii="Calibri" w:hAnsi="Calibri" w:cs="Arial"/>
        </w:rPr>
        <w:t>. Features common to this software typology</w:t>
      </w:r>
      <w:r w:rsidR="00395B84" w:rsidRPr="008B4296">
        <w:rPr>
          <w:rFonts w:ascii="Calibri" w:hAnsi="Calibri" w:cs="Arial"/>
        </w:rPr>
        <w:t xml:space="preserve"> include </w:t>
      </w:r>
      <w:r w:rsidRPr="008B4296">
        <w:rPr>
          <w:rFonts w:ascii="Calibri" w:hAnsi="Calibri" w:cs="Arial"/>
        </w:rPr>
        <w:t>the linkage between the user account and his</w:t>
      </w:r>
      <w:r w:rsidR="00395B84" w:rsidRPr="008B4296">
        <w:rPr>
          <w:rFonts w:ascii="Calibri" w:hAnsi="Calibri" w:cs="Arial"/>
        </w:rPr>
        <w:t>/her</w:t>
      </w:r>
      <w:r w:rsidRPr="008B4296">
        <w:rPr>
          <w:rFonts w:ascii="Calibri" w:hAnsi="Calibri" w:cs="Arial"/>
        </w:rPr>
        <w:t xml:space="preserve"> mobile phone number, an asynchronous multimedia chat capability, friend lists and multiple-user groups, </w:t>
      </w:r>
      <w:r w:rsidR="00395B84" w:rsidRPr="008B4296">
        <w:rPr>
          <w:rFonts w:ascii="Calibri" w:hAnsi="Calibri" w:cs="Arial"/>
        </w:rPr>
        <w:t>customizable</w:t>
      </w:r>
      <w:r w:rsidRPr="008B4296">
        <w:rPr>
          <w:rFonts w:ascii="Calibri" w:hAnsi="Calibri" w:cs="Arial"/>
        </w:rPr>
        <w:t xml:space="preserve"> profiles and image galleries</w:t>
      </w:r>
      <w:r w:rsidR="00CD5FBE" w:rsidRPr="008B4296">
        <w:rPr>
          <w:rFonts w:ascii="Calibri" w:hAnsi="Calibri" w:cs="Arial"/>
        </w:rPr>
        <w:t xml:space="preserve">. In the case of </w:t>
      </w:r>
      <w:proofErr w:type="spellStart"/>
      <w:r w:rsidR="00CD5FBE" w:rsidRPr="008B4296">
        <w:rPr>
          <w:rFonts w:ascii="Calibri" w:hAnsi="Calibri" w:cs="Arial"/>
        </w:rPr>
        <w:t>Momo</w:t>
      </w:r>
      <w:proofErr w:type="spellEnd"/>
      <w:r w:rsidR="00CD5FBE" w:rsidRPr="008B4296">
        <w:rPr>
          <w:rFonts w:ascii="Calibri" w:hAnsi="Calibri" w:cs="Arial"/>
        </w:rPr>
        <w:t xml:space="preserve">, these functionalities revolve around </w:t>
      </w:r>
      <w:r w:rsidRPr="008B4296">
        <w:rPr>
          <w:rFonts w:ascii="Calibri" w:hAnsi="Calibri" w:cs="Arial"/>
        </w:rPr>
        <w:t>a locational search engine through which users can find and befriend each other in function of their actual location, as mapped by the user's mobile device GPS system and network access.</w:t>
      </w:r>
    </w:p>
    <w:p w:rsidR="00A531D6" w:rsidRPr="008B4296" w:rsidRDefault="00A531D6" w:rsidP="00F74D8A">
      <w:pPr>
        <w:spacing w:line="276" w:lineRule="auto"/>
        <w:rPr>
          <w:rFonts w:ascii="Calibri" w:hAnsi="Calibri" w:cs="Arial"/>
        </w:rPr>
      </w:pPr>
    </w:p>
    <w:p w:rsidR="008F3506" w:rsidRPr="008B4296" w:rsidRDefault="00A531D6" w:rsidP="00F74D8A">
      <w:pPr>
        <w:spacing w:line="276" w:lineRule="auto"/>
        <w:rPr>
          <w:rFonts w:ascii="Calibri" w:hAnsi="Calibri" w:cs="Arial"/>
        </w:rPr>
      </w:pPr>
      <w:r w:rsidRPr="008B4296">
        <w:rPr>
          <w:rFonts w:ascii="Calibri" w:hAnsi="Calibri" w:cs="Arial"/>
        </w:rPr>
        <w:t xml:space="preserve">The choice of </w:t>
      </w:r>
      <w:proofErr w:type="spellStart"/>
      <w:r w:rsidRPr="008B4296">
        <w:rPr>
          <w:rFonts w:ascii="Calibri" w:hAnsi="Calibri" w:cs="Arial"/>
        </w:rPr>
        <w:t>Momo</w:t>
      </w:r>
      <w:proofErr w:type="spellEnd"/>
      <w:r w:rsidRPr="008B4296">
        <w:rPr>
          <w:rFonts w:ascii="Calibri" w:hAnsi="Calibri" w:cs="Arial"/>
        </w:rPr>
        <w:t xml:space="preserve"> as the main focus of our inquiry was mostly based on its popularity in China during the time of fieldwork, both in media coverage</w:t>
      </w:r>
      <w:r w:rsidR="005F7ABD" w:rsidRPr="008B4296">
        <w:rPr>
          <w:rStyle w:val="FootnoteReference"/>
          <w:rFonts w:ascii="Calibri" w:hAnsi="Calibri" w:cs="Arial"/>
        </w:rPr>
        <w:footnoteReference w:id="16"/>
      </w:r>
      <w:r w:rsidR="005F7ABD" w:rsidRPr="008B4296">
        <w:rPr>
          <w:rFonts w:ascii="Calibri" w:eastAsia="SimSun" w:hAnsi="Calibri" w:cs="Arial"/>
          <w:lang w:eastAsia="zh-CN"/>
        </w:rPr>
        <w:t xml:space="preserve"> </w:t>
      </w:r>
      <w:r w:rsidRPr="008B4296">
        <w:rPr>
          <w:rFonts w:ascii="Calibri" w:hAnsi="Calibri" w:cs="Arial"/>
        </w:rPr>
        <w:t>and in everyday discussions between our research participants; in fact, the app crossed the milestone of one hundred million registered users</w:t>
      </w:r>
      <w:r w:rsidR="002D298E" w:rsidRPr="008B4296">
        <w:rPr>
          <w:rStyle w:val="FootnoteReference"/>
          <w:rFonts w:ascii="Calibri" w:hAnsi="Calibri" w:cs="Arial"/>
        </w:rPr>
        <w:footnoteReference w:id="17"/>
      </w:r>
      <w:r w:rsidRPr="008B4296">
        <w:rPr>
          <w:rFonts w:ascii="Calibri" w:hAnsi="Calibri" w:cs="Arial"/>
        </w:rPr>
        <w:t xml:space="preserve"> right in the middle of our investigation. Creativel</w:t>
      </w:r>
      <w:r w:rsidR="00D04F4C" w:rsidRPr="008B4296">
        <w:rPr>
          <w:rFonts w:ascii="Calibri" w:hAnsi="Calibri" w:cs="Arial"/>
        </w:rPr>
        <w:t>y hailed as the “</w:t>
      </w:r>
      <w:r w:rsidRPr="008B4296">
        <w:rPr>
          <w:rFonts w:ascii="Calibri" w:hAnsi="Calibri" w:cs="Arial"/>
        </w:rPr>
        <w:t xml:space="preserve">one-night stand mystical </w:t>
      </w:r>
      <w:r w:rsidR="00D04F4C" w:rsidRPr="008B4296">
        <w:rPr>
          <w:rFonts w:ascii="Calibri" w:hAnsi="Calibri" w:cs="Arial"/>
        </w:rPr>
        <w:t>device”</w:t>
      </w:r>
      <w:r w:rsidR="00781EB1" w:rsidRPr="008B4296">
        <w:rPr>
          <w:rStyle w:val="FootnoteReference"/>
          <w:rFonts w:ascii="Calibri" w:hAnsi="Calibri" w:cs="Arial"/>
        </w:rPr>
        <w:footnoteReference w:id="18"/>
      </w:r>
      <w:r w:rsidR="00D02361" w:rsidRPr="008B4296">
        <w:rPr>
          <w:rFonts w:ascii="Calibri" w:hAnsi="Calibri" w:cs="Arial"/>
        </w:rPr>
        <w:t xml:space="preserve"> (</w:t>
      </w:r>
      <w:proofErr w:type="spellStart"/>
      <w:r w:rsidR="00D02361" w:rsidRPr="008B4296">
        <w:rPr>
          <w:rFonts w:ascii="Calibri" w:hAnsi="Calibri" w:cs="Arial"/>
          <w:i/>
        </w:rPr>
        <w:t>yuepao</w:t>
      </w:r>
      <w:proofErr w:type="spellEnd"/>
      <w:r w:rsidR="00D02361" w:rsidRPr="008B4296">
        <w:rPr>
          <w:rFonts w:ascii="Calibri" w:hAnsi="Calibri" w:cs="Arial"/>
          <w:i/>
        </w:rPr>
        <w:t xml:space="preserve"> </w:t>
      </w:r>
      <w:proofErr w:type="spellStart"/>
      <w:r w:rsidR="00D02361" w:rsidRPr="008B4296">
        <w:rPr>
          <w:rFonts w:ascii="Calibri" w:hAnsi="Calibri" w:cs="Arial"/>
          <w:i/>
        </w:rPr>
        <w:t>shenqi</w:t>
      </w:r>
      <w:proofErr w:type="spellEnd"/>
      <w:r w:rsidR="00D02361" w:rsidRPr="008B4296">
        <w:rPr>
          <w:rFonts w:ascii="Calibri" w:hAnsi="Calibri" w:cs="Arial"/>
        </w:rPr>
        <w:t>)</w:t>
      </w:r>
      <w:r w:rsidRPr="008B4296">
        <w:rPr>
          <w:rFonts w:ascii="Calibri" w:hAnsi="Calibri" w:cs="Arial"/>
        </w:rPr>
        <w:t xml:space="preserve">, </w:t>
      </w:r>
      <w:proofErr w:type="spellStart"/>
      <w:r w:rsidRPr="008B4296">
        <w:rPr>
          <w:rFonts w:ascii="Calibri" w:hAnsi="Calibri" w:cs="Arial"/>
        </w:rPr>
        <w:t>Momo</w:t>
      </w:r>
      <w:proofErr w:type="spellEnd"/>
      <w:r w:rsidRPr="008B4296">
        <w:rPr>
          <w:rFonts w:ascii="Calibri" w:hAnsi="Calibri" w:cs="Arial"/>
        </w:rPr>
        <w:t xml:space="preserve"> is </w:t>
      </w:r>
      <w:r w:rsidR="00025935" w:rsidRPr="008B4296">
        <w:rPr>
          <w:rFonts w:ascii="Calibri" w:hAnsi="Calibri" w:cs="Arial"/>
        </w:rPr>
        <w:t>often</w:t>
      </w:r>
      <w:r w:rsidRPr="008B4296">
        <w:rPr>
          <w:rFonts w:ascii="Calibri" w:hAnsi="Calibri" w:cs="Arial"/>
        </w:rPr>
        <w:t xml:space="preserve"> described as the best choice to</w:t>
      </w:r>
      <w:r w:rsidR="00781EB1" w:rsidRPr="008B4296">
        <w:rPr>
          <w:rFonts w:ascii="Calibri" w:hAnsi="Calibri" w:cs="Arial"/>
        </w:rPr>
        <w:t xml:space="preserve"> “have fun with girls”</w:t>
      </w:r>
      <w:r w:rsidRPr="008B4296">
        <w:rPr>
          <w:rFonts w:ascii="Calibri" w:hAnsi="Calibri" w:cs="Arial"/>
        </w:rPr>
        <w:t xml:space="preserve"> </w:t>
      </w:r>
      <w:r w:rsidR="00781EB1" w:rsidRPr="008B4296">
        <w:rPr>
          <w:rFonts w:ascii="Calibri" w:hAnsi="Calibri" w:cs="Arial"/>
        </w:rPr>
        <w:t>(</w:t>
      </w:r>
      <w:r w:rsidRPr="008B4296">
        <w:rPr>
          <w:rFonts w:ascii="Calibri" w:hAnsi="Calibri" w:cs="Arial"/>
          <w:i/>
        </w:rPr>
        <w:t xml:space="preserve">wan </w:t>
      </w:r>
      <w:proofErr w:type="spellStart"/>
      <w:r w:rsidRPr="008B4296">
        <w:rPr>
          <w:rFonts w:ascii="Calibri" w:hAnsi="Calibri" w:cs="Arial"/>
          <w:i/>
        </w:rPr>
        <w:t>meizi</w:t>
      </w:r>
      <w:proofErr w:type="spellEnd"/>
      <w:r w:rsidR="00025935" w:rsidRPr="008B4296">
        <w:rPr>
          <w:rFonts w:ascii="Calibri" w:hAnsi="Calibri" w:cs="Arial"/>
          <w:i/>
        </w:rPr>
        <w:t xml:space="preserve"> </w:t>
      </w:r>
      <w:r w:rsidR="00781EB1" w:rsidRPr="008B4296">
        <w:rPr>
          <w:rFonts w:ascii="Calibri" w:hAnsi="Calibri" w:cs="Arial"/>
          <w:i/>
        </w:rPr>
        <w:t>/</w:t>
      </w:r>
      <w:r w:rsidR="00025935" w:rsidRPr="008B4296">
        <w:rPr>
          <w:rFonts w:ascii="Calibri" w:hAnsi="Calibri" w:cs="Arial"/>
          <w:i/>
        </w:rPr>
        <w:t xml:space="preserve"> </w:t>
      </w:r>
      <w:proofErr w:type="spellStart"/>
      <w:r w:rsidR="00781EB1" w:rsidRPr="008B4296">
        <w:rPr>
          <w:rFonts w:ascii="Calibri" w:hAnsi="Calibri" w:cs="Arial"/>
          <w:i/>
        </w:rPr>
        <w:t>ba</w:t>
      </w:r>
      <w:proofErr w:type="spellEnd"/>
      <w:r w:rsidR="00781EB1" w:rsidRPr="008B4296">
        <w:rPr>
          <w:rFonts w:ascii="Calibri" w:hAnsi="Calibri" w:cs="Arial"/>
          <w:i/>
        </w:rPr>
        <w:t xml:space="preserve"> </w:t>
      </w:r>
      <w:proofErr w:type="spellStart"/>
      <w:r w:rsidR="00781EB1" w:rsidRPr="008B4296">
        <w:rPr>
          <w:rFonts w:ascii="Calibri" w:hAnsi="Calibri" w:cs="Arial"/>
          <w:i/>
        </w:rPr>
        <w:t>mei</w:t>
      </w:r>
      <w:proofErr w:type="spellEnd"/>
      <w:r w:rsidR="00781EB1" w:rsidRPr="008B4296">
        <w:rPr>
          <w:rFonts w:ascii="Calibri" w:hAnsi="Calibri" w:cs="Arial"/>
        </w:rPr>
        <w:t>)</w:t>
      </w:r>
      <w:r w:rsidR="009C7DA7" w:rsidRPr="008B4296">
        <w:rPr>
          <w:rFonts w:ascii="Calibri" w:eastAsia="SimSun" w:hAnsi="Calibri" w:cs="Arial"/>
          <w:lang w:eastAsia="zh-CN"/>
        </w:rPr>
        <w:t>.</w:t>
      </w:r>
      <w:r w:rsidRPr="008B4296">
        <w:rPr>
          <w:rFonts w:ascii="Calibri" w:hAnsi="Calibri" w:cs="Arial"/>
        </w:rPr>
        <w:t xml:space="preserve"> </w:t>
      </w:r>
      <w:r w:rsidR="009C7DA7" w:rsidRPr="008B4296">
        <w:rPr>
          <w:rFonts w:ascii="Calibri" w:eastAsia="SimSun" w:hAnsi="Calibri" w:cs="Arial"/>
          <w:lang w:eastAsia="zh-CN"/>
        </w:rPr>
        <w:t>Y</w:t>
      </w:r>
      <w:r w:rsidRPr="008B4296">
        <w:rPr>
          <w:rFonts w:ascii="Calibri" w:hAnsi="Calibri" w:cs="Arial"/>
        </w:rPr>
        <w:t>et its use is more often topic for hearsay and speculative stigmatization rather than direct user experiences. While much press presents the applicatio</w:t>
      </w:r>
      <w:r w:rsidR="009B19BA" w:rsidRPr="008B4296">
        <w:rPr>
          <w:rFonts w:ascii="Calibri" w:hAnsi="Calibri" w:cs="Arial"/>
        </w:rPr>
        <w:t>n as</w:t>
      </w:r>
      <w:r w:rsidR="00FF7139" w:rsidRPr="008B4296">
        <w:rPr>
          <w:rFonts w:ascii="Calibri" w:hAnsi="Calibri" w:cs="Arial"/>
        </w:rPr>
        <w:t xml:space="preserve"> the</w:t>
      </w:r>
      <w:r w:rsidR="009B19BA" w:rsidRPr="008B4296">
        <w:rPr>
          <w:rFonts w:ascii="Calibri" w:hAnsi="Calibri" w:cs="Arial"/>
        </w:rPr>
        <w:t xml:space="preserve"> “China's sexual revolution”</w:t>
      </w:r>
      <w:r w:rsidR="009B19BA" w:rsidRPr="008B4296">
        <w:rPr>
          <w:rStyle w:val="FootnoteReference"/>
          <w:rFonts w:ascii="Calibri" w:hAnsi="Calibri" w:cs="Arial"/>
        </w:rPr>
        <w:footnoteReference w:id="19"/>
      </w:r>
      <w:r w:rsidR="009B19BA" w:rsidRPr="008B4296">
        <w:rPr>
          <w:rFonts w:ascii="Calibri" w:hAnsi="Calibri" w:cs="Arial"/>
        </w:rPr>
        <w:t xml:space="preserve"> </w:t>
      </w:r>
      <w:r w:rsidRPr="008B4296">
        <w:rPr>
          <w:rFonts w:ascii="Calibri" w:hAnsi="Calibri" w:cs="Arial"/>
        </w:rPr>
        <w:t xml:space="preserve">offering Chinese </w:t>
      </w:r>
      <w:r w:rsidR="009B19BA" w:rsidRPr="008B4296">
        <w:rPr>
          <w:rFonts w:ascii="Calibri" w:hAnsi="Calibri" w:cs="Arial"/>
        </w:rPr>
        <w:t>people a “path to the forbidden”</w:t>
      </w:r>
      <w:r w:rsidR="00A829D6" w:rsidRPr="008B4296">
        <w:rPr>
          <w:rFonts w:ascii="Calibri" w:hAnsi="Calibri" w:cs="Arial"/>
        </w:rPr>
        <w:t>,</w:t>
      </w:r>
      <w:r w:rsidR="009B19BA" w:rsidRPr="008B4296">
        <w:rPr>
          <w:rStyle w:val="FootnoteReference"/>
          <w:rFonts w:ascii="Calibri" w:hAnsi="Calibri" w:cs="Arial"/>
        </w:rPr>
        <w:footnoteReference w:id="20"/>
      </w:r>
      <w:r w:rsidR="00FF7139" w:rsidRPr="008B4296">
        <w:rPr>
          <w:rFonts w:ascii="Calibri" w:hAnsi="Calibri" w:cs="Arial"/>
        </w:rPr>
        <w:t xml:space="preserve"> </w:t>
      </w:r>
      <w:r w:rsidRPr="008B4296">
        <w:rPr>
          <w:rFonts w:ascii="Calibri" w:hAnsi="Calibri" w:cs="Arial"/>
        </w:rPr>
        <w:t xml:space="preserve">the local corporate explanations </w:t>
      </w:r>
      <w:r w:rsidR="009C7DA7" w:rsidRPr="008B4296">
        <w:rPr>
          <w:rFonts w:ascii="Calibri" w:eastAsia="SimSun" w:hAnsi="Calibri" w:cs="Arial"/>
          <w:lang w:eastAsia="zh-CN"/>
        </w:rPr>
        <w:t>are</w:t>
      </w:r>
      <w:r w:rsidR="009C7DA7" w:rsidRPr="008B4296">
        <w:rPr>
          <w:rFonts w:ascii="Calibri" w:hAnsi="Calibri" w:cs="Arial"/>
        </w:rPr>
        <w:t xml:space="preserve"> </w:t>
      </w:r>
      <w:r w:rsidRPr="008B4296">
        <w:rPr>
          <w:rFonts w:ascii="Calibri" w:hAnsi="Calibri" w:cs="Arial"/>
        </w:rPr>
        <w:t>more insightful</w:t>
      </w:r>
      <w:r w:rsidR="009C7DA7" w:rsidRPr="008B4296">
        <w:rPr>
          <w:rFonts w:ascii="Calibri" w:eastAsia="SimSun" w:hAnsi="Calibri" w:cs="Arial"/>
          <w:lang w:eastAsia="zh-CN"/>
        </w:rPr>
        <w:t>.</w:t>
      </w:r>
      <w:r w:rsidR="009C7DA7" w:rsidRPr="008B4296">
        <w:rPr>
          <w:rFonts w:ascii="Calibri" w:hAnsi="Calibri" w:cs="Arial"/>
        </w:rPr>
        <w:t xml:space="preserve"> </w:t>
      </w:r>
      <w:r w:rsidRPr="008B4296">
        <w:rPr>
          <w:rFonts w:ascii="Calibri" w:hAnsi="Calibri" w:cs="Arial"/>
        </w:rPr>
        <w:t xml:space="preserve">Tang Yan, the CEO and founder of </w:t>
      </w:r>
      <w:r w:rsidR="00E34215" w:rsidRPr="008B4296">
        <w:rPr>
          <w:rFonts w:ascii="Calibri" w:hAnsi="Calibri" w:cs="Arial"/>
        </w:rPr>
        <w:t xml:space="preserve">Beijing </w:t>
      </w:r>
      <w:proofErr w:type="spellStart"/>
      <w:r w:rsidR="00E34215" w:rsidRPr="008B4296">
        <w:rPr>
          <w:rFonts w:ascii="Calibri" w:hAnsi="Calibri" w:cs="Arial"/>
        </w:rPr>
        <w:t>Momo</w:t>
      </w:r>
      <w:proofErr w:type="spellEnd"/>
      <w:r w:rsidR="00E34215" w:rsidRPr="008B4296">
        <w:rPr>
          <w:rFonts w:ascii="Calibri" w:hAnsi="Calibri" w:cs="Arial"/>
        </w:rPr>
        <w:t xml:space="preserve"> Technology Company</w:t>
      </w:r>
      <w:r w:rsidRPr="008B4296">
        <w:rPr>
          <w:rFonts w:ascii="Calibri" w:hAnsi="Calibri" w:cs="Arial"/>
        </w:rPr>
        <w:t xml:space="preserve">, describes the app as "a more open platform" for users who </w:t>
      </w:r>
      <w:r w:rsidR="00FF7139" w:rsidRPr="008B4296">
        <w:rPr>
          <w:rFonts w:ascii="Calibri" w:hAnsi="Calibri" w:cs="Arial"/>
        </w:rPr>
        <w:t xml:space="preserve">have </w:t>
      </w:r>
    </w:p>
    <w:p w:rsidR="008F3506" w:rsidRPr="008B4296" w:rsidRDefault="008F3506" w:rsidP="00F74D8A">
      <w:pPr>
        <w:spacing w:line="276" w:lineRule="auto"/>
        <w:rPr>
          <w:rFonts w:ascii="Calibri" w:hAnsi="Calibri" w:cs="Arial"/>
        </w:rPr>
      </w:pPr>
    </w:p>
    <w:p w:rsidR="00781EB1" w:rsidRPr="008B4296" w:rsidRDefault="00A531D6" w:rsidP="00F74D8A">
      <w:pPr>
        <w:spacing w:line="276" w:lineRule="auto"/>
        <w:ind w:left="720"/>
        <w:rPr>
          <w:rFonts w:ascii="Calibri" w:hAnsi="Calibri" w:cs="Arial"/>
        </w:rPr>
      </w:pPr>
      <w:proofErr w:type="gramStart"/>
      <w:r w:rsidRPr="008B4296">
        <w:rPr>
          <w:rFonts w:ascii="Calibri" w:hAnsi="Calibri" w:cs="Arial"/>
        </w:rPr>
        <w:t>a</w:t>
      </w:r>
      <w:proofErr w:type="gramEnd"/>
      <w:r w:rsidRPr="008B4296">
        <w:rPr>
          <w:rFonts w:ascii="Calibri" w:hAnsi="Calibri" w:cs="Arial"/>
        </w:rPr>
        <w:t xml:space="preserve"> lot of needs that cannot be satisfied by their current social networks [...] </w:t>
      </w:r>
      <w:proofErr w:type="spellStart"/>
      <w:r w:rsidRPr="008B4296">
        <w:rPr>
          <w:rFonts w:ascii="Calibri" w:hAnsi="Calibri" w:cs="Arial"/>
        </w:rPr>
        <w:t>Momo</w:t>
      </w:r>
      <w:proofErr w:type="spellEnd"/>
      <w:r w:rsidRPr="008B4296">
        <w:rPr>
          <w:rFonts w:ascii="Calibri" w:hAnsi="Calibri" w:cs="Arial"/>
        </w:rPr>
        <w:t xml:space="preserve"> provides them with unlimited possibilities and imaginary spaces - for example, </w:t>
      </w:r>
      <w:r w:rsidRPr="008B4296">
        <w:rPr>
          <w:rFonts w:ascii="Calibri" w:hAnsi="Calibri" w:cs="Arial"/>
        </w:rPr>
        <w:lastRenderedPageBreak/>
        <w:t>the life[styles] that many young users are trying to present in their profiles are not the lives they are liv</w:t>
      </w:r>
      <w:r w:rsidR="008F3506" w:rsidRPr="008B4296">
        <w:rPr>
          <w:rFonts w:ascii="Calibri" w:hAnsi="Calibri" w:cs="Arial"/>
        </w:rPr>
        <w:t>ing but the lives they dream of</w:t>
      </w:r>
      <w:r w:rsidR="003C7B84" w:rsidRPr="008B4296">
        <w:rPr>
          <w:rStyle w:val="FootnoteReference"/>
          <w:rFonts w:ascii="Calibri" w:hAnsi="Calibri" w:cs="Arial"/>
        </w:rPr>
        <w:footnoteReference w:id="21"/>
      </w:r>
      <w:r w:rsidR="003C7B84" w:rsidRPr="008B4296">
        <w:rPr>
          <w:rFonts w:ascii="Calibri" w:hAnsi="Calibri" w:cs="Arial"/>
        </w:rPr>
        <w:t>.</w:t>
      </w:r>
    </w:p>
    <w:p w:rsidR="00F45A55" w:rsidRPr="008B4296" w:rsidRDefault="00F45A55" w:rsidP="00F74D8A">
      <w:pPr>
        <w:spacing w:line="276" w:lineRule="auto"/>
        <w:rPr>
          <w:rFonts w:ascii="Calibri" w:hAnsi="Calibri" w:cs="Arial"/>
        </w:rPr>
      </w:pPr>
    </w:p>
    <w:p w:rsidR="000B35C1" w:rsidRPr="008B4296" w:rsidRDefault="000F5F95" w:rsidP="00F74D8A">
      <w:pPr>
        <w:spacing w:line="276" w:lineRule="auto"/>
        <w:rPr>
          <w:rFonts w:ascii="Calibri" w:hAnsi="Calibri" w:cs="Arial"/>
        </w:rPr>
      </w:pPr>
      <w:r w:rsidRPr="008B4296">
        <w:rPr>
          <w:rFonts w:ascii="Calibri" w:hAnsi="Calibri" w:cs="Arial"/>
        </w:rPr>
        <w:t>[Figure</w:t>
      </w:r>
      <w:r w:rsidR="00FF7139" w:rsidRPr="008B4296">
        <w:rPr>
          <w:rFonts w:ascii="Calibri" w:hAnsi="Calibri" w:cs="Arial"/>
        </w:rPr>
        <w:t xml:space="preserve"> 2]</w:t>
      </w:r>
    </w:p>
    <w:p w:rsidR="00FF7139" w:rsidRPr="008B4296" w:rsidRDefault="00FF7139" w:rsidP="00F74D8A">
      <w:pPr>
        <w:spacing w:line="276" w:lineRule="auto"/>
        <w:rPr>
          <w:rFonts w:ascii="Calibri" w:hAnsi="Calibri" w:cs="Arial"/>
        </w:rPr>
      </w:pPr>
    </w:p>
    <w:p w:rsidR="0037109C" w:rsidRPr="008B4296" w:rsidRDefault="000F5F95" w:rsidP="00F74D8A">
      <w:pPr>
        <w:spacing w:line="276" w:lineRule="auto"/>
        <w:rPr>
          <w:rFonts w:ascii="Calibri" w:hAnsi="Calibri" w:cs="Arial"/>
        </w:rPr>
      </w:pPr>
      <w:r w:rsidRPr="008B4296">
        <w:rPr>
          <w:rFonts w:ascii="Calibri" w:hAnsi="Calibri" w:cs="Arial"/>
          <w:i/>
        </w:rPr>
        <w:t>Figure</w:t>
      </w:r>
      <w:r w:rsidR="003C7B84" w:rsidRPr="008B4296">
        <w:rPr>
          <w:rFonts w:ascii="Calibri" w:hAnsi="Calibri" w:cs="Arial"/>
          <w:i/>
        </w:rPr>
        <w:t xml:space="preserve"> 2</w:t>
      </w:r>
      <w:r w:rsidR="003C7B84" w:rsidRPr="008B4296">
        <w:rPr>
          <w:rFonts w:ascii="Calibri" w:hAnsi="Calibri" w:cs="Arial"/>
        </w:rPr>
        <w:t xml:space="preserve">. </w:t>
      </w:r>
      <w:r w:rsidR="0037109C" w:rsidRPr="008B4296">
        <w:rPr>
          <w:rFonts w:ascii="Calibri" w:hAnsi="Calibri" w:cs="Arial"/>
        </w:rPr>
        <w:t>"</w:t>
      </w:r>
      <w:proofErr w:type="spellStart"/>
      <w:r w:rsidR="0037109C" w:rsidRPr="008B4296">
        <w:rPr>
          <w:rFonts w:ascii="Calibri" w:hAnsi="Calibri" w:cs="Arial"/>
        </w:rPr>
        <w:t>Momo</w:t>
      </w:r>
      <w:proofErr w:type="spellEnd"/>
      <w:r w:rsidR="0037109C" w:rsidRPr="008B4296">
        <w:rPr>
          <w:rFonts w:ascii="Calibri" w:hAnsi="Calibri" w:cs="Arial"/>
        </w:rPr>
        <w:t xml:space="preserve"> at one hundred million users, thanks to you for being with us!</w:t>
      </w:r>
      <w:proofErr w:type="gramStart"/>
      <w:r w:rsidR="0037109C" w:rsidRPr="008B4296">
        <w:rPr>
          <w:rFonts w:ascii="Calibri" w:hAnsi="Calibri" w:cs="Arial"/>
        </w:rPr>
        <w:t>",</w:t>
      </w:r>
      <w:proofErr w:type="gramEnd"/>
      <w:r w:rsidR="0037109C" w:rsidRPr="008B4296">
        <w:rPr>
          <w:rFonts w:ascii="Calibri" w:hAnsi="Calibri" w:cs="Arial"/>
        </w:rPr>
        <w:t xml:space="preserve"> </w:t>
      </w:r>
      <w:r w:rsidR="00440AE8" w:rsidRPr="008B4296">
        <w:rPr>
          <w:rFonts w:ascii="Calibri" w:hAnsi="Calibri" w:cs="Arial"/>
        </w:rPr>
        <w:t>smartphone</w:t>
      </w:r>
      <w:r w:rsidR="00F024D2" w:rsidRPr="008B4296">
        <w:rPr>
          <w:rFonts w:ascii="Calibri" w:hAnsi="Calibri" w:cs="Arial"/>
        </w:rPr>
        <w:t xml:space="preserve"> </w:t>
      </w:r>
      <w:r w:rsidR="0037109C" w:rsidRPr="008B4296">
        <w:rPr>
          <w:rFonts w:ascii="Calibri" w:hAnsi="Calibri" w:cs="Arial"/>
        </w:rPr>
        <w:t>screenshot by th</w:t>
      </w:r>
      <w:r w:rsidR="00E34215" w:rsidRPr="008B4296">
        <w:rPr>
          <w:rFonts w:ascii="Calibri" w:hAnsi="Calibri" w:cs="Arial"/>
        </w:rPr>
        <w:t xml:space="preserve">e authors, 7 February </w:t>
      </w:r>
      <w:r w:rsidR="0037109C" w:rsidRPr="008B4296">
        <w:rPr>
          <w:rFonts w:ascii="Calibri" w:hAnsi="Calibri" w:cs="Arial"/>
        </w:rPr>
        <w:t>2014</w:t>
      </w:r>
      <w:r w:rsidR="003C7B84" w:rsidRPr="008B4296">
        <w:rPr>
          <w:rFonts w:ascii="Calibri" w:hAnsi="Calibri" w:cs="Arial"/>
        </w:rPr>
        <w:t>.</w:t>
      </w:r>
    </w:p>
    <w:p w:rsidR="000B35C1" w:rsidRPr="008B4296" w:rsidRDefault="000B35C1" w:rsidP="00F74D8A">
      <w:pPr>
        <w:spacing w:line="276" w:lineRule="auto"/>
        <w:rPr>
          <w:rFonts w:ascii="Calibri" w:hAnsi="Calibri" w:cs="Arial"/>
        </w:rPr>
      </w:pPr>
    </w:p>
    <w:p w:rsidR="000B35C1" w:rsidRPr="008B4296" w:rsidRDefault="000B35C1" w:rsidP="00F74D8A">
      <w:pPr>
        <w:spacing w:line="276" w:lineRule="auto"/>
        <w:rPr>
          <w:rFonts w:ascii="Calibri" w:hAnsi="Calibri" w:cs="Arial"/>
        </w:rPr>
      </w:pPr>
    </w:p>
    <w:p w:rsidR="00F45A55" w:rsidRPr="008B4296" w:rsidRDefault="00F45A55" w:rsidP="00F74D8A">
      <w:pPr>
        <w:spacing w:line="276" w:lineRule="auto"/>
        <w:rPr>
          <w:rFonts w:ascii="Calibri" w:hAnsi="Calibri" w:cs="Arial"/>
          <w:b/>
        </w:rPr>
      </w:pPr>
      <w:r w:rsidRPr="008B4296">
        <w:rPr>
          <w:rFonts w:ascii="Calibri" w:hAnsi="Calibri" w:cs="Arial"/>
          <w:b/>
        </w:rPr>
        <w:t xml:space="preserve">Locating </w:t>
      </w:r>
      <w:r w:rsidR="000E0DA8" w:rsidRPr="008B4296">
        <w:rPr>
          <w:rFonts w:ascii="Calibri" w:eastAsia="SimSun" w:hAnsi="Calibri" w:cs="Arial"/>
          <w:b/>
          <w:lang w:eastAsia="zh-CN"/>
        </w:rPr>
        <w:t>M</w:t>
      </w:r>
      <w:r w:rsidR="000E0DA8" w:rsidRPr="008B4296">
        <w:rPr>
          <w:rFonts w:ascii="Calibri" w:hAnsi="Calibri" w:cs="Arial"/>
          <w:b/>
        </w:rPr>
        <w:t xml:space="preserve">obile </w:t>
      </w:r>
      <w:r w:rsidR="000E0DA8" w:rsidRPr="008B4296">
        <w:rPr>
          <w:rFonts w:ascii="Calibri" w:eastAsia="SimSun" w:hAnsi="Calibri" w:cs="Arial"/>
          <w:b/>
          <w:lang w:eastAsia="zh-CN"/>
        </w:rPr>
        <w:t>S</w:t>
      </w:r>
      <w:r w:rsidRPr="008B4296">
        <w:rPr>
          <w:rFonts w:ascii="Calibri" w:hAnsi="Calibri" w:cs="Arial"/>
          <w:b/>
        </w:rPr>
        <w:t xml:space="preserve">ociality: Online </w:t>
      </w:r>
      <w:r w:rsidR="000E0DA8" w:rsidRPr="008B4296">
        <w:rPr>
          <w:rFonts w:ascii="Calibri" w:eastAsia="SimSun" w:hAnsi="Calibri" w:cs="Arial"/>
          <w:b/>
          <w:lang w:eastAsia="zh-CN"/>
        </w:rPr>
        <w:t>D</w:t>
      </w:r>
      <w:r w:rsidR="000E0DA8" w:rsidRPr="008B4296">
        <w:rPr>
          <w:rFonts w:ascii="Calibri" w:hAnsi="Calibri" w:cs="Arial"/>
          <w:b/>
        </w:rPr>
        <w:t xml:space="preserve">ating </w:t>
      </w:r>
      <w:r w:rsidRPr="008B4296">
        <w:rPr>
          <w:rFonts w:ascii="Calibri" w:hAnsi="Calibri" w:cs="Arial"/>
          <w:b/>
        </w:rPr>
        <w:t xml:space="preserve">and the Chinese </w:t>
      </w:r>
      <w:r w:rsidR="000E0DA8" w:rsidRPr="008B4296">
        <w:rPr>
          <w:rFonts w:ascii="Calibri" w:eastAsia="SimSun" w:hAnsi="Calibri" w:cs="Arial"/>
          <w:b/>
          <w:lang w:eastAsia="zh-CN"/>
        </w:rPr>
        <w:t>C</w:t>
      </w:r>
      <w:r w:rsidR="000E0DA8" w:rsidRPr="008B4296">
        <w:rPr>
          <w:rFonts w:ascii="Calibri" w:hAnsi="Calibri" w:cs="Arial"/>
          <w:b/>
        </w:rPr>
        <w:t>ity</w:t>
      </w:r>
    </w:p>
    <w:p w:rsidR="00F45A55" w:rsidRPr="008B4296" w:rsidRDefault="00F45A55" w:rsidP="00F74D8A">
      <w:pPr>
        <w:spacing w:line="276" w:lineRule="auto"/>
        <w:rPr>
          <w:rFonts w:ascii="Calibri" w:hAnsi="Calibri" w:cs="Arial"/>
        </w:rPr>
      </w:pPr>
      <w:r w:rsidRPr="008B4296">
        <w:rPr>
          <w:rFonts w:ascii="Calibri" w:hAnsi="Calibri" w:cs="Arial"/>
        </w:rPr>
        <w:t xml:space="preserve">The story of affective interaction through computer-mediated communication dates </w:t>
      </w:r>
      <w:del w:id="7" w:author="Bob Dylan" w:date="2015-03-13T13:35:00Z">
        <w:r w:rsidRPr="008B4296" w:rsidDel="00133D72">
          <w:rPr>
            <w:rFonts w:ascii="Calibri" w:hAnsi="Calibri" w:cs="Arial"/>
          </w:rPr>
          <w:delText xml:space="preserve">probably </w:delText>
        </w:r>
      </w:del>
      <w:r w:rsidRPr="008B4296">
        <w:rPr>
          <w:rFonts w:ascii="Calibri" w:hAnsi="Calibri" w:cs="Arial"/>
        </w:rPr>
        <w:t>back to the early days of the medium, to the little chronicled phenomena of mailing-list flirting, multi-user dungeon (MUD) flings, steamy private chat-room conversations, and discussion board romances</w:t>
      </w:r>
      <w:r w:rsidR="00A829D6" w:rsidRPr="008B4296">
        <w:rPr>
          <w:rFonts w:ascii="Calibri" w:hAnsi="Calibri" w:cs="Arial"/>
        </w:rPr>
        <w:t>.</w:t>
      </w:r>
      <w:r w:rsidR="000D6FC6" w:rsidRPr="008B4296">
        <w:rPr>
          <w:rStyle w:val="FootnoteReference"/>
          <w:rFonts w:ascii="Calibri" w:hAnsi="Calibri" w:cs="Arial"/>
        </w:rPr>
        <w:footnoteReference w:id="22"/>
      </w:r>
      <w:r w:rsidRPr="008B4296">
        <w:rPr>
          <w:rFonts w:ascii="Calibri" w:hAnsi="Calibri" w:cs="Arial"/>
        </w:rPr>
        <w:t xml:space="preserve"> It is only in the late nineties, though, that attention begins to be given to the corporate developments of online affective practices, with commercial platforms designed specifically for the increasing numbers of users looking at the Internet as a new opportunity for desire and romance</w:t>
      </w:r>
      <w:r w:rsidR="00A829D6" w:rsidRPr="008B4296">
        <w:rPr>
          <w:rFonts w:ascii="Calibri" w:hAnsi="Calibri" w:cs="Arial"/>
        </w:rPr>
        <w:t>.</w:t>
      </w:r>
      <w:r w:rsidRPr="008B4296">
        <w:rPr>
          <w:rStyle w:val="FootnoteReference"/>
          <w:rFonts w:ascii="Calibri" w:hAnsi="Calibri" w:cs="Arial"/>
        </w:rPr>
        <w:footnoteReference w:id="23"/>
      </w:r>
      <w:r w:rsidRPr="008B4296">
        <w:rPr>
          <w:rFonts w:ascii="Calibri" w:hAnsi="Calibri" w:cs="Arial"/>
        </w:rPr>
        <w:t xml:space="preserve"> As Orr recognizes, online courtship has never been a straightforward issue, its different aspects and individual preferences weaving "a story that was far more complex than I'd imagined. Internet dating [...] had started changing the way in which people socializ</w:t>
      </w:r>
      <w:r w:rsidR="006E0F82" w:rsidRPr="008B4296">
        <w:rPr>
          <w:rFonts w:ascii="Calibri" w:hAnsi="Calibri" w:cs="Arial"/>
        </w:rPr>
        <w:t>ed in some pretty profound ways”</w:t>
      </w:r>
      <w:r w:rsidR="00A829D6" w:rsidRPr="008B4296">
        <w:rPr>
          <w:rFonts w:ascii="Calibri" w:hAnsi="Calibri" w:cs="Arial"/>
        </w:rPr>
        <w:t>.</w:t>
      </w:r>
      <w:r w:rsidR="00BB2EDC" w:rsidRPr="008B4296">
        <w:rPr>
          <w:rStyle w:val="FootnoteReference"/>
          <w:rFonts w:ascii="Calibri" w:hAnsi="Calibri" w:cs="Arial"/>
        </w:rPr>
        <w:footnoteReference w:id="24"/>
      </w:r>
      <w:r w:rsidRPr="008B4296">
        <w:rPr>
          <w:rFonts w:ascii="Calibri" w:hAnsi="Calibri" w:cs="Arial"/>
        </w:rPr>
        <w:t xml:space="preserve"> </w:t>
      </w:r>
      <w:r w:rsidR="00BB2EDC" w:rsidRPr="008B4296">
        <w:rPr>
          <w:rFonts w:ascii="Calibri" w:hAnsi="Calibri" w:cs="Arial"/>
        </w:rPr>
        <w:t>These social shifts</w:t>
      </w:r>
      <w:r w:rsidRPr="008B4296">
        <w:rPr>
          <w:rFonts w:ascii="Calibri" w:hAnsi="Calibri" w:cs="Arial"/>
        </w:rPr>
        <w:t xml:space="preserve"> involved "multiple dates with different people in a single week" and "searching on your cell phone for someone near the coffee shop you were in", practices that were supposedly "starting to upset traditional notions of courtship"</w:t>
      </w:r>
      <w:r w:rsidR="00A829D6" w:rsidRPr="008B4296">
        <w:rPr>
          <w:rFonts w:ascii="Calibri" w:hAnsi="Calibri" w:cs="Arial"/>
        </w:rPr>
        <w:t>.</w:t>
      </w:r>
      <w:r w:rsidR="00BB2EDC" w:rsidRPr="008B4296">
        <w:rPr>
          <w:rStyle w:val="FootnoteReference"/>
          <w:rFonts w:ascii="Calibri" w:hAnsi="Calibri" w:cs="Arial"/>
        </w:rPr>
        <w:footnoteReference w:id="25"/>
      </w:r>
    </w:p>
    <w:p w:rsidR="00F45A55" w:rsidRPr="008B4296" w:rsidRDefault="00F45A55" w:rsidP="00F74D8A">
      <w:pPr>
        <w:spacing w:line="276" w:lineRule="auto"/>
        <w:rPr>
          <w:rFonts w:ascii="Calibri" w:hAnsi="Calibri" w:cs="Arial"/>
        </w:rPr>
      </w:pPr>
    </w:p>
    <w:p w:rsidR="00F45A55" w:rsidRPr="008B4296" w:rsidRDefault="00F45A55" w:rsidP="00F74D8A">
      <w:pPr>
        <w:spacing w:line="276" w:lineRule="auto"/>
        <w:rPr>
          <w:rFonts w:ascii="Calibri" w:hAnsi="Calibri" w:cs="Arial"/>
        </w:rPr>
      </w:pPr>
      <w:r w:rsidRPr="008B4296">
        <w:rPr>
          <w:rFonts w:ascii="Calibri" w:hAnsi="Calibri" w:cs="Arial"/>
        </w:rPr>
        <w:t>The efforts to understand why people prefer mediated interaction to actual encounters ha</w:t>
      </w:r>
      <w:ins w:id="8" w:author="Bob Dylan" w:date="2015-03-13T13:37:00Z">
        <w:r w:rsidR="00133D72">
          <w:rPr>
            <w:rFonts w:ascii="Calibri" w:hAnsi="Calibri" w:cs="Arial"/>
          </w:rPr>
          <w:t>ve</w:t>
        </w:r>
      </w:ins>
      <w:del w:id="9" w:author="Bob Dylan" w:date="2015-03-13T13:37:00Z">
        <w:r w:rsidRPr="008B4296" w:rsidDel="00133D72">
          <w:rPr>
            <w:rFonts w:ascii="Calibri" w:hAnsi="Calibri" w:cs="Arial"/>
          </w:rPr>
          <w:delText>s</w:delText>
        </w:r>
      </w:del>
      <w:r w:rsidRPr="008B4296">
        <w:rPr>
          <w:rFonts w:ascii="Calibri" w:hAnsi="Calibri" w:cs="Arial"/>
        </w:rPr>
        <w:t xml:space="preserve"> been often grounded on the larger theorization of the media in question</w:t>
      </w:r>
      <w:r w:rsidR="00A829D6" w:rsidRPr="008B4296">
        <w:rPr>
          <w:rFonts w:ascii="Calibri" w:hAnsi="Calibri" w:cs="Arial"/>
        </w:rPr>
        <w:t>.</w:t>
      </w:r>
      <w:r w:rsidR="00444B5C" w:rsidRPr="008B4296">
        <w:rPr>
          <w:rStyle w:val="FootnoteReference"/>
          <w:rFonts w:ascii="Calibri" w:hAnsi="Calibri" w:cs="Arial"/>
        </w:rPr>
        <w:footnoteReference w:id="26"/>
      </w:r>
      <w:r w:rsidRPr="008B4296">
        <w:rPr>
          <w:rFonts w:ascii="Calibri" w:hAnsi="Calibri" w:cs="Arial"/>
        </w:rPr>
        <w:t xml:space="preserve"> It is thus under the looming presence of the concept of cyberspace, portrayed as seductive, seemingly imaginary, egalitarian and risky, that Ben-</w:t>
      </w:r>
      <w:proofErr w:type="spellStart"/>
      <w:r w:rsidRPr="008B4296">
        <w:rPr>
          <w:rFonts w:ascii="Calibri" w:hAnsi="Calibri" w:cs="Arial"/>
        </w:rPr>
        <w:t>Ze'</w:t>
      </w:r>
      <w:r w:rsidR="00BB2EDC" w:rsidRPr="008B4296">
        <w:rPr>
          <w:rFonts w:ascii="Calibri" w:hAnsi="Calibri" w:cs="Arial"/>
        </w:rPr>
        <w:t>ev</w:t>
      </w:r>
      <w:proofErr w:type="spellEnd"/>
      <w:r w:rsidR="00BB2EDC" w:rsidRPr="008B4296">
        <w:rPr>
          <w:rFonts w:ascii="Calibri" w:hAnsi="Calibri" w:cs="Arial"/>
        </w:rPr>
        <w:t xml:space="preserve"> frames his question</w:t>
      </w:r>
      <w:r w:rsidR="007A0F29" w:rsidRPr="008B4296">
        <w:rPr>
          <w:rFonts w:ascii="Calibri" w:eastAsia="SimSun" w:hAnsi="Calibri" w:cs="Arial"/>
          <w:lang w:eastAsia="zh-CN"/>
        </w:rPr>
        <w:t>,</w:t>
      </w:r>
      <w:r w:rsidR="007A0F29" w:rsidRPr="008B4296">
        <w:rPr>
          <w:rFonts w:ascii="Calibri" w:hAnsi="Calibri" w:cs="Arial"/>
        </w:rPr>
        <w:t xml:space="preserve"> </w:t>
      </w:r>
      <w:r w:rsidR="00BB2EDC" w:rsidRPr="008B4296">
        <w:rPr>
          <w:rFonts w:ascii="Calibri" w:hAnsi="Calibri" w:cs="Arial"/>
        </w:rPr>
        <w:t>“</w:t>
      </w:r>
      <w:r w:rsidRPr="008B4296">
        <w:rPr>
          <w:rFonts w:ascii="Calibri" w:hAnsi="Calibri" w:cs="Arial"/>
        </w:rPr>
        <w:t>At any moment, millions of people across the globe are surfing that space, socializing with each other or having romantic affairs. The number is growing by the minut</w:t>
      </w:r>
      <w:r w:rsidR="00BB2EDC" w:rsidRPr="008B4296">
        <w:rPr>
          <w:rFonts w:ascii="Calibri" w:hAnsi="Calibri" w:cs="Arial"/>
        </w:rPr>
        <w:t xml:space="preserve">e. What is the lure </w:t>
      </w:r>
      <w:r w:rsidR="00BB2EDC" w:rsidRPr="008B4296">
        <w:rPr>
          <w:rFonts w:ascii="Calibri" w:hAnsi="Calibri" w:cs="Arial"/>
        </w:rPr>
        <w:lastRenderedPageBreak/>
        <w:t>of the Net?”</w:t>
      </w:r>
      <w:r w:rsidR="00BB2EDC" w:rsidRPr="008B4296">
        <w:rPr>
          <w:rStyle w:val="FootnoteReference"/>
          <w:rFonts w:ascii="Calibri" w:hAnsi="Calibri" w:cs="Arial"/>
        </w:rPr>
        <w:footnoteReference w:id="27"/>
      </w:r>
      <w:r w:rsidRPr="008B4296">
        <w:rPr>
          <w:rFonts w:ascii="Calibri" w:hAnsi="Calibri" w:cs="Arial"/>
        </w:rPr>
        <w:t xml:space="preserve"> Different approaches have often rested on similar assumptions of a fundamental separation between online and offline lives, and of the defective nature of a mostly asynchronous, anonymous and textual computer-mediated communication. In the case of online affective practices, this has </w:t>
      </w:r>
      <w:r w:rsidR="006E0F82" w:rsidRPr="008B4296">
        <w:rPr>
          <w:rFonts w:ascii="Calibri" w:hAnsi="Calibri" w:cs="Arial"/>
        </w:rPr>
        <w:t>led</w:t>
      </w:r>
      <w:r w:rsidRPr="008B4296">
        <w:rPr>
          <w:rFonts w:ascii="Calibri" w:hAnsi="Calibri" w:cs="Arial"/>
        </w:rPr>
        <w:t xml:space="preserve"> to inquiries about the relational implications of n</w:t>
      </w:r>
      <w:r w:rsidR="00DD6368" w:rsidRPr="008B4296">
        <w:rPr>
          <w:rFonts w:ascii="Calibri" w:hAnsi="Calibri" w:cs="Arial"/>
        </w:rPr>
        <w:t>ew media and the ways in which “</w:t>
      </w:r>
      <w:r w:rsidRPr="008B4296">
        <w:rPr>
          <w:rFonts w:ascii="Calibri" w:hAnsi="Calibri" w:cs="Arial"/>
        </w:rPr>
        <w:t>online relationships substitute for, complement, conflict with, amplify, or inno</w:t>
      </w:r>
      <w:r w:rsidR="00DD6368" w:rsidRPr="008B4296">
        <w:rPr>
          <w:rFonts w:ascii="Calibri" w:hAnsi="Calibri" w:cs="Arial"/>
        </w:rPr>
        <w:t>vate new types of relationships”</w:t>
      </w:r>
      <w:r w:rsidR="00A829D6" w:rsidRPr="008B4296">
        <w:rPr>
          <w:rFonts w:ascii="Calibri" w:hAnsi="Calibri" w:cs="Arial"/>
        </w:rPr>
        <w:t>.</w:t>
      </w:r>
      <w:r w:rsidR="00BB2EDC" w:rsidRPr="008B4296">
        <w:rPr>
          <w:rStyle w:val="FootnoteReference"/>
          <w:rFonts w:ascii="Calibri" w:hAnsi="Calibri" w:cs="Arial"/>
        </w:rPr>
        <w:footnoteReference w:id="28"/>
      </w:r>
    </w:p>
    <w:p w:rsidR="00F45A55" w:rsidRPr="008B4296" w:rsidRDefault="00F45A55" w:rsidP="00F74D8A">
      <w:pPr>
        <w:spacing w:line="276" w:lineRule="auto"/>
        <w:rPr>
          <w:rFonts w:ascii="Calibri" w:hAnsi="Calibri" w:cs="Arial"/>
        </w:rPr>
      </w:pPr>
    </w:p>
    <w:p w:rsidR="00F45A55" w:rsidRPr="008B4296" w:rsidRDefault="00F45A55" w:rsidP="00F74D8A">
      <w:pPr>
        <w:spacing w:line="276" w:lineRule="auto"/>
        <w:rPr>
          <w:rFonts w:ascii="Calibri" w:hAnsi="Calibri" w:cs="Arial"/>
        </w:rPr>
      </w:pPr>
      <w:r w:rsidRPr="008B4296">
        <w:rPr>
          <w:rFonts w:ascii="Calibri" w:hAnsi="Calibri" w:cs="Arial"/>
        </w:rPr>
        <w:t xml:space="preserve">In reviewing the relevant literature, our impression is that online dating research has yet to catch up, methodologically and theoretically, with leading edge of media studies in general, remaining wedded to early debates "dominated by the image of a </w:t>
      </w:r>
      <w:proofErr w:type="spellStart"/>
      <w:r w:rsidRPr="008B4296">
        <w:rPr>
          <w:rFonts w:ascii="Calibri" w:hAnsi="Calibri" w:cs="Arial"/>
        </w:rPr>
        <w:t>Gibsonian</w:t>
      </w:r>
      <w:proofErr w:type="spellEnd"/>
      <w:r w:rsidRPr="008B4296">
        <w:rPr>
          <w:rFonts w:ascii="Calibri" w:hAnsi="Calibri" w:cs="Arial"/>
        </w:rPr>
        <w:t xml:space="preserve"> cyberspace in which users would lose consciousness of the real world and lose themselves in a universe of abstract forms and disembodied perspectives"</w:t>
      </w:r>
      <w:r w:rsidR="00A829D6" w:rsidRPr="008B4296">
        <w:rPr>
          <w:rFonts w:ascii="Calibri" w:hAnsi="Calibri" w:cs="Arial"/>
        </w:rPr>
        <w:t>.</w:t>
      </w:r>
      <w:r w:rsidR="00BB2EDC" w:rsidRPr="008B4296">
        <w:rPr>
          <w:rStyle w:val="FootnoteReference"/>
          <w:rFonts w:ascii="Calibri" w:hAnsi="Calibri" w:cs="Arial"/>
        </w:rPr>
        <w:footnoteReference w:id="29"/>
      </w:r>
      <w:r w:rsidR="00BB2EDC" w:rsidRPr="008B4296">
        <w:rPr>
          <w:rFonts w:ascii="Calibri" w:hAnsi="Calibri" w:cs="Arial"/>
        </w:rPr>
        <w:t xml:space="preserve"> </w:t>
      </w:r>
      <w:r w:rsidRPr="008B4296">
        <w:rPr>
          <w:rFonts w:ascii="Calibri" w:hAnsi="Calibri" w:cs="Arial"/>
        </w:rPr>
        <w:t>It is not surprising, for this kind of research, to espouse portrayals of online dating as inherently positi</w:t>
      </w:r>
      <w:r w:rsidR="00B73940" w:rsidRPr="008B4296">
        <w:rPr>
          <w:rFonts w:ascii="Calibri" w:hAnsi="Calibri" w:cs="Arial"/>
        </w:rPr>
        <w:t>ve (revolutionary or liberating</w:t>
      </w:r>
      <w:r w:rsidRPr="008B4296">
        <w:rPr>
          <w:rFonts w:ascii="Calibri" w:hAnsi="Calibri" w:cs="Arial"/>
        </w:rPr>
        <w:t>) or negative (addictive</w:t>
      </w:r>
      <w:r w:rsidR="00BB2EDC" w:rsidRPr="008B4296">
        <w:rPr>
          <w:rFonts w:ascii="Calibri" w:hAnsi="Calibri" w:cs="Arial"/>
        </w:rPr>
        <w:t xml:space="preserve"> or vilifying</w:t>
      </w:r>
      <w:r w:rsidRPr="008B4296">
        <w:rPr>
          <w:rFonts w:ascii="Calibri" w:hAnsi="Calibri" w:cs="Arial"/>
        </w:rPr>
        <w:t>). In opposition to this, by ditching rigid separations between the online and the offline, and by rejecting conceptions of technologically-mediated communication as defective or lacking</w:t>
      </w:r>
      <w:r w:rsidR="00B73940" w:rsidRPr="008B4296">
        <w:rPr>
          <w:rFonts w:ascii="Calibri" w:hAnsi="Calibri" w:cs="Arial"/>
        </w:rPr>
        <w:t xml:space="preserve"> in significant ways</w:t>
      </w:r>
      <w:r w:rsidRPr="008B4296">
        <w:rPr>
          <w:rFonts w:ascii="Calibri" w:hAnsi="Calibri" w:cs="Arial"/>
        </w:rPr>
        <w:t xml:space="preserve">, we postulate the </w:t>
      </w:r>
      <w:del w:id="10" w:author="Bob Dylan" w:date="2015-03-13T13:44:00Z">
        <w:r w:rsidR="00BB2EDC" w:rsidRPr="008B4296" w:rsidDel="00647A7D">
          <w:rPr>
            <w:rFonts w:ascii="Calibri" w:hAnsi="Calibri" w:cs="Arial"/>
          </w:rPr>
          <w:delText>embedment</w:delText>
        </w:r>
        <w:r w:rsidRPr="008B4296" w:rsidDel="00647A7D">
          <w:rPr>
            <w:rFonts w:ascii="Calibri" w:hAnsi="Calibri" w:cs="Arial"/>
          </w:rPr>
          <w:delText xml:space="preserve"> </w:delText>
        </w:r>
      </w:del>
      <w:ins w:id="11" w:author="Bob Dylan" w:date="2015-03-13T13:44:00Z">
        <w:r w:rsidR="00647A7D" w:rsidRPr="008B4296">
          <w:rPr>
            <w:rFonts w:ascii="Calibri" w:hAnsi="Calibri" w:cs="Arial"/>
          </w:rPr>
          <w:t>embed</w:t>
        </w:r>
        <w:r w:rsidR="00647A7D">
          <w:rPr>
            <w:rFonts w:ascii="Calibri" w:hAnsi="Calibri" w:cs="Arial"/>
          </w:rPr>
          <w:t>ding</w:t>
        </w:r>
        <w:r w:rsidR="00647A7D" w:rsidRPr="008B4296">
          <w:rPr>
            <w:rFonts w:ascii="Calibri" w:hAnsi="Calibri" w:cs="Arial"/>
          </w:rPr>
          <w:t xml:space="preserve"> </w:t>
        </w:r>
      </w:ins>
      <w:r w:rsidRPr="008B4296">
        <w:rPr>
          <w:rFonts w:ascii="Calibri" w:hAnsi="Calibri" w:cs="Arial"/>
        </w:rPr>
        <w:t>of digital media in</w:t>
      </w:r>
      <w:ins w:id="12" w:author="Bob Dylan" w:date="2015-03-13T13:46:00Z">
        <w:r w:rsidR="00647A7D">
          <w:rPr>
            <w:rFonts w:ascii="Calibri" w:hAnsi="Calibri" w:cs="Arial"/>
          </w:rPr>
          <w:t>to</w:t>
        </w:r>
      </w:ins>
      <w:r w:rsidRPr="008B4296">
        <w:rPr>
          <w:rFonts w:ascii="Calibri" w:hAnsi="Calibri" w:cs="Arial"/>
        </w:rPr>
        <w:t xml:space="preserve"> everyday life as a move towards "the contemporary debate [which] has shifted onto </w:t>
      </w:r>
      <w:r w:rsidR="006543DD" w:rsidRPr="008B4296">
        <w:rPr>
          <w:rFonts w:ascii="Calibri" w:hAnsi="Calibri" w:cs="Arial"/>
        </w:rPr>
        <w:t>the terrain of globalizations"</w:t>
      </w:r>
      <w:r w:rsidR="00A829D6" w:rsidRPr="008B4296">
        <w:rPr>
          <w:rFonts w:ascii="Calibri" w:hAnsi="Calibri" w:cs="Arial"/>
        </w:rPr>
        <w:t>.</w:t>
      </w:r>
      <w:r w:rsidR="006543DD" w:rsidRPr="008B4296">
        <w:rPr>
          <w:rStyle w:val="FootnoteReference"/>
          <w:rFonts w:ascii="Calibri" w:hAnsi="Calibri" w:cs="Arial"/>
        </w:rPr>
        <w:footnoteReference w:id="30"/>
      </w:r>
      <w:r w:rsidR="000D6FC6" w:rsidRPr="008B4296">
        <w:rPr>
          <w:rFonts w:ascii="Calibri" w:hAnsi="Calibri" w:cs="Arial"/>
        </w:rPr>
        <w:t xml:space="preserve"> </w:t>
      </w:r>
      <w:r w:rsidR="00B73940" w:rsidRPr="008B4296">
        <w:rPr>
          <w:rFonts w:ascii="Calibri" w:hAnsi="Calibri" w:cs="Arial"/>
        </w:rPr>
        <w:t xml:space="preserve">Ten years after </w:t>
      </w:r>
      <w:proofErr w:type="spellStart"/>
      <w:r w:rsidR="00B73940" w:rsidRPr="008B4296">
        <w:rPr>
          <w:rFonts w:ascii="Calibri" w:hAnsi="Calibri" w:cs="Arial"/>
        </w:rPr>
        <w:t>Terranov</w:t>
      </w:r>
      <w:r w:rsidRPr="008B4296">
        <w:rPr>
          <w:rFonts w:ascii="Calibri" w:hAnsi="Calibri" w:cs="Arial"/>
        </w:rPr>
        <w:t>a's</w:t>
      </w:r>
      <w:proofErr w:type="spellEnd"/>
      <w:r w:rsidR="00E34215" w:rsidRPr="008B4296">
        <w:rPr>
          <w:rFonts w:ascii="Calibri" w:eastAsia="SimSun" w:hAnsi="Calibri" w:cs="Arial"/>
          <w:lang w:eastAsia="zh-CN"/>
        </w:rPr>
        <w:t xml:space="preserve"> </w:t>
      </w:r>
      <w:r w:rsidRPr="008B4296">
        <w:rPr>
          <w:rFonts w:ascii="Calibri" w:hAnsi="Calibri" w:cs="Arial"/>
        </w:rPr>
        <w:t>invigorating portrayal of media studies</w:t>
      </w:r>
      <w:r w:rsidR="00A829D6" w:rsidRPr="008B4296">
        <w:rPr>
          <w:rFonts w:ascii="Calibri" w:hAnsi="Calibri" w:cs="Arial"/>
        </w:rPr>
        <w:t>,</w:t>
      </w:r>
      <w:r w:rsidR="00E34215" w:rsidRPr="008B4296">
        <w:rPr>
          <w:rStyle w:val="FootnoteReference"/>
          <w:rFonts w:ascii="Calibri" w:hAnsi="Calibri" w:cs="Arial"/>
        </w:rPr>
        <w:footnoteReference w:id="31"/>
      </w:r>
      <w:r w:rsidRPr="008B4296">
        <w:rPr>
          <w:rFonts w:ascii="Calibri" w:hAnsi="Calibri" w:cs="Arial"/>
        </w:rPr>
        <w:t xml:space="preserve"> we would take one step forward and shift our inquiry towards the terrain of </w:t>
      </w:r>
      <w:r w:rsidRPr="008B4296">
        <w:rPr>
          <w:rFonts w:ascii="Calibri" w:hAnsi="Calibri" w:cs="Arial"/>
          <w:i/>
        </w:rPr>
        <w:t>localizations</w:t>
      </w:r>
      <w:r w:rsidRPr="008B4296">
        <w:rPr>
          <w:rFonts w:ascii="Calibri" w:hAnsi="Calibri" w:cs="Arial"/>
        </w:rPr>
        <w:t>.</w:t>
      </w:r>
    </w:p>
    <w:p w:rsidR="00F45A55" w:rsidRPr="008B4296" w:rsidRDefault="00F45A55" w:rsidP="00F74D8A">
      <w:pPr>
        <w:spacing w:line="276" w:lineRule="auto"/>
        <w:rPr>
          <w:rFonts w:ascii="Calibri" w:hAnsi="Calibri" w:cs="Arial"/>
        </w:rPr>
      </w:pPr>
    </w:p>
    <w:p w:rsidR="00F45A55" w:rsidRPr="008B4296" w:rsidRDefault="00F45A55" w:rsidP="00F74D8A">
      <w:pPr>
        <w:spacing w:line="276" w:lineRule="auto"/>
        <w:rPr>
          <w:rFonts w:ascii="Calibri" w:hAnsi="Calibri" w:cs="Arial"/>
        </w:rPr>
      </w:pPr>
      <w:r w:rsidRPr="008B4296">
        <w:rPr>
          <w:rFonts w:ascii="Calibri" w:hAnsi="Calibri" w:cs="Arial"/>
        </w:rPr>
        <w:t>This shift is in keeping with a general "mobility turn" in the social sciences</w:t>
      </w:r>
      <w:r w:rsidR="00A829D6" w:rsidRPr="008B4296">
        <w:rPr>
          <w:rFonts w:ascii="Calibri" w:hAnsi="Calibri" w:cs="Arial"/>
        </w:rPr>
        <w:t>,</w:t>
      </w:r>
      <w:r w:rsidR="00C71121" w:rsidRPr="008B4296">
        <w:rPr>
          <w:rStyle w:val="FootnoteReference"/>
          <w:rFonts w:ascii="Calibri" w:hAnsi="Calibri" w:cs="Arial"/>
        </w:rPr>
        <w:footnoteReference w:id="32"/>
      </w:r>
      <w:r w:rsidRPr="008B4296">
        <w:rPr>
          <w:rFonts w:ascii="Calibri" w:hAnsi="Calibri" w:cs="Arial"/>
        </w:rPr>
        <w:t xml:space="preserve"> precious in a</w:t>
      </w:r>
      <w:del w:id="13" w:author="Bob Dylan" w:date="2015-03-13T13:47:00Z">
        <w:r w:rsidRPr="008B4296" w:rsidDel="00647A7D">
          <w:rPr>
            <w:rFonts w:ascii="Calibri" w:hAnsi="Calibri" w:cs="Arial"/>
          </w:rPr>
          <w:delText>n</w:delText>
        </w:r>
      </w:del>
      <w:r w:rsidRPr="008B4296">
        <w:rPr>
          <w:rFonts w:ascii="Calibri" w:hAnsi="Calibri" w:cs="Arial"/>
        </w:rPr>
        <w:t xml:space="preserve"> historical moment in which "the notion of the city has become wedded to concepts like mobility, networks and mediated interaction," and useful to "capture some of the new complexity characterising contemporary urban everyday life"</w:t>
      </w:r>
      <w:r w:rsidR="00A829D6" w:rsidRPr="008B4296">
        <w:rPr>
          <w:rFonts w:ascii="Calibri" w:hAnsi="Calibri" w:cs="Arial"/>
        </w:rPr>
        <w:t>.</w:t>
      </w:r>
      <w:r w:rsidR="00C71121" w:rsidRPr="008B4296">
        <w:rPr>
          <w:rStyle w:val="FootnoteReference"/>
          <w:rFonts w:ascii="Calibri" w:hAnsi="Calibri" w:cs="Arial"/>
        </w:rPr>
        <w:footnoteReference w:id="33"/>
      </w:r>
      <w:r w:rsidRPr="008B4296">
        <w:rPr>
          <w:rFonts w:ascii="Calibri" w:hAnsi="Calibri" w:cs="Arial"/>
        </w:rPr>
        <w:t xml:space="preserve"> Our theoretical assumption follows the idea that "the presence of GPSs (global positioning systems), mediated surfaces, RFID (radio frequency identification) and other technologies that all relate to contemporary mobility practices adds a new dimension to the notion of movement and constitutes new arenas and tools for identity-construction and social interaction (as well, of course, for commercial exploitation and state control)"</w:t>
      </w:r>
      <w:r w:rsidR="00A829D6" w:rsidRPr="008B4296">
        <w:rPr>
          <w:rFonts w:ascii="Calibri" w:hAnsi="Calibri" w:cs="Arial"/>
        </w:rPr>
        <w:t>.</w:t>
      </w:r>
      <w:r w:rsidR="00CE0940" w:rsidRPr="008B4296">
        <w:rPr>
          <w:rStyle w:val="FootnoteReference"/>
          <w:rFonts w:ascii="Calibri" w:hAnsi="Calibri" w:cs="Arial"/>
        </w:rPr>
        <w:footnoteReference w:id="34"/>
      </w:r>
      <w:r w:rsidRPr="008B4296">
        <w:rPr>
          <w:rFonts w:ascii="Calibri" w:hAnsi="Calibri" w:cs="Arial"/>
        </w:rPr>
        <w:t xml:space="preserve"> </w:t>
      </w:r>
      <w:r w:rsidRPr="008B4296">
        <w:rPr>
          <w:rFonts w:ascii="Calibri" w:hAnsi="Calibri" w:cs="Arial"/>
        </w:rPr>
        <w:lastRenderedPageBreak/>
        <w:t xml:space="preserve">Although we will not focus on the implications of commerce and control, our interpretation of the </w:t>
      </w:r>
      <w:ins w:id="14" w:author="Bob Dylan" w:date="2015-03-13T13:48:00Z">
        <w:r w:rsidR="00647A7D">
          <w:rPr>
            <w:rFonts w:ascii="Calibri" w:hAnsi="Calibri" w:cs="Arial"/>
          </w:rPr>
          <w:t>“</w:t>
        </w:r>
      </w:ins>
      <w:r w:rsidRPr="008B4296">
        <w:rPr>
          <w:rFonts w:ascii="Calibri" w:hAnsi="Calibri" w:cs="Arial"/>
        </w:rPr>
        <w:t>mobility turn</w:t>
      </w:r>
      <w:ins w:id="15" w:author="Bob Dylan" w:date="2015-03-13T13:48:00Z">
        <w:r w:rsidR="00647A7D">
          <w:rPr>
            <w:rFonts w:ascii="Calibri" w:hAnsi="Calibri" w:cs="Arial"/>
          </w:rPr>
          <w:t>”</w:t>
        </w:r>
      </w:ins>
      <w:r w:rsidRPr="008B4296">
        <w:rPr>
          <w:rFonts w:ascii="Calibri" w:hAnsi="Calibri" w:cs="Arial"/>
        </w:rPr>
        <w:t xml:space="preserve"> links mobile technologies to identity-construction, social interaction and locational practices. Moreover, as Jensen specifies, denouncing a</w:t>
      </w:r>
      <w:r w:rsidR="0027165A" w:rsidRPr="008B4296">
        <w:rPr>
          <w:rFonts w:ascii="Calibri" w:hAnsi="Calibri" w:cs="Arial"/>
        </w:rPr>
        <w:t xml:space="preserve">ccusations of isolationism and </w:t>
      </w:r>
      <w:proofErr w:type="spellStart"/>
      <w:r w:rsidR="0027165A" w:rsidRPr="008B4296">
        <w:rPr>
          <w:rFonts w:ascii="Calibri" w:hAnsi="Calibri" w:cs="Arial"/>
        </w:rPr>
        <w:t>a</w:t>
      </w:r>
      <w:r w:rsidRPr="008B4296">
        <w:rPr>
          <w:rFonts w:ascii="Calibri" w:hAnsi="Calibri" w:cs="Arial"/>
        </w:rPr>
        <w:t>sociality</w:t>
      </w:r>
      <w:proofErr w:type="spellEnd"/>
      <w:r w:rsidRPr="008B4296">
        <w:rPr>
          <w:rFonts w:ascii="Calibri" w:hAnsi="Calibri" w:cs="Arial"/>
        </w:rPr>
        <w:t>, "a fair amount of these technologies not only w</w:t>
      </w:r>
      <w:r w:rsidR="0027165A" w:rsidRPr="008B4296">
        <w:rPr>
          <w:rFonts w:ascii="Calibri" w:hAnsi="Calibri" w:cs="Arial"/>
        </w:rPr>
        <w:t xml:space="preserve">ork as pass-time devices or </w:t>
      </w:r>
      <w:proofErr w:type="spellStart"/>
      <w:r w:rsidR="0027165A" w:rsidRPr="008B4296">
        <w:rPr>
          <w:rFonts w:ascii="Calibri" w:hAnsi="Calibri" w:cs="Arial"/>
        </w:rPr>
        <w:t>arti</w:t>
      </w:r>
      <w:r w:rsidRPr="008B4296">
        <w:rPr>
          <w:rFonts w:ascii="Calibri" w:hAnsi="Calibri" w:cs="Arial"/>
        </w:rPr>
        <w:t>facts</w:t>
      </w:r>
      <w:proofErr w:type="spellEnd"/>
      <w:r w:rsidRPr="008B4296">
        <w:rPr>
          <w:rFonts w:ascii="Calibri" w:hAnsi="Calibri" w:cs="Arial"/>
        </w:rPr>
        <w:t xml:space="preserve"> that we may 'hide' behind, but they are networked and linked into the many other layers of communication and interaction that make up the contemporary network city"</w:t>
      </w:r>
      <w:r w:rsidR="00A829D6" w:rsidRPr="008B4296">
        <w:rPr>
          <w:rFonts w:ascii="Calibri" w:hAnsi="Calibri" w:cs="Arial"/>
        </w:rPr>
        <w:t>.</w:t>
      </w:r>
      <w:r w:rsidR="00CE0940" w:rsidRPr="008B4296">
        <w:rPr>
          <w:rStyle w:val="FootnoteReference"/>
          <w:rFonts w:ascii="Calibri" w:hAnsi="Calibri" w:cs="Arial"/>
        </w:rPr>
        <w:footnoteReference w:id="35"/>
      </w:r>
    </w:p>
    <w:p w:rsidR="00F45A55" w:rsidRPr="008B4296" w:rsidRDefault="00F45A55" w:rsidP="00F74D8A">
      <w:pPr>
        <w:spacing w:line="276" w:lineRule="auto"/>
        <w:rPr>
          <w:rFonts w:ascii="Calibri" w:hAnsi="Calibri" w:cs="Arial"/>
        </w:rPr>
      </w:pPr>
    </w:p>
    <w:p w:rsidR="00F45A55" w:rsidRPr="008B4296" w:rsidRDefault="00F45A55" w:rsidP="00F74D8A">
      <w:pPr>
        <w:spacing w:line="276" w:lineRule="auto"/>
        <w:rPr>
          <w:rFonts w:ascii="Calibri" w:hAnsi="Calibri" w:cs="Arial"/>
        </w:rPr>
      </w:pPr>
      <w:r w:rsidRPr="008B4296">
        <w:rPr>
          <w:rFonts w:ascii="Calibri" w:hAnsi="Calibri" w:cs="Arial"/>
        </w:rPr>
        <w:t>Aiming at treating the uses of a mobile social contact application as a node in contemporary layered urban networks, embedded in the everyday lives of its users, and enabling individual aff</w:t>
      </w:r>
      <w:r w:rsidR="00CE0940" w:rsidRPr="008B4296">
        <w:rPr>
          <w:rFonts w:ascii="Calibri" w:hAnsi="Calibri" w:cs="Arial"/>
        </w:rPr>
        <w:t>ective practices, we cultivate “</w:t>
      </w:r>
      <w:r w:rsidRPr="008B4296">
        <w:rPr>
          <w:rFonts w:ascii="Calibri" w:hAnsi="Calibri" w:cs="Arial"/>
        </w:rPr>
        <w:t>a beginning awareness of the importance of the location, the placemen</w:t>
      </w:r>
      <w:r w:rsidR="00CE0940" w:rsidRPr="008B4296">
        <w:rPr>
          <w:rFonts w:ascii="Calibri" w:hAnsi="Calibri" w:cs="Arial"/>
        </w:rPr>
        <w:t>t and the situated technologies”</w:t>
      </w:r>
      <w:r w:rsidR="00CE0940" w:rsidRPr="008B4296">
        <w:rPr>
          <w:rStyle w:val="FootnoteReference"/>
          <w:rFonts w:ascii="Calibri" w:hAnsi="Calibri" w:cs="Arial"/>
        </w:rPr>
        <w:footnoteReference w:id="36"/>
      </w:r>
      <w:r w:rsidRPr="008B4296">
        <w:rPr>
          <w:rFonts w:ascii="Calibri" w:hAnsi="Calibri" w:cs="Arial"/>
        </w:rPr>
        <w:t xml:space="preserve"> and we follow the steps of similar </w:t>
      </w:r>
      <w:r w:rsidR="00CE0940" w:rsidRPr="008B4296">
        <w:rPr>
          <w:rFonts w:ascii="Calibri" w:hAnsi="Calibri" w:cs="Arial"/>
        </w:rPr>
        <w:t>endeavours</w:t>
      </w:r>
      <w:r w:rsidRPr="008B4296">
        <w:rPr>
          <w:rFonts w:ascii="Calibri" w:hAnsi="Calibri" w:cs="Arial"/>
        </w:rPr>
        <w:t xml:space="preserve"> in the field. For example, in her study of the use of mobile phones use by young rural-to-urban migrant women in China, Wallis shows how the device, integrated into socio-technical</w:t>
      </w:r>
      <w:r w:rsidR="00CE0940" w:rsidRPr="008B4296">
        <w:rPr>
          <w:rFonts w:ascii="Calibri" w:hAnsi="Calibri" w:cs="Arial"/>
        </w:rPr>
        <w:t xml:space="preserve"> practices and norms, provides “immobile mobility”</w:t>
      </w:r>
      <w:r w:rsidRPr="008B4296">
        <w:rPr>
          <w:rFonts w:ascii="Calibri" w:hAnsi="Calibri" w:cs="Arial"/>
        </w:rPr>
        <w:t>, which she defi</w:t>
      </w:r>
      <w:r w:rsidR="00CE0940" w:rsidRPr="008B4296">
        <w:rPr>
          <w:rFonts w:ascii="Calibri" w:hAnsi="Calibri" w:cs="Arial"/>
        </w:rPr>
        <w:t>nes as “</w:t>
      </w:r>
      <w:r w:rsidRPr="008B4296">
        <w:rPr>
          <w:rFonts w:ascii="Calibri" w:hAnsi="Calibri" w:cs="Arial"/>
        </w:rPr>
        <w:t>socio-techno means of surpassing spatial, temporal, physical and structural boundaries [...] situ</w:t>
      </w:r>
      <w:r w:rsidR="00CE0940" w:rsidRPr="008B4296">
        <w:rPr>
          <w:rFonts w:ascii="Calibri" w:hAnsi="Calibri" w:cs="Arial"/>
        </w:rPr>
        <w:t>ated in the everyday experience”</w:t>
      </w:r>
      <w:r w:rsidR="00C523AF" w:rsidRPr="008B4296">
        <w:rPr>
          <w:rFonts w:ascii="Calibri" w:hAnsi="Calibri" w:cs="Arial"/>
        </w:rPr>
        <w:t>,</w:t>
      </w:r>
      <w:r w:rsidR="00CE0940" w:rsidRPr="008B4296">
        <w:rPr>
          <w:rStyle w:val="FootnoteReference"/>
          <w:rFonts w:ascii="Calibri" w:hAnsi="Calibri" w:cs="Arial"/>
        </w:rPr>
        <w:footnoteReference w:id="37"/>
      </w:r>
      <w:r w:rsidRPr="008B4296">
        <w:rPr>
          <w:rFonts w:ascii="Calibri" w:hAnsi="Calibri" w:cs="Arial"/>
        </w:rPr>
        <w:t xml:space="preserve"> while also functioning a stabile access point to one's own (existing and</w:t>
      </w:r>
      <w:r w:rsidR="00CE0940" w:rsidRPr="008B4296">
        <w:rPr>
          <w:rFonts w:ascii="Calibri" w:hAnsi="Calibri" w:cs="Arial"/>
        </w:rPr>
        <w:t xml:space="preserve"> potential) social connections. Similarly, Choi </w:t>
      </w:r>
      <w:r w:rsidRPr="008B4296">
        <w:rPr>
          <w:rFonts w:ascii="Calibri" w:hAnsi="Calibri" w:cs="Arial"/>
        </w:rPr>
        <w:t xml:space="preserve">propounds the </w:t>
      </w:r>
      <w:r w:rsidR="00CE0940" w:rsidRPr="008B4296">
        <w:rPr>
          <w:rFonts w:ascii="Calibri" w:hAnsi="Calibri" w:cs="Arial"/>
        </w:rPr>
        <w:t>idea of a city understood as a “urban network”</w:t>
      </w:r>
      <w:r w:rsidRPr="008B4296">
        <w:rPr>
          <w:rFonts w:ascii="Calibri" w:hAnsi="Calibri" w:cs="Arial"/>
        </w:rPr>
        <w:t xml:space="preserve"> criss-crossed by individuals making use of ubiquitous technologies, </w:t>
      </w:r>
      <w:r w:rsidR="00CE0940" w:rsidRPr="008B4296">
        <w:rPr>
          <w:rFonts w:ascii="Calibri" w:hAnsi="Calibri" w:cs="Arial"/>
        </w:rPr>
        <w:t xml:space="preserve">in which it becomes crucial to </w:t>
      </w:r>
      <w:r w:rsidRPr="008B4296">
        <w:rPr>
          <w:rFonts w:ascii="Calibri" w:hAnsi="Calibri" w:cs="Arial"/>
        </w:rPr>
        <w:t xml:space="preserve">study </w:t>
      </w:r>
      <w:r w:rsidR="0027165A" w:rsidRPr="008B4296">
        <w:rPr>
          <w:rFonts w:ascii="Calibri" w:hAnsi="Calibri" w:cs="Arial"/>
        </w:rPr>
        <w:t>“</w:t>
      </w:r>
      <w:r w:rsidRPr="008B4296">
        <w:rPr>
          <w:rFonts w:ascii="Calibri" w:hAnsi="Calibri" w:cs="Arial"/>
        </w:rPr>
        <w:t xml:space="preserve">not only the macro-level design of the city as a network [...] but also its micro-level construction at the intersection </w:t>
      </w:r>
      <w:r w:rsidR="00CE0940" w:rsidRPr="008B4296">
        <w:rPr>
          <w:rFonts w:ascii="Calibri" w:hAnsi="Calibri" w:cs="Arial"/>
        </w:rPr>
        <w:t>of people, place and technology”</w:t>
      </w:r>
      <w:r w:rsidR="00C523AF" w:rsidRPr="008B4296">
        <w:rPr>
          <w:rFonts w:ascii="Calibri" w:hAnsi="Calibri" w:cs="Arial"/>
        </w:rPr>
        <w:t>.</w:t>
      </w:r>
      <w:r w:rsidR="00CE0940" w:rsidRPr="008B4296">
        <w:rPr>
          <w:rStyle w:val="FootnoteReference"/>
          <w:rFonts w:ascii="Calibri" w:hAnsi="Calibri" w:cs="Arial"/>
        </w:rPr>
        <w:footnoteReference w:id="38"/>
      </w:r>
    </w:p>
    <w:p w:rsidR="00F45A55" w:rsidRPr="008B4296" w:rsidRDefault="00F45A55" w:rsidP="00F74D8A">
      <w:pPr>
        <w:spacing w:line="276" w:lineRule="auto"/>
        <w:rPr>
          <w:rFonts w:ascii="Calibri" w:hAnsi="Calibri" w:cs="Arial"/>
        </w:rPr>
      </w:pPr>
    </w:p>
    <w:p w:rsidR="00E34215" w:rsidRPr="008B4296" w:rsidRDefault="00F45A55" w:rsidP="00F74D8A">
      <w:pPr>
        <w:spacing w:line="276" w:lineRule="auto"/>
        <w:rPr>
          <w:rFonts w:ascii="Calibri" w:hAnsi="Calibri" w:cs="Arial"/>
        </w:rPr>
      </w:pPr>
      <w:r w:rsidRPr="008B4296">
        <w:rPr>
          <w:rFonts w:ascii="Calibri" w:hAnsi="Calibri" w:cs="Arial"/>
        </w:rPr>
        <w:t>Predictably, the theoretical argume</w:t>
      </w:r>
      <w:r w:rsidR="00E55598" w:rsidRPr="008B4296">
        <w:rPr>
          <w:rFonts w:ascii="Calibri" w:hAnsi="Calibri" w:cs="Arial"/>
        </w:rPr>
        <w:t>nts proposed in this section appear</w:t>
      </w:r>
      <w:r w:rsidRPr="008B4296">
        <w:rPr>
          <w:rFonts w:ascii="Calibri" w:hAnsi="Calibri" w:cs="Arial"/>
        </w:rPr>
        <w:t xml:space="preserve"> familiar to Wang Li, chief operating officer of </w:t>
      </w:r>
      <w:proofErr w:type="spellStart"/>
      <w:r w:rsidRPr="008B4296">
        <w:rPr>
          <w:rFonts w:ascii="Calibri" w:hAnsi="Calibri" w:cs="Arial"/>
        </w:rPr>
        <w:t>Momo</w:t>
      </w:r>
      <w:proofErr w:type="spellEnd"/>
      <w:r w:rsidRPr="008B4296">
        <w:rPr>
          <w:rFonts w:ascii="Calibri" w:hAnsi="Calibri" w:cs="Arial"/>
        </w:rPr>
        <w:t xml:space="preserve"> Tech</w:t>
      </w:r>
      <w:r w:rsidR="00E34215" w:rsidRPr="008B4296">
        <w:rPr>
          <w:rFonts w:ascii="Calibri" w:hAnsi="Calibri" w:cs="Arial"/>
        </w:rPr>
        <w:t>nology</w:t>
      </w:r>
      <w:r w:rsidRPr="008B4296">
        <w:rPr>
          <w:rFonts w:ascii="Calibri" w:hAnsi="Calibri" w:cs="Arial"/>
        </w:rPr>
        <w:t>, illustrates the social context of the success of his app wit</w:t>
      </w:r>
      <w:r w:rsidR="00CE0940" w:rsidRPr="008B4296">
        <w:rPr>
          <w:rFonts w:ascii="Calibri" w:hAnsi="Calibri" w:cs="Arial"/>
        </w:rPr>
        <w:t>h admirable corporate brevity</w:t>
      </w:r>
      <w:r w:rsidR="00E34215" w:rsidRPr="008B4296">
        <w:rPr>
          <w:rFonts w:ascii="Calibri" w:eastAsia="SimSun" w:hAnsi="Calibri" w:cs="Arial"/>
          <w:lang w:eastAsia="zh-CN"/>
        </w:rPr>
        <w:t xml:space="preserve">. </w:t>
      </w:r>
      <w:r w:rsidR="00C80263" w:rsidRPr="008B4296">
        <w:rPr>
          <w:rFonts w:ascii="Calibri" w:eastAsia="SimSun" w:hAnsi="Calibri" w:cs="Arial"/>
          <w:lang w:eastAsia="zh-CN"/>
        </w:rPr>
        <w:t>He says,</w:t>
      </w:r>
      <w:r w:rsidR="00C80263" w:rsidRPr="008B4296">
        <w:rPr>
          <w:rFonts w:ascii="Calibri" w:hAnsi="Calibri" w:cs="Arial"/>
        </w:rPr>
        <w:t xml:space="preserve"> </w:t>
      </w:r>
    </w:p>
    <w:p w:rsidR="00E34215" w:rsidRPr="008B4296" w:rsidRDefault="00E34215" w:rsidP="00F74D8A">
      <w:pPr>
        <w:spacing w:line="276" w:lineRule="auto"/>
        <w:rPr>
          <w:rFonts w:ascii="Calibri" w:hAnsi="Calibri" w:cs="Arial"/>
        </w:rPr>
      </w:pPr>
    </w:p>
    <w:p w:rsidR="00A45774" w:rsidRPr="008B4296" w:rsidRDefault="00F45A55" w:rsidP="00F74D8A">
      <w:pPr>
        <w:spacing w:line="276" w:lineRule="auto"/>
        <w:ind w:left="720"/>
        <w:rPr>
          <w:rFonts w:ascii="Calibri" w:hAnsi="Calibri" w:cs="Arial"/>
        </w:rPr>
      </w:pPr>
      <w:r w:rsidRPr="008B4296">
        <w:rPr>
          <w:rFonts w:ascii="Calibri" w:hAnsi="Calibri" w:cs="Arial"/>
        </w:rPr>
        <w:t>Over these past two years particularly, social changes have been so incredibly fast as people move to cities and towns [...] Chinese people are fairly introverted [and in a new environment] they tend not to make friends w</w:t>
      </w:r>
      <w:r w:rsidR="00CE0940" w:rsidRPr="008B4296">
        <w:rPr>
          <w:rFonts w:ascii="Calibri" w:hAnsi="Calibri" w:cs="Arial"/>
        </w:rPr>
        <w:t>ith their neighbo</w:t>
      </w:r>
      <w:r w:rsidR="00E55598" w:rsidRPr="008B4296">
        <w:rPr>
          <w:rFonts w:ascii="Calibri" w:hAnsi="Calibri" w:cs="Arial"/>
        </w:rPr>
        <w:t>u</w:t>
      </w:r>
      <w:r w:rsidR="00CE0940" w:rsidRPr="008B4296">
        <w:rPr>
          <w:rFonts w:ascii="Calibri" w:hAnsi="Calibri" w:cs="Arial"/>
        </w:rPr>
        <w:t>rs. [Moreover,</w:t>
      </w:r>
      <w:r w:rsidRPr="008B4296">
        <w:rPr>
          <w:rFonts w:ascii="Calibri" w:hAnsi="Calibri" w:cs="Arial"/>
        </w:rPr>
        <w:t xml:space="preserve">] Chinese people didn’t have choices before and people are getting to </w:t>
      </w:r>
      <w:r w:rsidRPr="008B4296">
        <w:rPr>
          <w:rFonts w:ascii="Calibri" w:hAnsi="Calibri" w:cs="Arial"/>
        </w:rPr>
        <w:lastRenderedPageBreak/>
        <w:t>middle age and realizing they don’t actually get on with their spouse, because they got marr</w:t>
      </w:r>
      <w:r w:rsidR="00E34215" w:rsidRPr="008B4296">
        <w:rPr>
          <w:rFonts w:ascii="Calibri" w:hAnsi="Calibri" w:cs="Arial"/>
        </w:rPr>
        <w:t>ied for reasons other than love</w:t>
      </w:r>
      <w:r w:rsidR="00C523AF" w:rsidRPr="008B4296">
        <w:rPr>
          <w:rFonts w:ascii="Calibri" w:hAnsi="Calibri" w:cs="Arial"/>
        </w:rPr>
        <w:t>.</w:t>
      </w:r>
      <w:r w:rsidR="00CE0940" w:rsidRPr="008B4296">
        <w:rPr>
          <w:rStyle w:val="FootnoteReference"/>
          <w:rFonts w:ascii="Calibri" w:hAnsi="Calibri" w:cs="Arial"/>
        </w:rPr>
        <w:footnoteReference w:id="39"/>
      </w:r>
    </w:p>
    <w:p w:rsidR="00CE0940" w:rsidRPr="008B4296" w:rsidRDefault="00CE0940" w:rsidP="00F74D8A">
      <w:pPr>
        <w:spacing w:line="276" w:lineRule="auto"/>
        <w:rPr>
          <w:rFonts w:ascii="Calibri" w:hAnsi="Calibri" w:cs="Arial"/>
        </w:rPr>
      </w:pPr>
    </w:p>
    <w:p w:rsidR="00CE0940" w:rsidRPr="008B4296" w:rsidRDefault="00CE0940" w:rsidP="00F74D8A">
      <w:pPr>
        <w:spacing w:line="276" w:lineRule="auto"/>
        <w:rPr>
          <w:rFonts w:ascii="Calibri" w:hAnsi="Calibri" w:cs="Arial"/>
          <w:b/>
        </w:rPr>
      </w:pPr>
      <w:r w:rsidRPr="008B4296">
        <w:rPr>
          <w:rFonts w:ascii="Calibri" w:hAnsi="Calibri" w:cs="Arial"/>
          <w:b/>
        </w:rPr>
        <w:t xml:space="preserve">The Mobile: Self-presentation on </w:t>
      </w:r>
      <w:r w:rsidR="000E0DA8" w:rsidRPr="008B4296">
        <w:rPr>
          <w:rFonts w:ascii="Calibri" w:eastAsia="SimSun" w:hAnsi="Calibri" w:cs="Arial"/>
          <w:b/>
          <w:lang w:eastAsia="zh-CN"/>
        </w:rPr>
        <w:t>P</w:t>
      </w:r>
      <w:r w:rsidR="000E0DA8" w:rsidRPr="008B4296">
        <w:rPr>
          <w:rFonts w:ascii="Calibri" w:hAnsi="Calibri" w:cs="Arial"/>
          <w:b/>
        </w:rPr>
        <w:t xml:space="preserve">ortable </w:t>
      </w:r>
      <w:r w:rsidR="00E34215" w:rsidRPr="008B4296">
        <w:rPr>
          <w:rFonts w:ascii="Calibri" w:eastAsia="SimSun" w:hAnsi="Calibri" w:cs="Arial"/>
          <w:b/>
          <w:lang w:val="en-US" w:eastAsia="zh-CN"/>
        </w:rPr>
        <w:t>F</w:t>
      </w:r>
      <w:proofErr w:type="spellStart"/>
      <w:r w:rsidR="000E0DA8" w:rsidRPr="008B4296">
        <w:rPr>
          <w:rFonts w:ascii="Calibri" w:hAnsi="Calibri" w:cs="Arial"/>
          <w:b/>
        </w:rPr>
        <w:t>açades</w:t>
      </w:r>
      <w:proofErr w:type="spellEnd"/>
    </w:p>
    <w:p w:rsidR="00CE0940" w:rsidRPr="008B4296" w:rsidRDefault="00CE0940" w:rsidP="00F74D8A">
      <w:pPr>
        <w:spacing w:line="276" w:lineRule="auto"/>
        <w:rPr>
          <w:rFonts w:ascii="Calibri" w:hAnsi="Calibri" w:cs="Arial"/>
        </w:rPr>
      </w:pPr>
      <w:r w:rsidRPr="008B4296">
        <w:rPr>
          <w:rFonts w:ascii="Calibri" w:hAnsi="Calibri" w:cs="Arial"/>
        </w:rPr>
        <w:t xml:space="preserve">Since their inception on the Chinese market, online dating platforms had to deal with local social mores and strategies of mediated self-presentation. Ten years ago, </w:t>
      </w:r>
      <w:proofErr w:type="spellStart"/>
      <w:r w:rsidRPr="008B4296">
        <w:rPr>
          <w:rFonts w:ascii="Calibri" w:hAnsi="Calibri" w:cs="Arial"/>
        </w:rPr>
        <w:t>Sina's</w:t>
      </w:r>
      <w:proofErr w:type="spellEnd"/>
      <w:r w:rsidRPr="008B4296">
        <w:rPr>
          <w:rFonts w:ascii="Calibri" w:hAnsi="Calibri" w:cs="Arial"/>
        </w:rPr>
        <w:t xml:space="preserve"> vice-president Jack Hong reportedly </w:t>
      </w:r>
      <w:r w:rsidR="00E6748B" w:rsidRPr="008B4296">
        <w:rPr>
          <w:rFonts w:ascii="Calibri" w:hAnsi="Calibri" w:cs="Arial"/>
        </w:rPr>
        <w:t>explain</w:t>
      </w:r>
      <w:r w:rsidR="00E6748B" w:rsidRPr="008B4296">
        <w:rPr>
          <w:rFonts w:ascii="Calibri" w:eastAsia="SimSun" w:hAnsi="Calibri" w:cs="Arial"/>
          <w:lang w:eastAsia="zh-CN"/>
        </w:rPr>
        <w:t>ed</w:t>
      </w:r>
      <w:r w:rsidR="00E6748B" w:rsidRPr="008B4296">
        <w:rPr>
          <w:rFonts w:ascii="Calibri" w:hAnsi="Calibri" w:cs="Arial"/>
        </w:rPr>
        <w:t xml:space="preserve"> </w:t>
      </w:r>
      <w:r w:rsidRPr="008B4296">
        <w:rPr>
          <w:rFonts w:ascii="Calibri" w:hAnsi="Calibri" w:cs="Arial"/>
        </w:rPr>
        <w:t xml:space="preserve">the difficulties faced by his company's dating service in terms of ethnic and cultural factors: “Ethnic Chinese in general have a tendency to be more passive in terms of selling themselves [...] the result is page after page of single people who are hard to distinguish from one another. They have answered all the questions about their basic characteristics, but offered no additional information. Although some people do, the majority of Chinese on </w:t>
      </w:r>
      <w:proofErr w:type="spellStart"/>
      <w:r w:rsidRPr="008B4296">
        <w:rPr>
          <w:rFonts w:ascii="Calibri" w:hAnsi="Calibri" w:cs="Arial"/>
        </w:rPr>
        <w:t>Sina's</w:t>
      </w:r>
      <w:proofErr w:type="spellEnd"/>
      <w:r w:rsidRPr="008B4296">
        <w:rPr>
          <w:rFonts w:ascii="Calibri" w:hAnsi="Calibri" w:cs="Arial"/>
        </w:rPr>
        <w:t xml:space="preserve"> Club Love provide no photos”</w:t>
      </w:r>
      <w:r w:rsidR="00C523AF" w:rsidRPr="008B4296">
        <w:rPr>
          <w:rFonts w:ascii="Calibri" w:hAnsi="Calibri" w:cs="Arial"/>
        </w:rPr>
        <w:t>.</w:t>
      </w:r>
      <w:r w:rsidR="0095349E" w:rsidRPr="008B4296">
        <w:rPr>
          <w:rStyle w:val="FootnoteReference"/>
          <w:rFonts w:ascii="Calibri" w:hAnsi="Calibri" w:cs="Arial"/>
        </w:rPr>
        <w:footnoteReference w:id="40"/>
      </w:r>
      <w:r w:rsidRPr="008B4296">
        <w:rPr>
          <w:rFonts w:ascii="Calibri" w:hAnsi="Calibri" w:cs="Arial"/>
        </w:rPr>
        <w:t xml:space="preserve"> With the popularization of mobile communication devices </w:t>
      </w:r>
      <w:r w:rsidR="001F3B89" w:rsidRPr="008B4296">
        <w:rPr>
          <w:rFonts w:ascii="Calibri" w:hAnsi="Calibri" w:cs="Arial"/>
        </w:rPr>
        <w:t>such as</w:t>
      </w:r>
      <w:r w:rsidRPr="008B4296">
        <w:rPr>
          <w:rFonts w:ascii="Calibri" w:hAnsi="Calibri" w:cs="Arial"/>
        </w:rPr>
        <w:t xml:space="preserve"> smartphones and tablets, often offering personal imaging capabilities, online social platforms have become the stage for a variety of visual self-presentation strategies that easily disproves </w:t>
      </w:r>
      <w:r w:rsidR="001F3B89" w:rsidRPr="008B4296">
        <w:rPr>
          <w:rFonts w:ascii="Calibri" w:hAnsi="Calibri" w:cs="Arial"/>
        </w:rPr>
        <w:t xml:space="preserve">hypotheses of </w:t>
      </w:r>
      <w:r w:rsidRPr="008B4296">
        <w:rPr>
          <w:rFonts w:ascii="Calibri" w:hAnsi="Calibri" w:cs="Arial"/>
        </w:rPr>
        <w:t>culturally rooted preferences for passivity and anonymity.</w:t>
      </w:r>
    </w:p>
    <w:p w:rsidR="00CE0940" w:rsidRPr="008B4296" w:rsidRDefault="00CE0940" w:rsidP="00F74D8A">
      <w:pPr>
        <w:spacing w:line="276" w:lineRule="auto"/>
        <w:rPr>
          <w:rFonts w:ascii="Calibri" w:hAnsi="Calibri" w:cs="Arial"/>
        </w:rPr>
      </w:pPr>
    </w:p>
    <w:p w:rsidR="00CE0940" w:rsidRPr="008B4296" w:rsidRDefault="00CE0940" w:rsidP="00F74D8A">
      <w:pPr>
        <w:spacing w:line="276" w:lineRule="auto"/>
        <w:rPr>
          <w:rFonts w:ascii="Calibri" w:hAnsi="Calibri" w:cs="Arial"/>
        </w:rPr>
      </w:pPr>
      <w:r w:rsidRPr="008B4296">
        <w:rPr>
          <w:rFonts w:ascii="Calibri" w:hAnsi="Calibri" w:cs="Arial"/>
        </w:rPr>
        <w:t xml:space="preserve">To give some examples of how mobile social apps like </w:t>
      </w:r>
      <w:proofErr w:type="spellStart"/>
      <w:r w:rsidRPr="008B4296">
        <w:rPr>
          <w:rFonts w:ascii="Calibri" w:hAnsi="Calibri" w:cs="Arial"/>
        </w:rPr>
        <w:t>Momo</w:t>
      </w:r>
      <w:proofErr w:type="spellEnd"/>
      <w:r w:rsidRPr="008B4296">
        <w:rPr>
          <w:rFonts w:ascii="Calibri" w:hAnsi="Calibri" w:cs="Arial"/>
        </w:rPr>
        <w:t xml:space="preserve"> </w:t>
      </w:r>
      <w:r w:rsidR="001F3B89" w:rsidRPr="008B4296">
        <w:rPr>
          <w:rFonts w:ascii="Calibri" w:hAnsi="Calibri" w:cs="Arial"/>
        </w:rPr>
        <w:t>as used as a portable</w:t>
      </w:r>
      <w:r w:rsidRPr="008B4296">
        <w:rPr>
          <w:rFonts w:ascii="Calibri" w:hAnsi="Calibri" w:cs="Arial"/>
        </w:rPr>
        <w:t xml:space="preserve"> façade for platform-specific strategies of self-presentation, we will focus on male-female interaction, and in particular on the role of the face and the body in this process. This choice is part of our general orientation towards the continuity bet</w:t>
      </w:r>
      <w:r w:rsidR="0095349E" w:rsidRPr="008B4296">
        <w:rPr>
          <w:rFonts w:ascii="Calibri" w:hAnsi="Calibri" w:cs="Arial"/>
        </w:rPr>
        <w:t>ween online and offline lives</w:t>
      </w:r>
      <w:r w:rsidR="004E781E" w:rsidRPr="008B4296">
        <w:rPr>
          <w:rFonts w:ascii="Calibri" w:eastAsia="SimSun" w:hAnsi="Calibri" w:cs="Arial"/>
          <w:lang w:eastAsia="zh-CN"/>
        </w:rPr>
        <w:t>.</w:t>
      </w:r>
      <w:r w:rsidR="004E781E" w:rsidRPr="008B4296">
        <w:rPr>
          <w:rFonts w:ascii="Calibri" w:hAnsi="Calibri" w:cs="Arial"/>
        </w:rPr>
        <w:t xml:space="preserve"> </w:t>
      </w:r>
      <w:r w:rsidR="0095349E" w:rsidRPr="008B4296">
        <w:rPr>
          <w:rFonts w:ascii="Calibri" w:hAnsi="Calibri" w:cs="Arial"/>
        </w:rPr>
        <w:t>“</w:t>
      </w:r>
      <w:r w:rsidR="004E781E" w:rsidRPr="008B4296">
        <w:rPr>
          <w:rFonts w:ascii="Calibri" w:eastAsia="SimSun" w:hAnsi="Calibri" w:cs="Arial"/>
          <w:lang w:eastAsia="zh-CN"/>
        </w:rPr>
        <w:t>R</w:t>
      </w:r>
      <w:r w:rsidRPr="008B4296">
        <w:rPr>
          <w:rFonts w:ascii="Calibri" w:hAnsi="Calibri" w:cs="Arial"/>
        </w:rPr>
        <w:t>athe</w:t>
      </w:r>
      <w:r w:rsidR="0095349E" w:rsidRPr="008B4296">
        <w:rPr>
          <w:rFonts w:ascii="Calibri" w:hAnsi="Calibri" w:cs="Arial"/>
        </w:rPr>
        <w:t>r than focusing on a ‘body less’</w:t>
      </w:r>
      <w:r w:rsidRPr="008B4296">
        <w:rPr>
          <w:rFonts w:ascii="Calibri" w:hAnsi="Calibri" w:cs="Arial"/>
        </w:rPr>
        <w:t xml:space="preserve"> self online, new theories must focus on how the body is presented in cyberspace - even</w:t>
      </w:r>
      <w:r w:rsidR="0095349E" w:rsidRPr="008B4296">
        <w:rPr>
          <w:rFonts w:ascii="Calibri" w:hAnsi="Calibri" w:cs="Arial"/>
        </w:rPr>
        <w:t xml:space="preserve"> if it</w:t>
      </w:r>
      <w:r w:rsidR="001F3B89" w:rsidRPr="008B4296">
        <w:rPr>
          <w:rFonts w:ascii="Calibri" w:hAnsi="Calibri" w:cs="Arial"/>
        </w:rPr>
        <w:t>’</w:t>
      </w:r>
      <w:r w:rsidR="0095349E" w:rsidRPr="008B4296">
        <w:rPr>
          <w:rFonts w:ascii="Calibri" w:hAnsi="Calibri" w:cs="Arial"/>
        </w:rPr>
        <w:t>s not one's ‘actual’ body”</w:t>
      </w:r>
      <w:r w:rsidR="00C523AF" w:rsidRPr="008B4296">
        <w:rPr>
          <w:rFonts w:ascii="Calibri" w:hAnsi="Calibri" w:cs="Arial"/>
        </w:rPr>
        <w:t>.</w:t>
      </w:r>
      <w:r w:rsidR="0095349E" w:rsidRPr="008B4296">
        <w:rPr>
          <w:rStyle w:val="FootnoteReference"/>
          <w:rFonts w:ascii="Calibri" w:hAnsi="Calibri" w:cs="Arial"/>
        </w:rPr>
        <w:footnoteReference w:id="41"/>
      </w:r>
      <w:r w:rsidRPr="008B4296">
        <w:rPr>
          <w:rFonts w:ascii="Calibri" w:hAnsi="Calibri" w:cs="Arial"/>
        </w:rPr>
        <w:t xml:space="preserve"> How do </w:t>
      </w:r>
      <w:proofErr w:type="spellStart"/>
      <w:r w:rsidRPr="008B4296">
        <w:rPr>
          <w:rFonts w:ascii="Calibri" w:hAnsi="Calibri" w:cs="Arial"/>
        </w:rPr>
        <w:t>Momo</w:t>
      </w:r>
      <w:proofErr w:type="spellEnd"/>
      <w:r w:rsidRPr="008B4296">
        <w:rPr>
          <w:rFonts w:ascii="Calibri" w:hAnsi="Calibri" w:cs="Arial"/>
        </w:rPr>
        <w:t xml:space="preserve"> users present their bodies to other users, and how do they interpret other users' façades? Z</w:t>
      </w:r>
      <w:r w:rsidR="004C0922" w:rsidRPr="008B4296">
        <w:rPr>
          <w:rFonts w:ascii="Calibri" w:hAnsi="Calibri" w:cs="Arial"/>
        </w:rPr>
        <w:t>.</w:t>
      </w:r>
      <w:r w:rsidRPr="008B4296">
        <w:rPr>
          <w:rFonts w:ascii="Calibri" w:hAnsi="Calibri" w:cs="Arial"/>
        </w:rPr>
        <w:t>B</w:t>
      </w:r>
      <w:r w:rsidR="004C0922" w:rsidRPr="008B4296">
        <w:rPr>
          <w:rFonts w:ascii="Calibri" w:hAnsi="Calibri" w:cs="Arial"/>
        </w:rPr>
        <w:t>.</w:t>
      </w:r>
      <w:r w:rsidRPr="008B4296">
        <w:rPr>
          <w:rFonts w:ascii="Calibri" w:hAnsi="Calibri" w:cs="Arial"/>
        </w:rPr>
        <w:t xml:space="preserve">, one female </w:t>
      </w:r>
      <w:proofErr w:type="spellStart"/>
      <w:r w:rsidRPr="008B4296">
        <w:rPr>
          <w:rFonts w:ascii="Calibri" w:hAnsi="Calibri" w:cs="Arial"/>
        </w:rPr>
        <w:t>Momo</w:t>
      </w:r>
      <w:proofErr w:type="spellEnd"/>
      <w:r w:rsidRPr="008B4296">
        <w:rPr>
          <w:rFonts w:ascii="Calibri" w:hAnsi="Calibri" w:cs="Arial"/>
        </w:rPr>
        <w:t xml:space="preserve"> early user, </w:t>
      </w:r>
      <w:r w:rsidR="004E781E" w:rsidRPr="008B4296">
        <w:rPr>
          <w:rFonts w:ascii="Calibri" w:hAnsi="Calibri" w:cs="Arial"/>
        </w:rPr>
        <w:t>explain</w:t>
      </w:r>
      <w:r w:rsidR="004E781E" w:rsidRPr="008B4296">
        <w:rPr>
          <w:rFonts w:ascii="Calibri" w:eastAsia="SimSun" w:hAnsi="Calibri" w:cs="Arial"/>
          <w:lang w:eastAsia="zh-CN"/>
        </w:rPr>
        <w:t>ed</w:t>
      </w:r>
      <w:r w:rsidR="004E781E" w:rsidRPr="008B4296">
        <w:rPr>
          <w:rFonts w:ascii="Calibri" w:hAnsi="Calibri" w:cs="Arial"/>
        </w:rPr>
        <w:t xml:space="preserve"> </w:t>
      </w:r>
      <w:r w:rsidRPr="008B4296">
        <w:rPr>
          <w:rFonts w:ascii="Calibri" w:hAnsi="Calibri" w:cs="Arial"/>
        </w:rPr>
        <w:t>how in her opinion the first principle of interac</w:t>
      </w:r>
      <w:r w:rsidR="00465AEE" w:rsidRPr="008B4296">
        <w:rPr>
          <w:rFonts w:ascii="Calibri" w:hAnsi="Calibri" w:cs="Arial"/>
        </w:rPr>
        <w:t xml:space="preserve">ting with strangers on </w:t>
      </w:r>
      <w:proofErr w:type="spellStart"/>
      <w:r w:rsidR="00465AEE" w:rsidRPr="008B4296">
        <w:rPr>
          <w:rFonts w:ascii="Calibri" w:hAnsi="Calibri" w:cs="Arial"/>
        </w:rPr>
        <w:t>Momo</w:t>
      </w:r>
      <w:proofErr w:type="spellEnd"/>
      <w:r w:rsidR="00465AEE" w:rsidRPr="008B4296">
        <w:rPr>
          <w:rFonts w:ascii="Calibri" w:hAnsi="Calibri" w:cs="Arial"/>
        </w:rPr>
        <w:t xml:space="preserve"> </w:t>
      </w:r>
      <w:r w:rsidR="004E781E" w:rsidRPr="008B4296">
        <w:rPr>
          <w:rFonts w:ascii="Calibri" w:eastAsia="SimSun" w:hAnsi="Calibri" w:cs="Arial"/>
          <w:lang w:eastAsia="zh-CN"/>
        </w:rPr>
        <w:t>was</w:t>
      </w:r>
      <w:r w:rsidR="004E781E" w:rsidRPr="008B4296">
        <w:rPr>
          <w:rFonts w:ascii="Calibri" w:hAnsi="Calibri" w:cs="Arial"/>
        </w:rPr>
        <w:t xml:space="preserve"> </w:t>
      </w:r>
      <w:r w:rsidR="00465AEE" w:rsidRPr="008B4296">
        <w:rPr>
          <w:rFonts w:ascii="Calibri" w:hAnsi="Calibri" w:cs="Arial"/>
        </w:rPr>
        <w:t>“</w:t>
      </w:r>
      <w:r w:rsidRPr="008B4296">
        <w:rPr>
          <w:rFonts w:ascii="Calibri" w:hAnsi="Calibri" w:cs="Arial"/>
        </w:rPr>
        <w:t>image managemen</w:t>
      </w:r>
      <w:r w:rsidR="00465AEE" w:rsidRPr="008B4296">
        <w:rPr>
          <w:rFonts w:ascii="Calibri" w:hAnsi="Calibri" w:cs="Arial"/>
        </w:rPr>
        <w:t>t”</w:t>
      </w:r>
      <w:r w:rsidRPr="008B4296">
        <w:rPr>
          <w:rFonts w:ascii="Calibri" w:hAnsi="Calibri" w:cs="Arial"/>
        </w:rPr>
        <w:t>. Other female informants, interrogated regarding the principal criteria f</w:t>
      </w:r>
      <w:r w:rsidR="00465AEE" w:rsidRPr="008B4296">
        <w:rPr>
          <w:rFonts w:ascii="Calibri" w:hAnsi="Calibri" w:cs="Arial"/>
        </w:rPr>
        <w:t>or selecting among unknown guys’</w:t>
      </w:r>
      <w:r w:rsidRPr="008B4296">
        <w:rPr>
          <w:rFonts w:ascii="Calibri" w:hAnsi="Calibri" w:cs="Arial"/>
        </w:rPr>
        <w:t xml:space="preserve"> contact requests, emphasize</w:t>
      </w:r>
      <w:r w:rsidR="004E781E" w:rsidRPr="008B4296">
        <w:rPr>
          <w:rFonts w:ascii="Calibri" w:eastAsia="SimSun" w:hAnsi="Calibri" w:cs="Arial"/>
          <w:lang w:eastAsia="zh-CN"/>
        </w:rPr>
        <w:t>d</w:t>
      </w:r>
      <w:r w:rsidRPr="008B4296">
        <w:rPr>
          <w:rFonts w:ascii="Calibri" w:hAnsi="Calibri" w:cs="Arial"/>
        </w:rPr>
        <w:t xml:space="preserve"> the term </w:t>
      </w:r>
      <w:proofErr w:type="spellStart"/>
      <w:proofErr w:type="gramStart"/>
      <w:r w:rsidR="000F5F95" w:rsidRPr="008B4296">
        <w:rPr>
          <w:rFonts w:ascii="Calibri" w:hAnsi="Calibri" w:cs="Arial"/>
          <w:i/>
        </w:rPr>
        <w:t>kan</w:t>
      </w:r>
      <w:proofErr w:type="spellEnd"/>
      <w:proofErr w:type="gramEnd"/>
      <w:r w:rsidR="000F5F95" w:rsidRPr="008B4296">
        <w:rPr>
          <w:rFonts w:ascii="Calibri" w:hAnsi="Calibri" w:cs="Arial"/>
          <w:i/>
        </w:rPr>
        <w:t xml:space="preserve"> </w:t>
      </w:r>
      <w:proofErr w:type="spellStart"/>
      <w:r w:rsidR="000F5F95" w:rsidRPr="008B4296">
        <w:rPr>
          <w:rFonts w:ascii="Calibri" w:hAnsi="Calibri" w:cs="Arial"/>
          <w:i/>
        </w:rPr>
        <w:t>l</w:t>
      </w:r>
      <w:r w:rsidR="00465AEE" w:rsidRPr="008B4296">
        <w:rPr>
          <w:rFonts w:ascii="Calibri" w:hAnsi="Calibri" w:cs="Arial"/>
          <w:i/>
        </w:rPr>
        <w:t>ian</w:t>
      </w:r>
      <w:proofErr w:type="spellEnd"/>
      <w:r w:rsidR="000F5F95" w:rsidRPr="008B4296">
        <w:rPr>
          <w:rFonts w:ascii="Calibri" w:hAnsi="Calibri" w:cs="Arial"/>
        </w:rPr>
        <w:t xml:space="preserve"> (‘to look at the face’)</w:t>
      </w:r>
      <w:r w:rsidRPr="008B4296">
        <w:rPr>
          <w:rFonts w:ascii="Calibri" w:hAnsi="Calibri" w:cs="Arial"/>
        </w:rPr>
        <w:t>. Z</w:t>
      </w:r>
      <w:r w:rsidR="004C0922" w:rsidRPr="008B4296">
        <w:rPr>
          <w:rFonts w:ascii="Calibri" w:hAnsi="Calibri" w:cs="Arial"/>
        </w:rPr>
        <w:t>.</w:t>
      </w:r>
      <w:r w:rsidRPr="008B4296">
        <w:rPr>
          <w:rFonts w:ascii="Calibri" w:hAnsi="Calibri" w:cs="Arial"/>
        </w:rPr>
        <w:t>B</w:t>
      </w:r>
      <w:r w:rsidR="004C0922" w:rsidRPr="008B4296">
        <w:rPr>
          <w:rFonts w:ascii="Calibri" w:hAnsi="Calibri" w:cs="Arial"/>
        </w:rPr>
        <w:t>.</w:t>
      </w:r>
      <w:r w:rsidRPr="008B4296">
        <w:rPr>
          <w:rFonts w:ascii="Calibri" w:hAnsi="Calibri" w:cs="Arial"/>
        </w:rPr>
        <w:t xml:space="preserve"> </w:t>
      </w:r>
      <w:r w:rsidR="004E781E" w:rsidRPr="008B4296">
        <w:rPr>
          <w:rFonts w:ascii="Calibri" w:hAnsi="Calibri" w:cs="Arial"/>
        </w:rPr>
        <w:t>recount</w:t>
      </w:r>
      <w:r w:rsidR="004E781E" w:rsidRPr="008B4296">
        <w:rPr>
          <w:rFonts w:ascii="Calibri" w:eastAsia="SimSun" w:hAnsi="Calibri" w:cs="Arial"/>
          <w:lang w:eastAsia="zh-CN"/>
        </w:rPr>
        <w:t>ed</w:t>
      </w:r>
      <w:r w:rsidR="004E781E" w:rsidRPr="008B4296">
        <w:rPr>
          <w:rFonts w:ascii="Calibri" w:hAnsi="Calibri" w:cs="Arial"/>
        </w:rPr>
        <w:t xml:space="preserve"> </w:t>
      </w:r>
      <w:r w:rsidRPr="008B4296">
        <w:rPr>
          <w:rFonts w:ascii="Calibri" w:hAnsi="Calibri" w:cs="Arial"/>
        </w:rPr>
        <w:t>of receiving ten to fifty friend requests from (presum</w:t>
      </w:r>
      <w:r w:rsidR="00465AEE" w:rsidRPr="008B4296">
        <w:rPr>
          <w:rFonts w:ascii="Calibri" w:hAnsi="Calibri" w:cs="Arial"/>
        </w:rPr>
        <w:t xml:space="preserve">ably nearby) strangers on </w:t>
      </w:r>
      <w:proofErr w:type="spellStart"/>
      <w:r w:rsidR="00465AEE" w:rsidRPr="008B4296">
        <w:rPr>
          <w:rFonts w:ascii="Calibri" w:hAnsi="Calibri" w:cs="Arial"/>
        </w:rPr>
        <w:t>Momo</w:t>
      </w:r>
      <w:proofErr w:type="spellEnd"/>
      <w:r w:rsidR="00465AEE" w:rsidRPr="008B4296">
        <w:rPr>
          <w:rFonts w:ascii="Calibri" w:hAnsi="Calibri" w:cs="Arial"/>
        </w:rPr>
        <w:t xml:space="preserve">, </w:t>
      </w:r>
      <w:r w:rsidRPr="008B4296">
        <w:rPr>
          <w:rFonts w:ascii="Calibri" w:hAnsi="Calibri" w:cs="Arial"/>
        </w:rPr>
        <w:t>and ignoring most of them after a quick glance at their personal pictures.</w:t>
      </w:r>
    </w:p>
    <w:p w:rsidR="00CE0940" w:rsidRPr="008B4296" w:rsidRDefault="00CE0940" w:rsidP="00F74D8A">
      <w:pPr>
        <w:spacing w:line="276" w:lineRule="auto"/>
        <w:rPr>
          <w:rFonts w:ascii="Calibri" w:hAnsi="Calibri" w:cs="Arial"/>
        </w:rPr>
      </w:pPr>
    </w:p>
    <w:p w:rsidR="00CE0940" w:rsidRPr="008B4296" w:rsidRDefault="00CE0940" w:rsidP="00F74D8A">
      <w:pPr>
        <w:spacing w:line="276" w:lineRule="auto"/>
        <w:rPr>
          <w:rFonts w:ascii="Calibri" w:hAnsi="Calibri" w:cs="Arial"/>
        </w:rPr>
      </w:pPr>
      <w:r w:rsidRPr="008B4296">
        <w:rPr>
          <w:rFonts w:ascii="Calibri" w:hAnsi="Calibri" w:cs="Arial"/>
        </w:rPr>
        <w:t>To better understand this process of selection operating at the</w:t>
      </w:r>
      <w:r w:rsidR="00465AEE" w:rsidRPr="008B4296">
        <w:rPr>
          <w:rFonts w:ascii="Calibri" w:hAnsi="Calibri" w:cs="Arial"/>
        </w:rPr>
        <w:t xml:space="preserve"> first stages of interaction, it is </w:t>
      </w:r>
      <w:r w:rsidRPr="008B4296">
        <w:rPr>
          <w:rFonts w:ascii="Calibri" w:hAnsi="Calibri" w:cs="Arial"/>
        </w:rPr>
        <w:t xml:space="preserve">necessary to go back to the workings of </w:t>
      </w:r>
      <w:proofErr w:type="spellStart"/>
      <w:r w:rsidRPr="008B4296">
        <w:rPr>
          <w:rFonts w:ascii="Calibri" w:hAnsi="Calibri" w:cs="Arial"/>
        </w:rPr>
        <w:t>Momo's</w:t>
      </w:r>
      <w:proofErr w:type="spellEnd"/>
      <w:r w:rsidRPr="008B4296">
        <w:rPr>
          <w:rFonts w:ascii="Calibri" w:hAnsi="Calibri" w:cs="Arial"/>
        </w:rPr>
        <w:t xml:space="preserve"> messaging interface</w:t>
      </w:r>
      <w:r w:rsidR="007935AA" w:rsidRPr="008B4296">
        <w:rPr>
          <w:rFonts w:ascii="Calibri" w:eastAsia="SimSun" w:hAnsi="Calibri" w:cs="Arial"/>
          <w:lang w:eastAsia="zh-CN"/>
        </w:rPr>
        <w:t>.</w:t>
      </w:r>
      <w:r w:rsidR="007935AA" w:rsidRPr="008B4296">
        <w:rPr>
          <w:rFonts w:ascii="Calibri" w:hAnsi="Calibri" w:cs="Arial"/>
        </w:rPr>
        <w:t xml:space="preserve"> </w:t>
      </w:r>
      <w:r w:rsidR="007935AA" w:rsidRPr="008B4296">
        <w:rPr>
          <w:rFonts w:ascii="Calibri" w:eastAsia="SimSun" w:hAnsi="Calibri" w:cs="Arial"/>
          <w:lang w:eastAsia="zh-CN"/>
        </w:rPr>
        <w:lastRenderedPageBreak/>
        <w:t>T</w:t>
      </w:r>
      <w:r w:rsidR="007935AA" w:rsidRPr="008B4296">
        <w:rPr>
          <w:rFonts w:ascii="Calibri" w:hAnsi="Calibri" w:cs="Arial"/>
        </w:rPr>
        <w:t xml:space="preserve">he </w:t>
      </w:r>
      <w:r w:rsidRPr="008B4296">
        <w:rPr>
          <w:rFonts w:ascii="Calibri" w:hAnsi="Calibri" w:cs="Arial"/>
        </w:rPr>
        <w:t>sender of a message can check its successful delivery it through a colo</w:t>
      </w:r>
      <w:r w:rsidR="00E47227" w:rsidRPr="008B4296">
        <w:rPr>
          <w:rFonts w:ascii="Calibri" w:hAnsi="Calibri" w:cs="Arial"/>
        </w:rPr>
        <w:t>u</w:t>
      </w:r>
      <w:r w:rsidRPr="008B4296">
        <w:rPr>
          <w:rFonts w:ascii="Calibri" w:hAnsi="Calibri" w:cs="Arial"/>
        </w:rPr>
        <w:t>r indicator (yellow if not yet opened, green if opened and thus supposedly read). In our experiences of sending large numbers of friend requests to people in the vicinity, most of our introductory messages remained forever ‘unread’: we later under</w:t>
      </w:r>
      <w:r w:rsidR="00465AEE" w:rsidRPr="008B4296">
        <w:rPr>
          <w:rFonts w:ascii="Calibri" w:hAnsi="Calibri" w:cs="Arial"/>
        </w:rPr>
        <w:t>stood that this was due to the “unappealing”</w:t>
      </w:r>
      <w:r w:rsidRPr="008B4296">
        <w:rPr>
          <w:rFonts w:ascii="Calibri" w:hAnsi="Calibri" w:cs="Arial"/>
        </w:rPr>
        <w:t xml:space="preserve"> nature of our profiles. As a matter of fact, as Z</w:t>
      </w:r>
      <w:r w:rsidR="00E47227" w:rsidRPr="008B4296">
        <w:rPr>
          <w:rFonts w:ascii="Calibri" w:hAnsi="Calibri" w:cs="Arial"/>
        </w:rPr>
        <w:t>.</w:t>
      </w:r>
      <w:r w:rsidRPr="008B4296">
        <w:rPr>
          <w:rFonts w:ascii="Calibri" w:hAnsi="Calibri" w:cs="Arial"/>
        </w:rPr>
        <w:t>B</w:t>
      </w:r>
      <w:r w:rsidR="00E47227" w:rsidRPr="008B4296">
        <w:rPr>
          <w:rFonts w:ascii="Calibri" w:hAnsi="Calibri" w:cs="Arial"/>
        </w:rPr>
        <w:t>.</w:t>
      </w:r>
      <w:r w:rsidRPr="008B4296">
        <w:rPr>
          <w:rFonts w:ascii="Calibri" w:hAnsi="Calibri" w:cs="Arial"/>
        </w:rPr>
        <w:t xml:space="preserve"> </w:t>
      </w:r>
      <w:r w:rsidR="007935AA" w:rsidRPr="008B4296">
        <w:rPr>
          <w:rFonts w:ascii="Calibri" w:hAnsi="Calibri" w:cs="Arial"/>
        </w:rPr>
        <w:t>explain</w:t>
      </w:r>
      <w:r w:rsidR="007935AA" w:rsidRPr="008B4296">
        <w:rPr>
          <w:rFonts w:ascii="Calibri" w:eastAsia="SimSun" w:hAnsi="Calibri" w:cs="Arial"/>
          <w:lang w:eastAsia="zh-CN"/>
        </w:rPr>
        <w:t>ed</w:t>
      </w:r>
      <w:r w:rsidRPr="008B4296">
        <w:rPr>
          <w:rFonts w:ascii="Calibri" w:hAnsi="Calibri" w:cs="Arial"/>
        </w:rPr>
        <w:t>, our messages were received, but the counterpart decided to ignore them without opening them, just by</w:t>
      </w:r>
      <w:r w:rsidR="00465AEE" w:rsidRPr="008B4296">
        <w:rPr>
          <w:rFonts w:ascii="Calibri" w:hAnsi="Calibri" w:cs="Arial"/>
        </w:rPr>
        <w:t xml:space="preserve"> a look at our personal image. “</w:t>
      </w:r>
      <w:r w:rsidRPr="008B4296">
        <w:rPr>
          <w:rFonts w:ascii="Calibri" w:hAnsi="Calibri" w:cs="Arial"/>
        </w:rPr>
        <w:t>I just have to slide down t</w:t>
      </w:r>
      <w:r w:rsidR="00465AEE" w:rsidRPr="008B4296">
        <w:rPr>
          <w:rFonts w:ascii="Calibri" w:hAnsi="Calibri" w:cs="Arial"/>
        </w:rPr>
        <w:t>he notification bar, like this,” she shows, “</w:t>
      </w:r>
      <w:r w:rsidRPr="008B4296">
        <w:rPr>
          <w:rFonts w:ascii="Calibri" w:hAnsi="Calibri" w:cs="Arial"/>
        </w:rPr>
        <w:t>and give a look at the resized profile picture an</w:t>
      </w:r>
      <w:r w:rsidR="00E47227" w:rsidRPr="008B4296">
        <w:rPr>
          <w:rFonts w:ascii="Calibri" w:hAnsi="Calibri" w:cs="Arial"/>
        </w:rPr>
        <w:t>d the preview of the message. Most of the times, I just</w:t>
      </w:r>
      <w:r w:rsidRPr="008B4296">
        <w:rPr>
          <w:rFonts w:ascii="Calibri" w:hAnsi="Calibri" w:cs="Arial"/>
        </w:rPr>
        <w:t xml:space="preserve"> decide based on </w:t>
      </w:r>
      <w:r w:rsidR="00465AEE" w:rsidRPr="008B4296">
        <w:rPr>
          <w:rFonts w:ascii="Calibri" w:hAnsi="Calibri" w:cs="Arial"/>
        </w:rPr>
        <w:t>this”.</w:t>
      </w:r>
      <w:r w:rsidRPr="008B4296">
        <w:rPr>
          <w:rFonts w:ascii="Calibri" w:hAnsi="Calibri" w:cs="Arial"/>
        </w:rPr>
        <w:t xml:space="preserve"> By lacking this situated knowledge and choosing a profile picture that did not show our face, we doomed our early attempts of initiating conversations on the platform. Moreover, by being judged only according to the message preview, we were completely unaware of the successful transmission of our requests - a strategy that</w:t>
      </w:r>
      <w:r w:rsidR="007935AA" w:rsidRPr="008B4296">
        <w:rPr>
          <w:rFonts w:ascii="Calibri" w:eastAsia="SimSun" w:hAnsi="Calibri" w:cs="Arial"/>
          <w:lang w:eastAsia="zh-CN"/>
        </w:rPr>
        <w:t>,</w:t>
      </w:r>
      <w:r w:rsidRPr="008B4296">
        <w:rPr>
          <w:rFonts w:ascii="Calibri" w:hAnsi="Calibri" w:cs="Arial"/>
        </w:rPr>
        <w:t xml:space="preserve"> in fact</w:t>
      </w:r>
      <w:r w:rsidR="007935AA" w:rsidRPr="008B4296">
        <w:rPr>
          <w:rFonts w:ascii="Calibri" w:eastAsia="SimSun" w:hAnsi="Calibri" w:cs="Arial"/>
          <w:lang w:eastAsia="zh-CN"/>
        </w:rPr>
        <w:t>,</w:t>
      </w:r>
      <w:r w:rsidRPr="008B4296">
        <w:rPr>
          <w:rFonts w:ascii="Calibri" w:hAnsi="Calibri" w:cs="Arial"/>
        </w:rPr>
        <w:t xml:space="preserve"> functions as a perfect </w:t>
      </w:r>
      <w:r w:rsidR="00465AEE" w:rsidRPr="008B4296">
        <w:rPr>
          <w:rFonts w:ascii="Calibri" w:hAnsi="Calibri" w:cs="Arial"/>
        </w:rPr>
        <w:t>defence</w:t>
      </w:r>
      <w:r w:rsidRPr="008B4296">
        <w:rPr>
          <w:rFonts w:ascii="Calibri" w:hAnsi="Calibri" w:cs="Arial"/>
        </w:rPr>
        <w:t xml:space="preserve"> against spam and insistent users. Being chosen among scores of other contacts does really depend on one's face as it is encoded in a small 5</w:t>
      </w:r>
      <w:r w:rsidR="00E47227" w:rsidRPr="008B4296">
        <w:rPr>
          <w:rFonts w:ascii="Calibri" w:hAnsi="Calibri" w:cs="Arial"/>
        </w:rPr>
        <w:t xml:space="preserve">0x50 pixel square, in a radicalization </w:t>
      </w:r>
      <w:r w:rsidRPr="008B4296">
        <w:rPr>
          <w:rFonts w:ascii="Calibri" w:hAnsi="Calibri" w:cs="Arial"/>
        </w:rPr>
        <w:t>of classical understandings of infatuation an</w:t>
      </w:r>
      <w:r w:rsidR="00465AEE" w:rsidRPr="008B4296">
        <w:rPr>
          <w:rFonts w:ascii="Calibri" w:hAnsi="Calibri" w:cs="Arial"/>
        </w:rPr>
        <w:t>d flirting, according to which “</w:t>
      </w:r>
      <w:r w:rsidRPr="008B4296">
        <w:rPr>
          <w:rFonts w:ascii="Calibri" w:hAnsi="Calibri" w:cs="Arial"/>
        </w:rPr>
        <w:t>face is the principal determinant in the perception of ou</w:t>
      </w:r>
      <w:r w:rsidR="00465AEE" w:rsidRPr="008B4296">
        <w:rPr>
          <w:rFonts w:ascii="Calibri" w:hAnsi="Calibri" w:cs="Arial"/>
        </w:rPr>
        <w:t>r individual beauty or ugliness”</w:t>
      </w:r>
      <w:r w:rsidR="00C523AF" w:rsidRPr="008B4296">
        <w:rPr>
          <w:rFonts w:ascii="Calibri" w:hAnsi="Calibri" w:cs="Arial"/>
        </w:rPr>
        <w:t>.</w:t>
      </w:r>
      <w:r w:rsidR="00A60D84" w:rsidRPr="008B4296">
        <w:rPr>
          <w:rStyle w:val="FootnoteReference"/>
          <w:rFonts w:ascii="Calibri" w:hAnsi="Calibri" w:cs="Arial"/>
        </w:rPr>
        <w:footnoteReference w:id="42"/>
      </w:r>
      <w:r w:rsidR="00A60D84" w:rsidRPr="008B4296">
        <w:rPr>
          <w:rFonts w:ascii="Calibri" w:hAnsi="Calibri" w:cs="Arial"/>
        </w:rPr>
        <w:t xml:space="preserve"> </w:t>
      </w:r>
      <w:r w:rsidRPr="008B4296">
        <w:rPr>
          <w:rFonts w:ascii="Calibri" w:hAnsi="Calibri" w:cs="Arial"/>
        </w:rPr>
        <w:t xml:space="preserve">On </w:t>
      </w:r>
      <w:proofErr w:type="spellStart"/>
      <w:r w:rsidRPr="008B4296">
        <w:rPr>
          <w:rFonts w:ascii="Calibri" w:hAnsi="Calibri" w:cs="Arial"/>
        </w:rPr>
        <w:t>Momo</w:t>
      </w:r>
      <w:proofErr w:type="spellEnd"/>
      <w:r w:rsidRPr="008B4296">
        <w:rPr>
          <w:rFonts w:ascii="Calibri" w:hAnsi="Calibri" w:cs="Arial"/>
        </w:rPr>
        <w:t>, 'face' (as a clear, well-framed</w:t>
      </w:r>
      <w:r w:rsidR="00A60D84" w:rsidRPr="008B4296">
        <w:rPr>
          <w:rFonts w:ascii="Calibri" w:hAnsi="Calibri" w:cs="Arial"/>
        </w:rPr>
        <w:t xml:space="preserve"> profile picture or</w:t>
      </w:r>
      <w:r w:rsidRPr="008B4296">
        <w:rPr>
          <w:rFonts w:ascii="Calibri" w:hAnsi="Calibri" w:cs="Arial"/>
        </w:rPr>
        <w:t xml:space="preserve"> </w:t>
      </w:r>
      <w:proofErr w:type="spellStart"/>
      <w:r w:rsidRPr="008B4296">
        <w:rPr>
          <w:rFonts w:ascii="Calibri" w:hAnsi="Calibri" w:cs="Arial"/>
          <w:i/>
        </w:rPr>
        <w:t>touxiang</w:t>
      </w:r>
      <w:proofErr w:type="spellEnd"/>
      <w:r w:rsidR="00A60D84" w:rsidRPr="008B4296">
        <w:rPr>
          <w:rFonts w:ascii="Calibri" w:hAnsi="Calibri" w:cs="Arial"/>
        </w:rPr>
        <w:t xml:space="preserve"> (</w:t>
      </w:r>
      <w:r w:rsidRPr="008B4296">
        <w:rPr>
          <w:rFonts w:ascii="Calibri" w:hAnsi="Calibri" w:cs="Arial"/>
        </w:rPr>
        <w:t>literally 'head-image') is the first and most important factor determining further interaction.</w:t>
      </w:r>
    </w:p>
    <w:p w:rsidR="00CE0940" w:rsidRPr="008B4296" w:rsidRDefault="00CE0940" w:rsidP="00F74D8A">
      <w:pPr>
        <w:spacing w:line="276" w:lineRule="auto"/>
        <w:rPr>
          <w:rFonts w:ascii="Calibri" w:hAnsi="Calibri" w:cs="Arial"/>
        </w:rPr>
      </w:pPr>
    </w:p>
    <w:p w:rsidR="00CE0940" w:rsidRPr="008B4296" w:rsidRDefault="00CE0940" w:rsidP="00F74D8A">
      <w:pPr>
        <w:spacing w:line="276" w:lineRule="auto"/>
        <w:rPr>
          <w:rFonts w:ascii="Calibri" w:hAnsi="Calibri" w:cs="Arial"/>
        </w:rPr>
      </w:pPr>
      <w:r w:rsidRPr="008B4296">
        <w:rPr>
          <w:rFonts w:ascii="Calibri" w:hAnsi="Calibri" w:cs="Arial"/>
        </w:rPr>
        <w:t xml:space="preserve">Besides this initial selection process, how does this </w:t>
      </w:r>
      <w:proofErr w:type="spellStart"/>
      <w:r w:rsidRPr="008B4296">
        <w:rPr>
          <w:rFonts w:ascii="Calibri" w:hAnsi="Calibri" w:cs="Arial"/>
          <w:i/>
        </w:rPr>
        <w:t>touxiang</w:t>
      </w:r>
      <w:proofErr w:type="spellEnd"/>
      <w:r w:rsidRPr="008B4296">
        <w:rPr>
          <w:rFonts w:ascii="Calibri" w:hAnsi="Calibri" w:cs="Arial"/>
        </w:rPr>
        <w:t xml:space="preserve"> work as a façade? Having one is the basic requirement to hope to even get a single, dismissive reply, but the deployment of profile pictures reveals more subtle strategies of self-presentation that are also inextricably linked to geographical contexts. In fact, most of the informants met on </w:t>
      </w:r>
      <w:proofErr w:type="spellStart"/>
      <w:r w:rsidRPr="008B4296">
        <w:rPr>
          <w:rFonts w:ascii="Calibri" w:hAnsi="Calibri" w:cs="Arial"/>
        </w:rPr>
        <w:t>Momo</w:t>
      </w:r>
      <w:proofErr w:type="spellEnd"/>
      <w:r w:rsidRPr="008B4296">
        <w:rPr>
          <w:rFonts w:ascii="Calibri" w:hAnsi="Calibri" w:cs="Arial"/>
        </w:rPr>
        <w:t xml:space="preserve"> were not </w:t>
      </w:r>
      <w:r w:rsidR="00E34215" w:rsidRPr="008B4296">
        <w:rPr>
          <w:rFonts w:ascii="Calibri" w:eastAsia="SimSun" w:hAnsi="Calibri" w:cs="Arial"/>
          <w:lang w:eastAsia="zh-CN"/>
        </w:rPr>
        <w:t>permanent</w:t>
      </w:r>
      <w:r w:rsidR="007935AA" w:rsidRPr="008B4296">
        <w:rPr>
          <w:rFonts w:ascii="Calibri" w:hAnsi="Calibri" w:cs="Arial"/>
        </w:rPr>
        <w:t xml:space="preserve"> </w:t>
      </w:r>
      <w:r w:rsidRPr="008B4296">
        <w:rPr>
          <w:rFonts w:ascii="Calibri" w:hAnsi="Calibri" w:cs="Arial"/>
        </w:rPr>
        <w:t xml:space="preserve">urban residents but the sort of liminal population floating between urban outskirts and rural areas surrounding the city - a population that, according to </w:t>
      </w:r>
      <w:proofErr w:type="spellStart"/>
      <w:r w:rsidRPr="008B4296">
        <w:rPr>
          <w:rFonts w:ascii="Calibri" w:hAnsi="Calibri" w:cs="Arial"/>
        </w:rPr>
        <w:t>Momo's</w:t>
      </w:r>
      <w:proofErr w:type="spellEnd"/>
      <w:r w:rsidRPr="008B4296">
        <w:rPr>
          <w:rFonts w:ascii="Calibri" w:hAnsi="Calibri" w:cs="Arial"/>
        </w:rPr>
        <w:t xml:space="preserve"> CEO</w:t>
      </w:r>
      <w:r w:rsidR="007935AA" w:rsidRPr="008B4296">
        <w:rPr>
          <w:rFonts w:ascii="Calibri" w:eastAsia="SimSun" w:hAnsi="Calibri" w:cs="Arial"/>
          <w:lang w:eastAsia="zh-CN"/>
        </w:rPr>
        <w:t>,</w:t>
      </w:r>
      <w:r w:rsidRPr="008B4296">
        <w:rPr>
          <w:rFonts w:ascii="Calibri" w:hAnsi="Calibri" w:cs="Arial"/>
        </w:rPr>
        <w:t xml:space="preserve"> makes up the largest p</w:t>
      </w:r>
      <w:r w:rsidR="000F5F95" w:rsidRPr="008B4296">
        <w:rPr>
          <w:rFonts w:ascii="Calibri" w:hAnsi="Calibri" w:cs="Arial"/>
        </w:rPr>
        <w:t>art of the application user</w:t>
      </w:r>
      <w:r w:rsidR="00E34215" w:rsidRPr="008B4296">
        <w:rPr>
          <w:rFonts w:ascii="Calibri" w:hAnsi="Calibri" w:cs="Arial"/>
        </w:rPr>
        <w:t xml:space="preserve"> </w:t>
      </w:r>
      <w:r w:rsidR="000F5F95" w:rsidRPr="008B4296">
        <w:rPr>
          <w:rFonts w:ascii="Calibri" w:hAnsi="Calibri" w:cs="Arial"/>
        </w:rPr>
        <w:t>base</w:t>
      </w:r>
      <w:r w:rsidR="00C523AF" w:rsidRPr="008B4296">
        <w:rPr>
          <w:rFonts w:ascii="Calibri" w:hAnsi="Calibri" w:cs="Arial"/>
        </w:rPr>
        <w:t>.</w:t>
      </w:r>
      <w:r w:rsidR="000F5F95" w:rsidRPr="008B4296">
        <w:rPr>
          <w:rStyle w:val="FootnoteReference"/>
          <w:rFonts w:ascii="Calibri" w:hAnsi="Calibri" w:cs="Arial"/>
        </w:rPr>
        <w:footnoteReference w:id="43"/>
      </w:r>
      <w:r w:rsidRPr="008B4296">
        <w:rPr>
          <w:rFonts w:ascii="Calibri" w:hAnsi="Calibri" w:cs="Arial"/>
        </w:rPr>
        <w:t xml:space="preserve"> Many of the young female users we chatted with recalled features of the country girls moving to the city described by Bourdieu in </w:t>
      </w:r>
      <w:r w:rsidR="000F5F95" w:rsidRPr="008B4296">
        <w:rPr>
          <w:rFonts w:ascii="Calibri" w:hAnsi="Calibri" w:cs="Arial"/>
          <w:i/>
        </w:rPr>
        <w:t>T</w:t>
      </w:r>
      <w:r w:rsidR="00A60D84" w:rsidRPr="008B4296">
        <w:rPr>
          <w:rFonts w:ascii="Calibri" w:hAnsi="Calibri" w:cs="Arial"/>
          <w:i/>
        </w:rPr>
        <w:t>he Bachelor’s Ball</w:t>
      </w:r>
      <w:r w:rsidR="00A60D84" w:rsidRPr="008B4296">
        <w:rPr>
          <w:rFonts w:ascii="Calibri" w:hAnsi="Calibri" w:cs="Arial"/>
        </w:rPr>
        <w:t>: “</w:t>
      </w:r>
      <w:r w:rsidRPr="008B4296">
        <w:rPr>
          <w:rFonts w:ascii="Calibri" w:hAnsi="Calibri" w:cs="Arial"/>
        </w:rPr>
        <w:t xml:space="preserve">more open to urban ideals, and rendered particularly attentive and sensitive by all their cultural training to gestures and attitudes, clothing and a person’s whole </w:t>
      </w:r>
      <w:proofErr w:type="spellStart"/>
      <w:r w:rsidRPr="008B4296">
        <w:rPr>
          <w:rFonts w:ascii="Calibri" w:hAnsi="Calibri" w:cs="Arial"/>
        </w:rPr>
        <w:t>deme</w:t>
      </w:r>
      <w:bookmarkStart w:id="16" w:name="_GoBack"/>
      <w:bookmarkEnd w:id="16"/>
      <w:r w:rsidRPr="008B4296">
        <w:rPr>
          <w:rFonts w:ascii="Calibri" w:hAnsi="Calibri" w:cs="Arial"/>
        </w:rPr>
        <w:t>anor</w:t>
      </w:r>
      <w:proofErr w:type="spellEnd"/>
      <w:r w:rsidRPr="008B4296">
        <w:rPr>
          <w:rFonts w:ascii="Calibri" w:hAnsi="Calibri" w:cs="Arial"/>
        </w:rPr>
        <w:t>, readier to deduce deep perso</w:t>
      </w:r>
      <w:r w:rsidR="00A60D84" w:rsidRPr="008B4296">
        <w:rPr>
          <w:rFonts w:ascii="Calibri" w:hAnsi="Calibri" w:cs="Arial"/>
        </w:rPr>
        <w:t>nality from external appearance”</w:t>
      </w:r>
      <w:r w:rsidR="00C523AF" w:rsidRPr="008B4296">
        <w:rPr>
          <w:rFonts w:ascii="Calibri" w:hAnsi="Calibri" w:cs="Arial"/>
        </w:rPr>
        <w:t>.</w:t>
      </w:r>
      <w:r w:rsidR="00A60D84" w:rsidRPr="008B4296">
        <w:rPr>
          <w:rStyle w:val="FootnoteReference"/>
          <w:rFonts w:ascii="Calibri" w:hAnsi="Calibri" w:cs="Arial"/>
        </w:rPr>
        <w:footnoteReference w:id="44"/>
      </w:r>
    </w:p>
    <w:p w:rsidR="00CE0940" w:rsidRPr="008B4296" w:rsidRDefault="00CE0940" w:rsidP="00F74D8A">
      <w:pPr>
        <w:spacing w:line="276" w:lineRule="auto"/>
        <w:rPr>
          <w:rFonts w:ascii="Calibri" w:hAnsi="Calibri" w:cs="Arial"/>
        </w:rPr>
      </w:pPr>
    </w:p>
    <w:p w:rsidR="00CE0940" w:rsidRPr="008B4296" w:rsidRDefault="00CE0940" w:rsidP="00F74D8A">
      <w:pPr>
        <w:spacing w:line="276" w:lineRule="auto"/>
        <w:rPr>
          <w:rFonts w:ascii="Calibri" w:hAnsi="Calibri" w:cs="Arial"/>
        </w:rPr>
      </w:pPr>
      <w:r w:rsidRPr="008B4296">
        <w:rPr>
          <w:rFonts w:ascii="Calibri" w:hAnsi="Calibri" w:cs="Arial"/>
        </w:rPr>
        <w:lastRenderedPageBreak/>
        <w:t>This impression was reinforced by the personal profiles of our contacts, on which we observed many different examples of bodily techniques including gestures and facial expressions belonging to the tropes of urban fashionable women as portrayed in the media and advertising: pale faces, long and silky hair, red and pouted lips, long lashes, cute poses</w:t>
      </w:r>
      <w:r w:rsidR="00870DA6" w:rsidRPr="008B4296">
        <w:rPr>
          <w:rFonts w:ascii="Calibri" w:hAnsi="Calibri" w:cs="Arial"/>
        </w:rPr>
        <w:t xml:space="preserve"> (Figure 3).</w:t>
      </w:r>
      <w:r w:rsidRPr="008B4296">
        <w:rPr>
          <w:rFonts w:ascii="Calibri" w:hAnsi="Calibri" w:cs="Arial"/>
        </w:rPr>
        <w:t xml:space="preserve"> These </w:t>
      </w:r>
      <w:r w:rsidR="00870DA6" w:rsidRPr="008B4296">
        <w:rPr>
          <w:rFonts w:ascii="Calibri" w:hAnsi="Calibri" w:cs="Arial"/>
        </w:rPr>
        <w:t xml:space="preserve">features </w:t>
      </w:r>
      <w:r w:rsidRPr="008B4296">
        <w:rPr>
          <w:rFonts w:ascii="Calibri" w:hAnsi="Calibri" w:cs="Arial"/>
        </w:rPr>
        <w:t xml:space="preserve">were often paired to specific objects tied to distinction and taste: handbags, fashionable accessories, trendy food and drinks, items of clothing. Indeed, this does not imply uniformity of banality, as alternative images of femininity were portrayed as well by a segment of our informants: short hair, minimal make-up, rebellious gestures and tomboyish looks </w:t>
      </w:r>
      <w:r w:rsidR="00870DA6" w:rsidRPr="008B4296">
        <w:rPr>
          <w:rFonts w:ascii="Calibri" w:hAnsi="Calibri" w:cs="Arial"/>
        </w:rPr>
        <w:t>tallying to the stereotypes of ‘progressive urban woman’</w:t>
      </w:r>
      <w:r w:rsidR="00A60D84" w:rsidRPr="008B4296">
        <w:rPr>
          <w:rFonts w:ascii="Calibri" w:hAnsi="Calibri" w:cs="Arial"/>
        </w:rPr>
        <w:t xml:space="preserve"> or </w:t>
      </w:r>
      <w:r w:rsidR="00870DA6" w:rsidRPr="008B4296">
        <w:rPr>
          <w:rFonts w:ascii="Calibri" w:hAnsi="Calibri" w:cs="Arial"/>
        </w:rPr>
        <w:t>‘boyish girl’</w:t>
      </w:r>
      <w:r w:rsidRPr="008B4296">
        <w:rPr>
          <w:rFonts w:ascii="Calibri" w:hAnsi="Calibri" w:cs="Arial"/>
        </w:rPr>
        <w:t xml:space="preserve"> (</w:t>
      </w:r>
      <w:proofErr w:type="spellStart"/>
      <w:r w:rsidRPr="008B4296">
        <w:rPr>
          <w:rFonts w:ascii="Calibri" w:hAnsi="Calibri" w:cs="Arial"/>
          <w:i/>
        </w:rPr>
        <w:t>nühanzi</w:t>
      </w:r>
      <w:proofErr w:type="spellEnd"/>
      <w:r w:rsidRPr="008B4296">
        <w:rPr>
          <w:rFonts w:ascii="Calibri" w:hAnsi="Calibri" w:cs="Arial"/>
        </w:rPr>
        <w:t xml:space="preserve">). On the whole, and quite expectedly, </w:t>
      </w:r>
      <w:proofErr w:type="spellStart"/>
      <w:r w:rsidRPr="008B4296">
        <w:rPr>
          <w:rFonts w:ascii="Calibri" w:hAnsi="Calibri" w:cs="Arial"/>
        </w:rPr>
        <w:t>Momo</w:t>
      </w:r>
      <w:proofErr w:type="spellEnd"/>
      <w:r w:rsidRPr="008B4296">
        <w:rPr>
          <w:rFonts w:ascii="Calibri" w:hAnsi="Calibri" w:cs="Arial"/>
        </w:rPr>
        <w:t xml:space="preserve"> persona</w:t>
      </w:r>
      <w:r w:rsidR="00A60D84" w:rsidRPr="008B4296">
        <w:rPr>
          <w:rFonts w:ascii="Calibri" w:hAnsi="Calibri" w:cs="Arial"/>
        </w:rPr>
        <w:t>l profile</w:t>
      </w:r>
      <w:r w:rsidR="00BF6631" w:rsidRPr="008B4296">
        <w:rPr>
          <w:rFonts w:ascii="Calibri" w:eastAsia="SimSun" w:hAnsi="Calibri" w:cs="Arial"/>
          <w:lang w:eastAsia="zh-CN"/>
        </w:rPr>
        <w:t>s</w:t>
      </w:r>
      <w:r w:rsidR="00A60D84" w:rsidRPr="008B4296">
        <w:rPr>
          <w:rFonts w:ascii="Calibri" w:hAnsi="Calibri" w:cs="Arial"/>
        </w:rPr>
        <w:t xml:space="preserve"> </w:t>
      </w:r>
      <w:r w:rsidR="00BF6631" w:rsidRPr="008B4296">
        <w:rPr>
          <w:rFonts w:ascii="Calibri" w:eastAsia="SimSun" w:hAnsi="Calibri" w:cs="Arial"/>
          <w:lang w:eastAsia="zh-CN"/>
        </w:rPr>
        <w:t>were</w:t>
      </w:r>
      <w:r w:rsidR="00A60D84" w:rsidRPr="008B4296">
        <w:rPr>
          <w:rFonts w:ascii="Calibri" w:hAnsi="Calibri" w:cs="Arial"/>
        </w:rPr>
        <w:t xml:space="preserve"> used as </w:t>
      </w:r>
      <w:r w:rsidR="00462948" w:rsidRPr="008B4296">
        <w:rPr>
          <w:rFonts w:ascii="Calibri" w:hAnsi="Calibri" w:cs="Arial"/>
        </w:rPr>
        <w:t xml:space="preserve">the </w:t>
      </w:r>
      <w:r w:rsidR="00A60D84" w:rsidRPr="008B4296">
        <w:rPr>
          <w:rFonts w:ascii="Calibri" w:hAnsi="Calibri" w:cs="Arial"/>
        </w:rPr>
        <w:t>“imaginary spaces”</w:t>
      </w:r>
      <w:r w:rsidR="00462948" w:rsidRPr="008B4296">
        <w:rPr>
          <w:rStyle w:val="FootnoteReference"/>
          <w:rFonts w:ascii="Calibri" w:hAnsi="Calibri" w:cs="Arial"/>
        </w:rPr>
        <w:footnoteReference w:id="45"/>
      </w:r>
      <w:r w:rsidRPr="008B4296">
        <w:rPr>
          <w:rFonts w:ascii="Calibri" w:hAnsi="Calibri" w:cs="Arial"/>
        </w:rPr>
        <w:t xml:space="preserve"> described by </w:t>
      </w:r>
      <w:r w:rsidR="00BF6631" w:rsidRPr="008B4296">
        <w:rPr>
          <w:rFonts w:ascii="Calibri" w:hAnsi="Calibri" w:cs="Arial"/>
        </w:rPr>
        <w:t>Tang Yan</w:t>
      </w:r>
      <w:r w:rsidR="00BF6631" w:rsidRPr="008B4296">
        <w:rPr>
          <w:rFonts w:ascii="Calibri" w:eastAsia="SimSun" w:hAnsi="Calibri" w:cs="Arial"/>
          <w:lang w:eastAsia="zh-CN"/>
        </w:rPr>
        <w:t>,</w:t>
      </w:r>
      <w:r w:rsidR="00BF6631" w:rsidRPr="008B4296">
        <w:rPr>
          <w:rFonts w:ascii="Calibri" w:hAnsi="Calibri" w:cs="Arial"/>
        </w:rPr>
        <w:t xml:space="preserve"> </w:t>
      </w:r>
      <w:r w:rsidRPr="008B4296">
        <w:rPr>
          <w:rFonts w:ascii="Calibri" w:hAnsi="Calibri" w:cs="Arial"/>
        </w:rPr>
        <w:t>the company's CEO</w:t>
      </w:r>
      <w:r w:rsidR="00462948" w:rsidRPr="008B4296">
        <w:rPr>
          <w:rFonts w:ascii="Calibri" w:hAnsi="Calibri" w:cs="Arial"/>
        </w:rPr>
        <w:t>, o</w:t>
      </w:r>
      <w:r w:rsidRPr="008B4296">
        <w:rPr>
          <w:rFonts w:ascii="Calibri" w:hAnsi="Calibri" w:cs="Arial"/>
        </w:rPr>
        <w:t>n which users inscribe</w:t>
      </w:r>
      <w:r w:rsidR="00BC7640" w:rsidRPr="008B4296">
        <w:rPr>
          <w:rFonts w:ascii="Calibri" w:eastAsia="SimSun" w:hAnsi="Calibri" w:cs="Arial"/>
          <w:lang w:eastAsia="zh-CN"/>
        </w:rPr>
        <w:t>d</w:t>
      </w:r>
      <w:r w:rsidRPr="008B4296">
        <w:rPr>
          <w:rFonts w:ascii="Calibri" w:hAnsi="Calibri" w:cs="Arial"/>
        </w:rPr>
        <w:t xml:space="preserve"> visual experimentations enacting their dream lives rather than just </w:t>
      </w:r>
      <w:proofErr w:type="gramStart"/>
      <w:r w:rsidRPr="008B4296">
        <w:rPr>
          <w:rFonts w:ascii="Calibri" w:hAnsi="Calibri" w:cs="Arial"/>
        </w:rPr>
        <w:t>present</w:t>
      </w:r>
      <w:proofErr w:type="gramEnd"/>
      <w:r w:rsidRPr="008B4296">
        <w:rPr>
          <w:rFonts w:ascii="Calibri" w:hAnsi="Calibri" w:cs="Arial"/>
        </w:rPr>
        <w:t xml:space="preserve"> themselves in the fashion of matchmaking services. When a postage stamp-sized picture functions at the same time as the determinant factor for new interactions and as a site for complicated semiotic strategies, it is not surprising that, following Goffman'</w:t>
      </w:r>
      <w:r w:rsidR="00A60D84" w:rsidRPr="008B4296">
        <w:rPr>
          <w:rFonts w:ascii="Calibri" w:hAnsi="Calibri" w:cs="Arial"/>
        </w:rPr>
        <w:t>s classic theatrical framework “</w:t>
      </w:r>
      <w:r w:rsidRPr="008B4296">
        <w:rPr>
          <w:rFonts w:ascii="Calibri" w:hAnsi="Calibri" w:cs="Arial"/>
        </w:rPr>
        <w:t>facial expressions [...] are generally carefully monitored (and engineered) to pres</w:t>
      </w:r>
      <w:r w:rsidR="00A60D84" w:rsidRPr="008B4296">
        <w:rPr>
          <w:rFonts w:ascii="Calibri" w:hAnsi="Calibri" w:cs="Arial"/>
        </w:rPr>
        <w:t>erve the desired mask”</w:t>
      </w:r>
      <w:r w:rsidR="00C523AF" w:rsidRPr="008B4296">
        <w:rPr>
          <w:rFonts w:ascii="Calibri" w:hAnsi="Calibri" w:cs="Arial"/>
        </w:rPr>
        <w:t>.</w:t>
      </w:r>
      <w:r w:rsidR="00A732A6" w:rsidRPr="008B4296">
        <w:rPr>
          <w:rStyle w:val="FootnoteReference"/>
          <w:rFonts w:ascii="Calibri" w:hAnsi="Calibri" w:cs="Arial"/>
        </w:rPr>
        <w:footnoteReference w:id="46"/>
      </w:r>
    </w:p>
    <w:p w:rsidR="006954CF" w:rsidRPr="008B4296" w:rsidRDefault="006954CF" w:rsidP="00F74D8A">
      <w:pPr>
        <w:spacing w:line="276" w:lineRule="auto"/>
        <w:rPr>
          <w:rFonts w:ascii="Calibri" w:hAnsi="Calibri" w:cs="Arial"/>
        </w:rPr>
      </w:pPr>
    </w:p>
    <w:p w:rsidR="006954CF" w:rsidRPr="008B4296" w:rsidRDefault="006954CF" w:rsidP="00F74D8A">
      <w:pPr>
        <w:spacing w:line="276" w:lineRule="auto"/>
        <w:rPr>
          <w:rFonts w:ascii="Calibri" w:hAnsi="Calibri" w:cs="Arial"/>
        </w:rPr>
      </w:pPr>
      <w:r w:rsidRPr="008B4296">
        <w:rPr>
          <w:rFonts w:ascii="Calibri" w:hAnsi="Calibri" w:cs="Arial"/>
        </w:rPr>
        <w:t>[Figure 3]</w:t>
      </w:r>
    </w:p>
    <w:p w:rsidR="006954CF" w:rsidRPr="008B4296" w:rsidRDefault="006954CF" w:rsidP="00F74D8A">
      <w:pPr>
        <w:spacing w:line="276" w:lineRule="auto"/>
        <w:rPr>
          <w:rFonts w:ascii="Calibri" w:eastAsia="Times New Roman" w:hAnsi="Calibri" w:cs="Arial"/>
          <w:lang w:val="en-US" w:eastAsia="zh-CN"/>
        </w:rPr>
      </w:pPr>
      <w:r w:rsidRPr="008B4296">
        <w:rPr>
          <w:rFonts w:ascii="Calibri" w:eastAsia="Times New Roman" w:hAnsi="Calibri" w:cs="Arial"/>
          <w:color w:val="000000"/>
          <w:lang w:val="en-US" w:eastAsia="zh-CN"/>
        </w:rPr>
        <w:t>Figure 3: Frowns, bare legs, branded drinks and fashion items linked to situated events</w:t>
      </w:r>
      <w:r w:rsidR="00D863DC" w:rsidRPr="008B4296">
        <w:rPr>
          <w:rFonts w:ascii="Calibri" w:eastAsia="Times New Roman" w:hAnsi="Calibri" w:cs="Arial"/>
          <w:color w:val="000000"/>
          <w:lang w:val="en-US" w:eastAsia="zh-CN"/>
        </w:rPr>
        <w:t>.</w:t>
      </w:r>
      <w:r w:rsidRPr="008B4296">
        <w:rPr>
          <w:rFonts w:ascii="Calibri" w:eastAsia="Times New Roman" w:hAnsi="Calibri" w:cs="Arial"/>
          <w:color w:val="000000"/>
          <w:lang w:val="en-US" w:eastAsia="zh-CN"/>
        </w:rPr>
        <w:t xml:space="preserve"> "Why it doesn't snow? Please snow... *praying hands*" (3.92km away) / "Rainy day, I drenched myself, if I get sick no one will look after me..." </w:t>
      </w:r>
      <w:proofErr w:type="gramStart"/>
      <w:r w:rsidRPr="008B4296">
        <w:rPr>
          <w:rFonts w:ascii="Calibri" w:eastAsia="Times New Roman" w:hAnsi="Calibri" w:cs="Arial"/>
          <w:color w:val="000000"/>
          <w:lang w:val="en-US" w:eastAsia="zh-CN"/>
        </w:rPr>
        <w:t>(3.44km away).</w:t>
      </w:r>
      <w:proofErr w:type="gramEnd"/>
    </w:p>
    <w:p w:rsidR="00A732A6" w:rsidRPr="008B4296" w:rsidRDefault="00A732A6" w:rsidP="00F74D8A">
      <w:pPr>
        <w:spacing w:line="276" w:lineRule="auto"/>
        <w:rPr>
          <w:rFonts w:ascii="Calibri" w:hAnsi="Calibri" w:cs="Arial"/>
        </w:rPr>
      </w:pPr>
    </w:p>
    <w:p w:rsidR="00A732A6" w:rsidRPr="008B4296" w:rsidRDefault="00A732A6" w:rsidP="00F74D8A">
      <w:pPr>
        <w:spacing w:line="276" w:lineRule="auto"/>
        <w:rPr>
          <w:rFonts w:ascii="Calibri" w:hAnsi="Calibri" w:cs="Arial"/>
        </w:rPr>
      </w:pPr>
      <w:r w:rsidRPr="008B4296">
        <w:rPr>
          <w:rFonts w:ascii="Calibri" w:hAnsi="Calibri" w:cs="Arial"/>
        </w:rPr>
        <w:t xml:space="preserve">Part of these semiotic efforts of constructing a public and social face </w:t>
      </w:r>
      <w:r w:rsidR="001C7CD3" w:rsidRPr="008B4296">
        <w:rPr>
          <w:rFonts w:ascii="Calibri" w:hAnsi="Calibri" w:cs="Arial"/>
        </w:rPr>
        <w:t xml:space="preserve">rely on what </w:t>
      </w:r>
      <w:r w:rsidRPr="008B4296">
        <w:rPr>
          <w:rFonts w:ascii="Calibri" w:hAnsi="Calibri" w:cs="Arial"/>
        </w:rPr>
        <w:t>Bourdieu calls a "language of urban sentimentality"</w:t>
      </w:r>
      <w:r w:rsidRPr="008B4296">
        <w:rPr>
          <w:rStyle w:val="FootnoteReference"/>
          <w:rFonts w:ascii="Calibri" w:hAnsi="Calibri" w:cs="Arial"/>
        </w:rPr>
        <w:footnoteReference w:id="47"/>
      </w:r>
      <w:r w:rsidRPr="008B4296">
        <w:rPr>
          <w:rFonts w:ascii="Calibri" w:hAnsi="Calibri" w:cs="Arial"/>
        </w:rPr>
        <w:t xml:space="preserve"> which juxtaposes self</w:t>
      </w:r>
      <w:r w:rsidR="001C7CD3" w:rsidRPr="008B4296">
        <w:rPr>
          <w:rFonts w:ascii="Calibri" w:hAnsi="Calibri" w:cs="Arial"/>
        </w:rPr>
        <w:t>ies</w:t>
      </w:r>
      <w:r w:rsidRPr="008B4296">
        <w:rPr>
          <w:rFonts w:ascii="Calibri" w:hAnsi="Calibri" w:cs="Arial"/>
        </w:rPr>
        <w:t xml:space="preserve"> with situated comments and referents: </w:t>
      </w:r>
      <w:r w:rsidR="00BC7640" w:rsidRPr="008B4296">
        <w:rPr>
          <w:rFonts w:ascii="Calibri" w:eastAsia="SimSun" w:hAnsi="Calibri" w:cs="Arial"/>
          <w:lang w:eastAsia="zh-CN"/>
        </w:rPr>
        <w:t xml:space="preserve">the place </w:t>
      </w:r>
      <w:r w:rsidRPr="008B4296">
        <w:rPr>
          <w:rFonts w:ascii="Calibri" w:hAnsi="Calibri" w:cs="Arial"/>
        </w:rPr>
        <w:t xml:space="preserve">where one </w:t>
      </w:r>
      <w:r w:rsidR="00BC7640" w:rsidRPr="008B4296">
        <w:rPr>
          <w:rFonts w:ascii="Calibri" w:hAnsi="Calibri" w:cs="Arial"/>
        </w:rPr>
        <w:t xml:space="preserve">is </w:t>
      </w:r>
      <w:r w:rsidRPr="008B4296">
        <w:rPr>
          <w:rFonts w:ascii="Calibri" w:hAnsi="Calibri" w:cs="Arial"/>
        </w:rPr>
        <w:t>eating, one's commuting status</w:t>
      </w:r>
      <w:r w:rsidR="00BC7640" w:rsidRPr="008B4296">
        <w:rPr>
          <w:rFonts w:ascii="Calibri" w:eastAsia="SimSun" w:hAnsi="Calibri" w:cs="Arial"/>
          <w:lang w:eastAsia="zh-CN"/>
        </w:rPr>
        <w:t xml:space="preserve"> and</w:t>
      </w:r>
      <w:r w:rsidRPr="008B4296">
        <w:rPr>
          <w:rFonts w:ascii="Calibri" w:hAnsi="Calibri" w:cs="Arial"/>
        </w:rPr>
        <w:t xml:space="preserve"> the vexations of traffic and weather, all precisely localized by GPS-measured distances. This urban sentimentality, which seems much more related to a nexus of mobility and networked sociality than active flirtation or purposeful romantic searches, does also rely on textual means</w:t>
      </w:r>
      <w:r w:rsidR="00BC7640" w:rsidRPr="008B4296">
        <w:rPr>
          <w:rFonts w:ascii="Calibri" w:eastAsia="SimSun" w:hAnsi="Calibri" w:cs="Arial"/>
          <w:lang w:eastAsia="zh-CN"/>
        </w:rPr>
        <w:t>.</w:t>
      </w:r>
      <w:r w:rsidR="00BC7640" w:rsidRPr="008B4296">
        <w:rPr>
          <w:rFonts w:ascii="Calibri" w:hAnsi="Calibri" w:cs="Arial"/>
        </w:rPr>
        <w:t xml:space="preserve"> </w:t>
      </w:r>
      <w:r w:rsidR="00BC7640" w:rsidRPr="008B4296">
        <w:rPr>
          <w:rFonts w:ascii="Calibri" w:eastAsia="SimSun" w:hAnsi="Calibri" w:cs="Arial"/>
          <w:lang w:eastAsia="zh-CN"/>
        </w:rPr>
        <w:t>U</w:t>
      </w:r>
      <w:r w:rsidRPr="008B4296">
        <w:rPr>
          <w:rFonts w:ascii="Calibri" w:hAnsi="Calibri" w:cs="Arial"/>
        </w:rPr>
        <w:t>sernames, short biographies and regular status updates become another crucial site of distinction between active members and occasional users. In this context, the practice of posting sentimental quotes from romance novels, rhetorical questions, complaints about boredom or lon</w:t>
      </w:r>
      <w:r w:rsidR="008A4752" w:rsidRPr="008B4296">
        <w:rPr>
          <w:rFonts w:ascii="Calibri" w:hAnsi="Calibri" w:cs="Arial"/>
        </w:rPr>
        <w:t>eliness</w:t>
      </w:r>
      <w:r w:rsidR="00646E54" w:rsidRPr="008B4296">
        <w:rPr>
          <w:rFonts w:ascii="Calibri" w:eastAsia="SimSun" w:hAnsi="Calibri" w:cs="Arial"/>
          <w:lang w:eastAsia="zh-CN"/>
        </w:rPr>
        <w:t>,</w:t>
      </w:r>
      <w:r w:rsidR="008A4752" w:rsidRPr="008B4296">
        <w:rPr>
          <w:rFonts w:ascii="Calibri" w:hAnsi="Calibri" w:cs="Arial"/>
        </w:rPr>
        <w:t xml:space="preserve"> in combination with</w:t>
      </w:r>
      <w:r w:rsidRPr="008B4296">
        <w:rPr>
          <w:rFonts w:ascii="Calibri" w:hAnsi="Calibri" w:cs="Arial"/>
        </w:rPr>
        <w:t xml:space="preserve"> a doctored self-shot of a frowning face or sensual hints of body parts, </w:t>
      </w:r>
      <w:r w:rsidRPr="008B4296">
        <w:rPr>
          <w:rFonts w:ascii="Calibri" w:hAnsi="Calibri" w:cs="Arial"/>
        </w:rPr>
        <w:lastRenderedPageBreak/>
        <w:t xml:space="preserve">described scornfully by several informants as </w:t>
      </w:r>
      <w:proofErr w:type="spellStart"/>
      <w:r w:rsidRPr="008B4296">
        <w:rPr>
          <w:rFonts w:ascii="Calibri" w:hAnsi="Calibri" w:cs="Arial"/>
          <w:i/>
        </w:rPr>
        <w:t>qiu</w:t>
      </w:r>
      <w:proofErr w:type="spellEnd"/>
      <w:r w:rsidRPr="008B4296">
        <w:rPr>
          <w:rFonts w:ascii="Calibri" w:hAnsi="Calibri" w:cs="Arial"/>
          <w:i/>
        </w:rPr>
        <w:t xml:space="preserve"> </w:t>
      </w:r>
      <w:proofErr w:type="spellStart"/>
      <w:r w:rsidRPr="008B4296">
        <w:rPr>
          <w:rFonts w:ascii="Calibri" w:hAnsi="Calibri" w:cs="Arial"/>
          <w:i/>
        </w:rPr>
        <w:t>guan'ai</w:t>
      </w:r>
      <w:proofErr w:type="spellEnd"/>
      <w:r w:rsidRPr="008B4296">
        <w:rPr>
          <w:rFonts w:ascii="Calibri" w:hAnsi="Calibri" w:cs="Arial"/>
        </w:rPr>
        <w:t xml:space="preserve"> (literally </w:t>
      </w:r>
      <w:r w:rsidR="00214BB6" w:rsidRPr="008B4296">
        <w:rPr>
          <w:rFonts w:ascii="Calibri" w:hAnsi="Calibri" w:cs="Arial"/>
        </w:rPr>
        <w:t>‘begging for love’</w:t>
      </w:r>
      <w:r w:rsidRPr="008B4296">
        <w:rPr>
          <w:rFonts w:ascii="Calibri" w:hAnsi="Calibri" w:cs="Arial"/>
        </w:rPr>
        <w:t>), appears more as a strategy of attention-management aimed at maintaining a façade of presence and activity for existing and potential contacts.</w:t>
      </w:r>
    </w:p>
    <w:p w:rsidR="00A732A6" w:rsidRPr="008B4296" w:rsidRDefault="00A732A6" w:rsidP="00F74D8A">
      <w:pPr>
        <w:spacing w:line="276" w:lineRule="auto"/>
        <w:rPr>
          <w:rFonts w:ascii="Calibri" w:hAnsi="Calibri" w:cs="Arial"/>
        </w:rPr>
      </w:pPr>
    </w:p>
    <w:p w:rsidR="00A732A6" w:rsidRPr="008B4296" w:rsidRDefault="00A732A6" w:rsidP="00F74D8A">
      <w:pPr>
        <w:spacing w:line="276" w:lineRule="auto"/>
        <w:rPr>
          <w:rFonts w:ascii="Calibri" w:hAnsi="Calibri" w:cs="Arial"/>
        </w:rPr>
      </w:pPr>
      <w:r w:rsidRPr="008B4296">
        <w:rPr>
          <w:rFonts w:ascii="Calibri" w:hAnsi="Calibri" w:cs="Arial"/>
        </w:rPr>
        <w:t xml:space="preserve">In conclusion, mobility enables users of social platforms like </w:t>
      </w:r>
      <w:proofErr w:type="spellStart"/>
      <w:r w:rsidRPr="008B4296">
        <w:rPr>
          <w:rFonts w:ascii="Calibri" w:hAnsi="Calibri" w:cs="Arial"/>
        </w:rPr>
        <w:t>Momo</w:t>
      </w:r>
      <w:proofErr w:type="spellEnd"/>
      <w:r w:rsidRPr="008B4296">
        <w:rPr>
          <w:rFonts w:ascii="Calibri" w:hAnsi="Calibri" w:cs="Arial"/>
        </w:rPr>
        <w:t xml:space="preserve"> to construct their own portable façade to be carried around everyday movements and commutes, becoming temporarily visible to other users intersecting paths, as “the many transit spaces of our global network society facilitate meetings of all sorts [...] they are sites of mobile face-to-face interaction”</w:t>
      </w:r>
      <w:r w:rsidR="00C523AF" w:rsidRPr="008B4296">
        <w:rPr>
          <w:rFonts w:ascii="Calibri" w:hAnsi="Calibri" w:cs="Arial"/>
        </w:rPr>
        <w:t>.</w:t>
      </w:r>
      <w:r w:rsidRPr="008B4296">
        <w:rPr>
          <w:rStyle w:val="FootnoteReference"/>
          <w:rFonts w:ascii="Calibri" w:hAnsi="Calibri" w:cs="Arial"/>
        </w:rPr>
        <w:footnoteReference w:id="48"/>
      </w:r>
      <w:r w:rsidRPr="008B4296">
        <w:rPr>
          <w:rFonts w:ascii="Calibri" w:hAnsi="Calibri" w:cs="Arial"/>
        </w:rPr>
        <w:t xml:space="preserve"> This “mobile face-to-face interaction”, as mediated by </w:t>
      </w:r>
      <w:proofErr w:type="spellStart"/>
      <w:r w:rsidRPr="008B4296">
        <w:rPr>
          <w:rFonts w:ascii="Calibri" w:hAnsi="Calibri" w:cs="Arial"/>
        </w:rPr>
        <w:t>Momo</w:t>
      </w:r>
      <w:proofErr w:type="spellEnd"/>
      <w:r w:rsidRPr="008B4296">
        <w:rPr>
          <w:rFonts w:ascii="Calibri" w:hAnsi="Calibri" w:cs="Arial"/>
        </w:rPr>
        <w:t xml:space="preserve"> and similar software, is very different from uploading one's own personal pictures on Internet websites always visible to just about anyone</w:t>
      </w:r>
      <w:r w:rsidR="00723B48" w:rsidRPr="008B4296">
        <w:rPr>
          <w:rFonts w:ascii="Calibri" w:eastAsia="SimSun" w:hAnsi="Calibri" w:cs="Arial"/>
          <w:lang w:eastAsia="zh-CN"/>
        </w:rPr>
        <w:t>.</w:t>
      </w:r>
      <w:r w:rsidR="00723B48" w:rsidRPr="008B4296">
        <w:rPr>
          <w:rFonts w:ascii="Calibri" w:hAnsi="Calibri" w:cs="Arial"/>
        </w:rPr>
        <w:t xml:space="preserve"> </w:t>
      </w:r>
      <w:r w:rsidR="00723B48" w:rsidRPr="008B4296">
        <w:rPr>
          <w:rFonts w:ascii="Calibri" w:eastAsia="SimSun" w:hAnsi="Calibri" w:cs="Arial"/>
          <w:lang w:eastAsia="zh-CN"/>
        </w:rPr>
        <w:t>T</w:t>
      </w:r>
      <w:r w:rsidRPr="008B4296">
        <w:rPr>
          <w:rFonts w:ascii="Calibri" w:hAnsi="Calibri" w:cs="Arial"/>
        </w:rPr>
        <w:t>his difference might explain the success and popularity of this sort of mobile applications offering the lure of a</w:t>
      </w:r>
      <w:r w:rsidR="00C523AF" w:rsidRPr="008B4296">
        <w:rPr>
          <w:rFonts w:ascii="Calibri" w:hAnsi="Calibri" w:cs="Arial"/>
        </w:rPr>
        <w:t>n</w:t>
      </w:r>
      <w:r w:rsidRPr="008B4296">
        <w:rPr>
          <w:rFonts w:ascii="Calibri" w:hAnsi="Calibri" w:cs="Arial"/>
        </w:rPr>
        <w:t xml:space="preserve"> “</w:t>
      </w:r>
      <w:r w:rsidR="00E674BF" w:rsidRPr="008B4296">
        <w:rPr>
          <w:rFonts w:ascii="Calibri" w:hAnsi="Calibri" w:cs="Arial"/>
        </w:rPr>
        <w:t xml:space="preserve">immobile </w:t>
      </w:r>
      <w:r w:rsidRPr="008B4296">
        <w:rPr>
          <w:rFonts w:ascii="Calibri" w:hAnsi="Calibri" w:cs="Arial"/>
        </w:rPr>
        <w:t>mobility”</w:t>
      </w:r>
      <w:r w:rsidR="00C523AF" w:rsidRPr="008B4296">
        <w:rPr>
          <w:rFonts w:ascii="Calibri" w:hAnsi="Calibri" w:cs="Arial"/>
        </w:rPr>
        <w:t>,</w:t>
      </w:r>
      <w:r w:rsidR="00462948" w:rsidRPr="008B4296">
        <w:rPr>
          <w:rStyle w:val="FootnoteReference"/>
          <w:rFonts w:ascii="Calibri" w:hAnsi="Calibri" w:cs="Arial"/>
        </w:rPr>
        <w:footnoteReference w:id="49"/>
      </w:r>
      <w:r w:rsidRPr="008B4296">
        <w:rPr>
          <w:rFonts w:ascii="Calibri" w:hAnsi="Calibri" w:cs="Arial"/>
        </w:rPr>
        <w:t xml:space="preserve"> a façade </w:t>
      </w:r>
      <w:proofErr w:type="gramStart"/>
      <w:r w:rsidRPr="008B4296">
        <w:rPr>
          <w:rFonts w:ascii="Calibri" w:hAnsi="Calibri" w:cs="Arial"/>
        </w:rPr>
        <w:t>that functions</w:t>
      </w:r>
      <w:proofErr w:type="gramEnd"/>
      <w:r w:rsidRPr="008B4296">
        <w:rPr>
          <w:rFonts w:ascii="Calibri" w:hAnsi="Calibri" w:cs="Arial"/>
        </w:rPr>
        <w:t xml:space="preserve"> as a site-specific point of access for location-based, random encounters. Yet this popularity, especially when paired with gender roles and mores, ends up generating overloads of contact requests and competition for attention</w:t>
      </w:r>
      <w:r w:rsidR="00723B48" w:rsidRPr="008B4296">
        <w:rPr>
          <w:rFonts w:ascii="Calibri" w:eastAsia="SimSun" w:hAnsi="Calibri" w:cs="Arial"/>
          <w:lang w:eastAsia="zh-CN"/>
        </w:rPr>
        <w:t>.</w:t>
      </w:r>
      <w:r w:rsidR="00723B48" w:rsidRPr="008B4296">
        <w:rPr>
          <w:rFonts w:ascii="Calibri" w:hAnsi="Calibri" w:cs="Arial"/>
        </w:rPr>
        <w:t xml:space="preserve"> </w:t>
      </w:r>
      <w:r w:rsidR="00723B48" w:rsidRPr="008B4296">
        <w:rPr>
          <w:rFonts w:ascii="Calibri" w:eastAsia="SimSun" w:hAnsi="Calibri" w:cs="Arial"/>
          <w:lang w:eastAsia="zh-CN"/>
        </w:rPr>
        <w:t>I</w:t>
      </w:r>
      <w:r w:rsidRPr="008B4296">
        <w:rPr>
          <w:rFonts w:ascii="Calibri" w:hAnsi="Calibri" w:cs="Arial"/>
        </w:rPr>
        <w:t xml:space="preserve">t is for this reason that strategies of self-presentation move away from the obvious goals of romantic searches or flirtatious </w:t>
      </w:r>
      <w:r w:rsidR="006954CF" w:rsidRPr="008B4296">
        <w:rPr>
          <w:rFonts w:ascii="Calibri" w:hAnsi="Calibri" w:cs="Arial"/>
        </w:rPr>
        <w:t>advances</w:t>
      </w:r>
      <w:r w:rsidRPr="008B4296">
        <w:rPr>
          <w:rFonts w:ascii="Calibri" w:hAnsi="Calibri" w:cs="Arial"/>
        </w:rPr>
        <w:t xml:space="preserve"> and acquire a platform-specific code: optimizing one's profile picture for attracting replies, managing one's picture gallery to represent lifestyles and dreams, proving one's reliability and involvement in the app through constant updates. As </w:t>
      </w:r>
      <w:r w:rsidR="00714780" w:rsidRPr="008B4296">
        <w:rPr>
          <w:rFonts w:ascii="Calibri" w:hAnsi="Calibri" w:cs="Arial"/>
        </w:rPr>
        <w:t>Figure 4</w:t>
      </w:r>
      <w:r w:rsidRPr="008B4296">
        <w:rPr>
          <w:rFonts w:ascii="Calibri" w:hAnsi="Calibri" w:cs="Arial"/>
        </w:rPr>
        <w:t xml:space="preserve"> illustrates, the competition in this attention economy stimulates the users to exploit the very structure of the platform to prove their wit, creativity or familiarity with the app.</w:t>
      </w:r>
    </w:p>
    <w:p w:rsidR="00A732A6" w:rsidRPr="008B4296" w:rsidRDefault="00A732A6" w:rsidP="00F74D8A">
      <w:pPr>
        <w:spacing w:line="276" w:lineRule="auto"/>
        <w:rPr>
          <w:rFonts w:ascii="Calibri" w:hAnsi="Calibri" w:cs="Arial"/>
        </w:rPr>
      </w:pPr>
    </w:p>
    <w:p w:rsidR="003C1738" w:rsidRPr="008B4296" w:rsidRDefault="003C1738" w:rsidP="00F74D8A">
      <w:pPr>
        <w:spacing w:line="276" w:lineRule="auto"/>
        <w:rPr>
          <w:rFonts w:ascii="Calibri" w:hAnsi="Calibri" w:cs="Arial"/>
        </w:rPr>
      </w:pPr>
      <w:r w:rsidRPr="008B4296">
        <w:rPr>
          <w:rFonts w:ascii="Calibri" w:hAnsi="Calibri" w:cs="Arial"/>
        </w:rPr>
        <w:t>[Figure 4]</w:t>
      </w:r>
    </w:p>
    <w:p w:rsidR="003C1738" w:rsidRPr="008B4296" w:rsidRDefault="003C1738" w:rsidP="00F74D8A">
      <w:pPr>
        <w:spacing w:line="276" w:lineRule="auto"/>
        <w:rPr>
          <w:rFonts w:ascii="Calibri" w:eastAsia="Times New Roman" w:hAnsi="Calibri" w:cs="Arial"/>
          <w:lang w:val="en-US" w:eastAsia="zh-CN"/>
        </w:rPr>
      </w:pPr>
      <w:r w:rsidRPr="008B4296">
        <w:rPr>
          <w:rFonts w:ascii="Calibri" w:eastAsia="Times New Roman" w:hAnsi="Calibri" w:cs="Arial"/>
          <w:color w:val="000000"/>
          <w:lang w:val="en-US" w:eastAsia="zh-CN"/>
        </w:rPr>
        <w:t>Figure 4: Exploiting the platform</w:t>
      </w:r>
      <w:r w:rsidR="00D863DC" w:rsidRPr="008B4296">
        <w:rPr>
          <w:rFonts w:ascii="Calibri" w:eastAsia="Times New Roman" w:hAnsi="Calibri" w:cs="Arial"/>
          <w:color w:val="000000"/>
          <w:lang w:val="en-US" w:eastAsia="zh-CN"/>
        </w:rPr>
        <w:t>.</w:t>
      </w:r>
      <w:r w:rsidRPr="008B4296">
        <w:rPr>
          <w:rFonts w:ascii="Calibri" w:eastAsia="Times New Roman" w:hAnsi="Calibri" w:cs="Arial"/>
          <w:color w:val="000000"/>
          <w:lang w:val="en-US" w:eastAsia="zh-CN"/>
        </w:rPr>
        <w:t xml:space="preserve"> Mixed-media nicknames ('President Xi lead me' with Chinese flag and rocket), and multi-panel pictures split to fit into </w:t>
      </w:r>
      <w:proofErr w:type="spellStart"/>
      <w:r w:rsidRPr="008B4296">
        <w:rPr>
          <w:rFonts w:ascii="Calibri" w:eastAsia="Times New Roman" w:hAnsi="Calibri" w:cs="Arial"/>
          <w:color w:val="000000"/>
          <w:lang w:val="en-US" w:eastAsia="zh-CN"/>
        </w:rPr>
        <w:t>Momo's</w:t>
      </w:r>
      <w:proofErr w:type="spellEnd"/>
      <w:r w:rsidRPr="008B4296">
        <w:rPr>
          <w:rFonts w:ascii="Calibri" w:eastAsia="Times New Roman" w:hAnsi="Calibri" w:cs="Arial"/>
          <w:color w:val="000000"/>
          <w:lang w:val="en-US" w:eastAsia="zh-CN"/>
        </w:rPr>
        <w:t xml:space="preserve"> predetermined 8-picture profile gallery.</w:t>
      </w:r>
    </w:p>
    <w:p w:rsidR="003C1738" w:rsidRPr="008B4296" w:rsidRDefault="003C1738" w:rsidP="00F74D8A">
      <w:pPr>
        <w:spacing w:line="276" w:lineRule="auto"/>
        <w:rPr>
          <w:rFonts w:ascii="Calibri" w:hAnsi="Calibri" w:cs="Arial"/>
        </w:rPr>
      </w:pPr>
    </w:p>
    <w:p w:rsidR="00A732A6" w:rsidRPr="008B4296" w:rsidRDefault="00A732A6" w:rsidP="00F74D8A">
      <w:pPr>
        <w:spacing w:line="276" w:lineRule="auto"/>
        <w:rPr>
          <w:rFonts w:ascii="Calibri" w:hAnsi="Calibri" w:cs="Arial"/>
          <w:b/>
        </w:rPr>
      </w:pPr>
      <w:r w:rsidRPr="008B4296">
        <w:rPr>
          <w:rFonts w:ascii="Calibri" w:hAnsi="Calibri" w:cs="Arial"/>
          <w:b/>
        </w:rPr>
        <w:t>The Social: 'Stranger Stranger' or 'Lonely Lonely'?</w:t>
      </w:r>
    </w:p>
    <w:p w:rsidR="00A732A6" w:rsidRPr="008B4296" w:rsidRDefault="00A732A6" w:rsidP="00F74D8A">
      <w:pPr>
        <w:spacing w:line="276" w:lineRule="auto"/>
        <w:rPr>
          <w:rFonts w:ascii="Calibri" w:hAnsi="Calibri" w:cs="Arial"/>
        </w:rPr>
      </w:pPr>
      <w:r w:rsidRPr="008B4296">
        <w:rPr>
          <w:rFonts w:ascii="Calibri" w:hAnsi="Calibri" w:cs="Arial"/>
        </w:rPr>
        <w:t xml:space="preserve">We have hinted at how mobility reshapes social networking platforms and the competing self-presentation strategies of their users. Yet, after conversations initiate, what are they actually about? Is most of the sociality between </w:t>
      </w:r>
      <w:proofErr w:type="spellStart"/>
      <w:r w:rsidRPr="008B4296">
        <w:rPr>
          <w:rFonts w:ascii="Calibri" w:hAnsi="Calibri" w:cs="Arial"/>
        </w:rPr>
        <w:t>Momo</w:t>
      </w:r>
      <w:proofErr w:type="spellEnd"/>
      <w:r w:rsidRPr="008B4296">
        <w:rPr>
          <w:rFonts w:ascii="Calibri" w:hAnsi="Calibri" w:cs="Arial"/>
        </w:rPr>
        <w:t xml:space="preserve"> users just about sexual fantasies, one-night stands or romance, as it would seem to be implied by reports on the </w:t>
      </w:r>
      <w:r w:rsidR="004E71C4" w:rsidRPr="008B4296">
        <w:rPr>
          <w:rFonts w:ascii="Calibri" w:hAnsi="Calibri" w:cs="Arial"/>
        </w:rPr>
        <w:t>“</w:t>
      </w:r>
      <w:r w:rsidRPr="008B4296">
        <w:rPr>
          <w:rFonts w:ascii="Calibri" w:hAnsi="Calibri" w:cs="Arial"/>
        </w:rPr>
        <w:t>mystical tool to get laid</w:t>
      </w:r>
      <w:r w:rsidR="004E71C4" w:rsidRPr="008B4296">
        <w:rPr>
          <w:rFonts w:ascii="Calibri" w:hAnsi="Calibri" w:cs="Arial"/>
        </w:rPr>
        <w:t>”</w:t>
      </w:r>
      <w:r w:rsidRPr="008B4296">
        <w:rPr>
          <w:rFonts w:ascii="Calibri" w:hAnsi="Calibri" w:cs="Arial"/>
        </w:rPr>
        <w:t xml:space="preserve"> (</w:t>
      </w:r>
      <w:proofErr w:type="spellStart"/>
      <w:r w:rsidRPr="008B4296">
        <w:rPr>
          <w:rFonts w:ascii="Calibri" w:hAnsi="Calibri" w:cs="Arial"/>
          <w:i/>
        </w:rPr>
        <w:t>yuepao</w:t>
      </w:r>
      <w:proofErr w:type="spellEnd"/>
      <w:r w:rsidRPr="008B4296">
        <w:rPr>
          <w:rFonts w:ascii="Calibri" w:hAnsi="Calibri" w:cs="Arial"/>
          <w:i/>
        </w:rPr>
        <w:t xml:space="preserve"> </w:t>
      </w:r>
      <w:proofErr w:type="spellStart"/>
      <w:r w:rsidRPr="008B4296">
        <w:rPr>
          <w:rFonts w:ascii="Calibri" w:hAnsi="Calibri" w:cs="Arial"/>
          <w:i/>
        </w:rPr>
        <w:t>shenqi</w:t>
      </w:r>
      <w:proofErr w:type="spellEnd"/>
      <w:r w:rsidRPr="008B4296">
        <w:rPr>
          <w:rFonts w:ascii="Calibri" w:hAnsi="Calibri" w:cs="Arial"/>
        </w:rPr>
        <w:t xml:space="preserve">)? From our interactions with various informants on </w:t>
      </w:r>
      <w:proofErr w:type="spellStart"/>
      <w:r w:rsidRPr="008B4296">
        <w:rPr>
          <w:rFonts w:ascii="Calibri" w:hAnsi="Calibri" w:cs="Arial"/>
        </w:rPr>
        <w:t>Momo</w:t>
      </w:r>
      <w:proofErr w:type="spellEnd"/>
      <w:r w:rsidRPr="008B4296">
        <w:rPr>
          <w:rFonts w:ascii="Calibri" w:hAnsi="Calibri" w:cs="Arial"/>
        </w:rPr>
        <w:t>, sexually charged conversations appeared to be mostly disdained or deemed uninteresting, likely as another result</w:t>
      </w:r>
      <w:r w:rsidR="00475549" w:rsidRPr="008B4296">
        <w:rPr>
          <w:rFonts w:ascii="Calibri" w:hAnsi="Calibri" w:cs="Arial"/>
        </w:rPr>
        <w:t xml:space="preserve"> of gender roles and imbalances, and </w:t>
      </w:r>
      <w:r w:rsidR="00475549" w:rsidRPr="008B4296">
        <w:rPr>
          <w:rFonts w:ascii="Calibri" w:hAnsi="Calibri" w:cs="Arial"/>
        </w:rPr>
        <w:lastRenderedPageBreak/>
        <w:t>f</w:t>
      </w:r>
      <w:r w:rsidRPr="008B4296">
        <w:rPr>
          <w:rFonts w:ascii="Calibri" w:hAnsi="Calibri" w:cs="Arial"/>
        </w:rPr>
        <w:t>emale users established an array of codes and warnings to discourage straightforward approaches and rude proposals. Besides ignoring contact requests, informants would define these kind of vulgar conversations as</w:t>
      </w:r>
      <w:r w:rsidR="004E71C4" w:rsidRPr="008B4296">
        <w:rPr>
          <w:rFonts w:ascii="Calibri" w:hAnsi="Calibri" w:cs="Arial"/>
        </w:rPr>
        <w:t xml:space="preserve"> boring or</w:t>
      </w:r>
      <w:r w:rsidRPr="008B4296">
        <w:rPr>
          <w:rFonts w:ascii="Calibri" w:hAnsi="Calibri" w:cs="Arial"/>
        </w:rPr>
        <w:t xml:space="preserve"> </w:t>
      </w:r>
      <w:proofErr w:type="spellStart"/>
      <w:r w:rsidRPr="008B4296">
        <w:rPr>
          <w:rFonts w:ascii="Calibri" w:hAnsi="Calibri" w:cs="Arial"/>
          <w:i/>
        </w:rPr>
        <w:t>wuliao</w:t>
      </w:r>
      <w:proofErr w:type="spellEnd"/>
      <w:r w:rsidR="004E71C4" w:rsidRPr="008B4296">
        <w:rPr>
          <w:rFonts w:ascii="Calibri" w:hAnsi="Calibri" w:cs="Arial"/>
        </w:rPr>
        <w:t xml:space="preserve"> (</w:t>
      </w:r>
      <w:r w:rsidRPr="008B4296">
        <w:rPr>
          <w:rFonts w:ascii="Calibri" w:hAnsi="Calibri" w:cs="Arial"/>
        </w:rPr>
        <w:t>l</w:t>
      </w:r>
      <w:r w:rsidR="004E71C4" w:rsidRPr="008B4296">
        <w:rPr>
          <w:rFonts w:ascii="Calibri" w:hAnsi="Calibri" w:cs="Arial"/>
        </w:rPr>
        <w:t>iterally</w:t>
      </w:r>
      <w:r w:rsidR="00475549" w:rsidRPr="008B4296">
        <w:rPr>
          <w:rFonts w:ascii="Calibri" w:hAnsi="Calibri" w:cs="Arial"/>
        </w:rPr>
        <w:t xml:space="preserve"> ‘</w:t>
      </w:r>
      <w:r w:rsidR="004E71C4" w:rsidRPr="008B4296">
        <w:rPr>
          <w:rFonts w:ascii="Calibri" w:hAnsi="Calibri" w:cs="Arial"/>
        </w:rPr>
        <w:t>nothing to talk about</w:t>
      </w:r>
      <w:r w:rsidR="00475549" w:rsidRPr="008B4296">
        <w:rPr>
          <w:rFonts w:ascii="Calibri" w:hAnsi="Calibri" w:cs="Arial"/>
        </w:rPr>
        <w:t>’</w:t>
      </w:r>
      <w:r w:rsidRPr="008B4296">
        <w:rPr>
          <w:rFonts w:ascii="Calibri" w:hAnsi="Calibri" w:cs="Arial"/>
        </w:rPr>
        <w:t>), emphasizing how</w:t>
      </w:r>
      <w:r w:rsidR="00723B48" w:rsidRPr="008B4296">
        <w:rPr>
          <w:rFonts w:ascii="Calibri" w:eastAsia="SimSun" w:hAnsi="Calibri" w:cs="Arial"/>
          <w:lang w:eastAsia="zh-CN"/>
        </w:rPr>
        <w:t>,</w:t>
      </w:r>
      <w:r w:rsidRPr="008B4296">
        <w:rPr>
          <w:rFonts w:ascii="Calibri" w:hAnsi="Calibri" w:cs="Arial"/>
        </w:rPr>
        <w:t xml:space="preserve"> more </w:t>
      </w:r>
      <w:r w:rsidR="004E71C4" w:rsidRPr="008B4296">
        <w:rPr>
          <w:rFonts w:ascii="Calibri" w:hAnsi="Calibri" w:cs="Arial"/>
        </w:rPr>
        <w:t>than</w:t>
      </w:r>
      <w:r w:rsidR="0097280C" w:rsidRPr="008B4296">
        <w:rPr>
          <w:rFonts w:ascii="Calibri" w:hAnsi="Calibri" w:cs="Arial"/>
        </w:rPr>
        <w:t xml:space="preserve"> disturbed by them</w:t>
      </w:r>
      <w:r w:rsidR="00A44E63" w:rsidRPr="008B4296">
        <w:rPr>
          <w:rFonts w:ascii="Calibri" w:eastAsia="SimSun" w:hAnsi="Calibri" w:cs="Arial"/>
          <w:lang w:eastAsia="zh-CN"/>
        </w:rPr>
        <w:t>,</w:t>
      </w:r>
      <w:r w:rsidRPr="008B4296">
        <w:rPr>
          <w:rFonts w:ascii="Calibri" w:hAnsi="Calibri" w:cs="Arial"/>
        </w:rPr>
        <w:t xml:space="preserve"> they didn't find anything interesting</w:t>
      </w:r>
      <w:r w:rsidR="004E71C4" w:rsidRPr="008B4296">
        <w:rPr>
          <w:rFonts w:ascii="Calibri" w:hAnsi="Calibri" w:cs="Arial"/>
        </w:rPr>
        <w:t xml:space="preserve"> in them</w:t>
      </w:r>
      <w:r w:rsidR="0097280C" w:rsidRPr="008B4296">
        <w:rPr>
          <w:rFonts w:ascii="Calibri" w:hAnsi="Calibri" w:cs="Arial"/>
        </w:rPr>
        <w:t xml:space="preserve">, </w:t>
      </w:r>
      <w:r w:rsidRPr="008B4296">
        <w:rPr>
          <w:rFonts w:ascii="Calibri" w:hAnsi="Calibri" w:cs="Arial"/>
        </w:rPr>
        <w:t xml:space="preserve">preferring </w:t>
      </w:r>
      <w:r w:rsidR="0097280C" w:rsidRPr="008B4296">
        <w:rPr>
          <w:rFonts w:ascii="Calibri" w:hAnsi="Calibri" w:cs="Arial"/>
        </w:rPr>
        <w:t xml:space="preserve">to interact with </w:t>
      </w:r>
      <w:r w:rsidRPr="008B4296">
        <w:rPr>
          <w:rFonts w:ascii="Calibri" w:hAnsi="Calibri" w:cs="Arial"/>
        </w:rPr>
        <w:t>users who provided smart dialogues, humour and (even flirtatious) wit.</w:t>
      </w:r>
    </w:p>
    <w:p w:rsidR="00A732A6" w:rsidRPr="008B4296" w:rsidRDefault="00A732A6" w:rsidP="00F74D8A">
      <w:pPr>
        <w:spacing w:line="276" w:lineRule="auto"/>
        <w:rPr>
          <w:rFonts w:ascii="Calibri" w:hAnsi="Calibri" w:cs="Arial"/>
        </w:rPr>
      </w:pPr>
    </w:p>
    <w:p w:rsidR="00A732A6" w:rsidRPr="008B4296" w:rsidRDefault="0097280C" w:rsidP="00F74D8A">
      <w:pPr>
        <w:spacing w:line="276" w:lineRule="auto"/>
        <w:rPr>
          <w:rFonts w:ascii="Calibri" w:hAnsi="Calibri" w:cs="Arial"/>
        </w:rPr>
      </w:pPr>
      <w:r w:rsidRPr="008B4296">
        <w:rPr>
          <w:rFonts w:ascii="Calibri" w:hAnsi="Calibri" w:cs="Arial"/>
        </w:rPr>
        <w:t xml:space="preserve">Having shown that, despite the </w:t>
      </w:r>
      <w:r w:rsidR="00A732A6" w:rsidRPr="008B4296">
        <w:rPr>
          <w:rFonts w:ascii="Calibri" w:hAnsi="Calibri" w:cs="Arial"/>
        </w:rPr>
        <w:t>mythology</w:t>
      </w:r>
      <w:r w:rsidRPr="008B4296">
        <w:rPr>
          <w:rFonts w:ascii="Calibri" w:hAnsi="Calibri" w:cs="Arial"/>
        </w:rPr>
        <w:t xml:space="preserve"> surrounding it</w:t>
      </w:r>
      <w:r w:rsidR="00A732A6" w:rsidRPr="008B4296">
        <w:rPr>
          <w:rFonts w:ascii="Calibri" w:hAnsi="Calibri" w:cs="Arial"/>
        </w:rPr>
        <w:t xml:space="preserve">, </w:t>
      </w:r>
      <w:proofErr w:type="spellStart"/>
      <w:r w:rsidR="00A732A6" w:rsidRPr="008B4296">
        <w:rPr>
          <w:rFonts w:ascii="Calibri" w:hAnsi="Calibri" w:cs="Arial"/>
        </w:rPr>
        <w:t>Momo</w:t>
      </w:r>
      <w:proofErr w:type="spellEnd"/>
      <w:r w:rsidR="00A732A6" w:rsidRPr="008B4296">
        <w:rPr>
          <w:rFonts w:ascii="Calibri" w:hAnsi="Calibri" w:cs="Arial"/>
        </w:rPr>
        <w:t xml:space="preserve"> is hardly a 'dating app', we would rather define it as a </w:t>
      </w:r>
      <w:r w:rsidR="004E71C4" w:rsidRPr="008B4296">
        <w:rPr>
          <w:rFonts w:ascii="Calibri" w:hAnsi="Calibri" w:cs="Arial"/>
        </w:rPr>
        <w:t>pastime</w:t>
      </w:r>
      <w:r w:rsidR="00A732A6" w:rsidRPr="008B4296">
        <w:rPr>
          <w:rFonts w:ascii="Calibri" w:hAnsi="Calibri" w:cs="Arial"/>
        </w:rPr>
        <w:t xml:space="preserve"> flirting platform. Ben </w:t>
      </w:r>
      <w:proofErr w:type="spellStart"/>
      <w:r w:rsidR="00A732A6" w:rsidRPr="008B4296">
        <w:rPr>
          <w:rFonts w:ascii="Calibri" w:hAnsi="Calibri" w:cs="Arial"/>
        </w:rPr>
        <w:t>Ze'ev</w:t>
      </w:r>
      <w:proofErr w:type="spellEnd"/>
      <w:r w:rsidR="00A732A6" w:rsidRPr="008B4296">
        <w:rPr>
          <w:rFonts w:ascii="Calibri" w:hAnsi="Calibri" w:cs="Arial"/>
        </w:rPr>
        <w:t xml:space="preserve"> </w:t>
      </w:r>
      <w:r w:rsidR="004E71C4" w:rsidRPr="008B4296">
        <w:rPr>
          <w:rFonts w:ascii="Calibri" w:hAnsi="Calibri" w:cs="Arial"/>
        </w:rPr>
        <w:t>defines flirting as “</w:t>
      </w:r>
      <w:r w:rsidR="00A732A6" w:rsidRPr="008B4296">
        <w:rPr>
          <w:rFonts w:ascii="Calibri" w:hAnsi="Calibri" w:cs="Arial"/>
        </w:rPr>
        <w:t xml:space="preserve">a subtle, sexual communication [...] a kind of enjoyable play having the pleasant atmosphere that is typical of the promise of sexual activity" that yet is "not necessarily </w:t>
      </w:r>
      <w:r w:rsidR="004E71C4" w:rsidRPr="008B4296">
        <w:rPr>
          <w:rFonts w:ascii="Calibri" w:hAnsi="Calibri" w:cs="Arial"/>
        </w:rPr>
        <w:t>a prelude to sexual interaction”</w:t>
      </w:r>
      <w:r w:rsidR="00C523AF" w:rsidRPr="008B4296">
        <w:rPr>
          <w:rFonts w:ascii="Calibri" w:hAnsi="Calibri" w:cs="Arial"/>
        </w:rPr>
        <w:t>.</w:t>
      </w:r>
      <w:r w:rsidR="004E71C4" w:rsidRPr="008B4296">
        <w:rPr>
          <w:rStyle w:val="FootnoteReference"/>
          <w:rFonts w:ascii="Calibri" w:hAnsi="Calibri" w:cs="Arial"/>
        </w:rPr>
        <w:footnoteReference w:id="50"/>
      </w:r>
      <w:r w:rsidR="00A732A6" w:rsidRPr="008B4296">
        <w:rPr>
          <w:rFonts w:ascii="Calibri" w:hAnsi="Calibri" w:cs="Arial"/>
        </w:rPr>
        <w:t xml:space="preserve"> Despite classical understandings of th</w:t>
      </w:r>
      <w:r w:rsidR="004E71C4" w:rsidRPr="008B4296">
        <w:rPr>
          <w:rFonts w:ascii="Calibri" w:hAnsi="Calibri" w:cs="Arial"/>
        </w:rPr>
        <w:t xml:space="preserve">e term, </w:t>
      </w:r>
      <w:r w:rsidR="00462948" w:rsidRPr="008B4296">
        <w:rPr>
          <w:rFonts w:ascii="Calibri" w:hAnsi="Calibri" w:cs="Arial"/>
        </w:rPr>
        <w:t>which</w:t>
      </w:r>
      <w:r w:rsidR="00462948" w:rsidRPr="008B4296">
        <w:rPr>
          <w:rStyle w:val="CommentReference"/>
          <w:rFonts w:ascii="Calibri" w:hAnsi="Calibri" w:cs="Arial"/>
          <w:sz w:val="24"/>
          <w:szCs w:val="24"/>
        </w:rPr>
        <w:t xml:space="preserve"> d</w:t>
      </w:r>
      <w:r w:rsidR="004E71C4" w:rsidRPr="008B4296">
        <w:rPr>
          <w:rFonts w:ascii="Calibri" w:hAnsi="Calibri" w:cs="Arial"/>
        </w:rPr>
        <w:t>efine flirting as “</w:t>
      </w:r>
      <w:r w:rsidR="00A732A6" w:rsidRPr="008B4296">
        <w:rPr>
          <w:rFonts w:ascii="Calibri" w:hAnsi="Calibri" w:cs="Arial"/>
        </w:rPr>
        <w:t>i</w:t>
      </w:r>
      <w:r w:rsidR="004E71C4" w:rsidRPr="008B4296">
        <w:rPr>
          <w:rFonts w:ascii="Calibri" w:hAnsi="Calibri" w:cs="Arial"/>
        </w:rPr>
        <w:t>n the main, non-verbal behaviour”</w:t>
      </w:r>
      <w:r w:rsidR="004E71C4" w:rsidRPr="008B4296">
        <w:rPr>
          <w:rStyle w:val="FootnoteReference"/>
          <w:rFonts w:ascii="Calibri" w:hAnsi="Calibri" w:cs="Arial"/>
        </w:rPr>
        <w:footnoteReference w:id="51"/>
      </w:r>
      <w:r w:rsidR="00A732A6" w:rsidRPr="008B4296">
        <w:rPr>
          <w:rFonts w:ascii="Calibri" w:hAnsi="Calibri" w:cs="Arial"/>
        </w:rPr>
        <w:t xml:space="preserve"> we would follow Ben </w:t>
      </w:r>
      <w:proofErr w:type="spellStart"/>
      <w:r w:rsidR="00A732A6" w:rsidRPr="008B4296">
        <w:rPr>
          <w:rFonts w:ascii="Calibri" w:hAnsi="Calibri" w:cs="Arial"/>
        </w:rPr>
        <w:t>Ze'ev</w:t>
      </w:r>
      <w:proofErr w:type="spellEnd"/>
      <w:r w:rsidR="00A732A6" w:rsidRPr="008B4296">
        <w:rPr>
          <w:rFonts w:ascii="Calibri" w:hAnsi="Calibri" w:cs="Arial"/>
        </w:rPr>
        <w:t xml:space="preserve"> and point</w:t>
      </w:r>
      <w:r w:rsidR="004E71C4" w:rsidRPr="008B4296">
        <w:rPr>
          <w:rFonts w:ascii="Calibri" w:hAnsi="Calibri" w:cs="Arial"/>
        </w:rPr>
        <w:t xml:space="preserve"> out how “</w:t>
      </w:r>
      <w:r w:rsidR="00A732A6" w:rsidRPr="008B4296">
        <w:rPr>
          <w:rFonts w:ascii="Calibri" w:hAnsi="Calibri" w:cs="Arial"/>
        </w:rPr>
        <w:t>the crucial element of both flirting and cyberspace" is</w:t>
      </w:r>
      <w:r w:rsidR="00A44E63" w:rsidRPr="008B4296">
        <w:rPr>
          <w:rFonts w:ascii="Calibri" w:eastAsia="SimSun" w:hAnsi="Calibri" w:cs="Arial"/>
          <w:lang w:eastAsia="zh-CN"/>
        </w:rPr>
        <w:t>,</w:t>
      </w:r>
      <w:r w:rsidR="00A732A6" w:rsidRPr="008B4296">
        <w:rPr>
          <w:rFonts w:ascii="Calibri" w:hAnsi="Calibri" w:cs="Arial"/>
        </w:rPr>
        <w:t xml:space="preserve"> in fact</w:t>
      </w:r>
      <w:r w:rsidR="00A44E63" w:rsidRPr="008B4296">
        <w:rPr>
          <w:rFonts w:ascii="Calibri" w:eastAsia="SimSun" w:hAnsi="Calibri" w:cs="Arial"/>
          <w:lang w:eastAsia="zh-CN"/>
        </w:rPr>
        <w:t>,</w:t>
      </w:r>
      <w:r w:rsidR="00A732A6" w:rsidRPr="008B4296">
        <w:rPr>
          <w:rFonts w:ascii="Calibri" w:hAnsi="Calibri" w:cs="Arial"/>
        </w:rPr>
        <w:t xml:space="preserve"> a kind of non-purposive conversation similar in atmosphere to relaxed gossiping, an "idl</w:t>
      </w:r>
      <w:r w:rsidR="004E71C4" w:rsidRPr="008B4296">
        <w:rPr>
          <w:rFonts w:ascii="Calibri" w:hAnsi="Calibri" w:cs="Arial"/>
        </w:rPr>
        <w:t>e, relaxing, and enjoyable talk” which “</w:t>
      </w:r>
      <w:r w:rsidR="00A732A6" w:rsidRPr="008B4296">
        <w:rPr>
          <w:rFonts w:ascii="Calibri" w:hAnsi="Calibri" w:cs="Arial"/>
        </w:rPr>
        <w:t>involves being playful and attaching little importance</w:t>
      </w:r>
      <w:r w:rsidR="004E71C4" w:rsidRPr="008B4296">
        <w:rPr>
          <w:rFonts w:ascii="Calibri" w:hAnsi="Calibri" w:cs="Arial"/>
        </w:rPr>
        <w:t xml:space="preserve"> to the given subject”</w:t>
      </w:r>
      <w:r w:rsidR="00C523AF" w:rsidRPr="008B4296">
        <w:rPr>
          <w:rFonts w:ascii="Calibri" w:hAnsi="Calibri" w:cs="Arial"/>
        </w:rPr>
        <w:t>.</w:t>
      </w:r>
      <w:r w:rsidR="004E71C4" w:rsidRPr="008B4296">
        <w:rPr>
          <w:rStyle w:val="FootnoteReference"/>
          <w:rFonts w:ascii="Calibri" w:hAnsi="Calibri" w:cs="Arial"/>
        </w:rPr>
        <w:footnoteReference w:id="52"/>
      </w:r>
      <w:r w:rsidR="00A732A6" w:rsidRPr="008B4296">
        <w:rPr>
          <w:rFonts w:ascii="Calibri" w:hAnsi="Calibri" w:cs="Arial"/>
        </w:rPr>
        <w:t xml:space="preserve"> Informants confirmed this broad understanding</w:t>
      </w:r>
      <w:r w:rsidR="00A44E63" w:rsidRPr="008B4296">
        <w:rPr>
          <w:rFonts w:ascii="Calibri" w:eastAsia="SimSun" w:hAnsi="Calibri" w:cs="Arial"/>
          <w:lang w:eastAsia="zh-CN"/>
        </w:rPr>
        <w:t>.</w:t>
      </w:r>
      <w:r w:rsidR="00A44E63" w:rsidRPr="008B4296">
        <w:rPr>
          <w:rFonts w:ascii="Calibri" w:hAnsi="Calibri" w:cs="Arial"/>
        </w:rPr>
        <w:t xml:space="preserve"> </w:t>
      </w:r>
      <w:r w:rsidR="00A732A6" w:rsidRPr="008B4296">
        <w:rPr>
          <w:rFonts w:ascii="Calibri" w:hAnsi="Calibri" w:cs="Arial"/>
        </w:rPr>
        <w:t xml:space="preserve">"I once had the congenial company of a girl. For half a month, we chatted </w:t>
      </w:r>
      <w:r w:rsidR="004E71C4" w:rsidRPr="008B4296">
        <w:rPr>
          <w:rFonts w:ascii="Calibri" w:hAnsi="Calibri" w:cs="Arial"/>
        </w:rPr>
        <w:t>every day</w:t>
      </w:r>
      <w:r w:rsidR="00A732A6" w:rsidRPr="008B4296">
        <w:rPr>
          <w:rFonts w:ascii="Calibri" w:hAnsi="Calibri" w:cs="Arial"/>
        </w:rPr>
        <w:t xml:space="preserve"> until 3 a</w:t>
      </w:r>
      <w:r w:rsidR="00A44E63" w:rsidRPr="008B4296">
        <w:rPr>
          <w:rFonts w:ascii="Calibri" w:eastAsia="SimSun" w:hAnsi="Calibri" w:cs="Arial"/>
          <w:lang w:eastAsia="zh-CN"/>
        </w:rPr>
        <w:t>.</w:t>
      </w:r>
      <w:r w:rsidR="00A732A6" w:rsidRPr="008B4296">
        <w:rPr>
          <w:rFonts w:ascii="Calibri" w:hAnsi="Calibri" w:cs="Arial"/>
        </w:rPr>
        <w:t>m</w:t>
      </w:r>
      <w:r w:rsidR="00A44E63" w:rsidRPr="008B4296">
        <w:rPr>
          <w:rFonts w:ascii="Calibri" w:eastAsia="SimSun" w:hAnsi="Calibri" w:cs="Arial"/>
          <w:lang w:eastAsia="zh-CN"/>
        </w:rPr>
        <w:t>.</w:t>
      </w:r>
      <w:r w:rsidR="00A732A6" w:rsidRPr="008B4296">
        <w:rPr>
          <w:rFonts w:ascii="Calibri" w:hAnsi="Calibri" w:cs="Arial"/>
        </w:rPr>
        <w:t xml:space="preserve"> </w:t>
      </w:r>
      <w:r w:rsidR="00A44E63" w:rsidRPr="008B4296">
        <w:rPr>
          <w:rFonts w:ascii="Calibri" w:eastAsia="SimSun" w:hAnsi="Calibri" w:cs="Arial"/>
          <w:lang w:eastAsia="zh-CN"/>
        </w:rPr>
        <w:t>W</w:t>
      </w:r>
      <w:r w:rsidR="00A44E63" w:rsidRPr="008B4296">
        <w:rPr>
          <w:rFonts w:ascii="Calibri" w:hAnsi="Calibri" w:cs="Arial"/>
        </w:rPr>
        <w:t xml:space="preserve">e </w:t>
      </w:r>
      <w:r w:rsidR="00A732A6" w:rsidRPr="008B4296">
        <w:rPr>
          <w:rFonts w:ascii="Calibri" w:hAnsi="Calibri" w:cs="Arial"/>
        </w:rPr>
        <w:t xml:space="preserve">talked about all kinds of funny things until we were both exhausted and fell asleep laughing", recounts a </w:t>
      </w:r>
      <w:r w:rsidR="004E71C4" w:rsidRPr="008B4296">
        <w:rPr>
          <w:rFonts w:ascii="Calibri" w:hAnsi="Calibri" w:cs="Arial"/>
        </w:rPr>
        <w:t>male user, noting how he never actually met his</w:t>
      </w:r>
      <w:r w:rsidR="00A732A6" w:rsidRPr="008B4296">
        <w:rPr>
          <w:rFonts w:ascii="Calibri" w:hAnsi="Calibri" w:cs="Arial"/>
        </w:rPr>
        <w:t xml:space="preserve"> online night-chat partner. A</w:t>
      </w:r>
      <w:r w:rsidR="004E71C4" w:rsidRPr="008B4296">
        <w:rPr>
          <w:rFonts w:ascii="Calibri" w:hAnsi="Calibri" w:cs="Arial"/>
        </w:rPr>
        <w:t>nother</w:t>
      </w:r>
      <w:r w:rsidRPr="008B4296">
        <w:rPr>
          <w:rFonts w:ascii="Calibri" w:hAnsi="Calibri" w:cs="Arial"/>
        </w:rPr>
        <w:t xml:space="preserve"> male informer analyses</w:t>
      </w:r>
      <w:r w:rsidR="00A732A6" w:rsidRPr="008B4296">
        <w:rPr>
          <w:rFonts w:ascii="Calibri" w:hAnsi="Calibri" w:cs="Arial"/>
        </w:rPr>
        <w:t xml:space="preserve"> his motivation</w:t>
      </w:r>
      <w:r w:rsidR="004E71C4" w:rsidRPr="008B4296">
        <w:rPr>
          <w:rFonts w:ascii="Calibri" w:hAnsi="Calibri" w:cs="Arial"/>
        </w:rPr>
        <w:t xml:space="preserve"> to use </w:t>
      </w:r>
      <w:proofErr w:type="spellStart"/>
      <w:r w:rsidR="004E71C4" w:rsidRPr="008B4296">
        <w:rPr>
          <w:rFonts w:ascii="Calibri" w:hAnsi="Calibri" w:cs="Arial"/>
        </w:rPr>
        <w:t>Momo</w:t>
      </w:r>
      <w:proofErr w:type="spellEnd"/>
      <w:r w:rsidR="004E71C4" w:rsidRPr="008B4296">
        <w:rPr>
          <w:rFonts w:ascii="Calibri" w:hAnsi="Calibri" w:cs="Arial"/>
        </w:rPr>
        <w:t xml:space="preserve"> quite thoroughly: “</w:t>
      </w:r>
      <w:r w:rsidR="00A732A6" w:rsidRPr="008B4296">
        <w:rPr>
          <w:rFonts w:ascii="Calibri" w:hAnsi="Calibri" w:cs="Arial"/>
        </w:rPr>
        <w:t xml:space="preserve">On every boring holiday, every sleepless night, I always expect to have someone from the opposite sex feel the same around me. I just want to talk about some bullshit, not for love, not for </w:t>
      </w:r>
      <w:proofErr w:type="spellStart"/>
      <w:r w:rsidR="00A732A6" w:rsidRPr="008B4296">
        <w:rPr>
          <w:rFonts w:ascii="Calibri" w:hAnsi="Calibri" w:cs="Arial"/>
          <w:i/>
        </w:rPr>
        <w:t>yuepao</w:t>
      </w:r>
      <w:proofErr w:type="spellEnd"/>
      <w:r w:rsidR="004E71C4" w:rsidRPr="008B4296">
        <w:rPr>
          <w:rFonts w:ascii="Calibri" w:hAnsi="Calibri" w:cs="Arial"/>
        </w:rPr>
        <w:t xml:space="preserve"> (getting laid)</w:t>
      </w:r>
      <w:r w:rsidR="00A732A6" w:rsidRPr="008B4296">
        <w:rPr>
          <w:rFonts w:ascii="Calibri" w:hAnsi="Calibri" w:cs="Arial"/>
        </w:rPr>
        <w:t xml:space="preserve">; I just want unadulterated chatting without constraints, under a slightly </w:t>
      </w:r>
      <w:proofErr w:type="spellStart"/>
      <w:r w:rsidR="00A732A6" w:rsidRPr="008B4296">
        <w:rPr>
          <w:rFonts w:ascii="Calibri" w:hAnsi="Calibri" w:cs="Arial"/>
          <w:i/>
        </w:rPr>
        <w:t>aimei</w:t>
      </w:r>
      <w:proofErr w:type="spellEnd"/>
      <w:r w:rsidR="00A732A6" w:rsidRPr="008B4296">
        <w:rPr>
          <w:rFonts w:ascii="Calibri" w:hAnsi="Calibri" w:cs="Arial"/>
        </w:rPr>
        <w:t xml:space="preserve"> </w:t>
      </w:r>
      <w:r w:rsidR="004E71C4" w:rsidRPr="008B4296">
        <w:rPr>
          <w:rFonts w:ascii="Calibri" w:hAnsi="Calibri" w:cs="Arial"/>
        </w:rPr>
        <w:t>(erotic</w:t>
      </w:r>
      <w:r w:rsidRPr="008B4296">
        <w:rPr>
          <w:rFonts w:ascii="Calibri" w:hAnsi="Calibri" w:cs="Arial"/>
        </w:rPr>
        <w:t xml:space="preserve"> and</w:t>
      </w:r>
      <w:r w:rsidR="004E71C4" w:rsidRPr="008B4296">
        <w:rPr>
          <w:rFonts w:ascii="Calibri" w:hAnsi="Calibri" w:cs="Arial"/>
        </w:rPr>
        <w:t xml:space="preserve"> ambiguous) atmosphere”.</w:t>
      </w:r>
    </w:p>
    <w:p w:rsidR="0097280C" w:rsidRPr="008B4296" w:rsidRDefault="0097280C" w:rsidP="00F74D8A">
      <w:pPr>
        <w:spacing w:line="276" w:lineRule="auto"/>
        <w:rPr>
          <w:rFonts w:ascii="Calibri" w:hAnsi="Calibri" w:cs="Arial"/>
        </w:rPr>
      </w:pPr>
    </w:p>
    <w:p w:rsidR="00A732A6" w:rsidRPr="008B4296" w:rsidRDefault="00A732A6" w:rsidP="00F74D8A">
      <w:pPr>
        <w:spacing w:line="276" w:lineRule="auto"/>
        <w:rPr>
          <w:rFonts w:ascii="Calibri" w:eastAsia="SimSun" w:hAnsi="Calibri" w:cs="Arial"/>
          <w:lang w:eastAsia="zh-CN"/>
        </w:rPr>
      </w:pPr>
      <w:r w:rsidRPr="008B4296">
        <w:rPr>
          <w:rFonts w:ascii="Calibri" w:hAnsi="Calibri" w:cs="Arial"/>
        </w:rPr>
        <w:t xml:space="preserve">In one of the earliest anthropological analyses of Chinese university students' courtship practices, Moore identifies a peculiar lack of infatuation, and finds superficial flirtatious </w:t>
      </w:r>
      <w:r w:rsidR="003C1879" w:rsidRPr="008B4296">
        <w:rPr>
          <w:rFonts w:ascii="Calibri" w:hAnsi="Calibri" w:cs="Arial"/>
        </w:rPr>
        <w:t>behaviour</w:t>
      </w:r>
      <w:r w:rsidRPr="008B4296">
        <w:rPr>
          <w:rFonts w:ascii="Calibri" w:hAnsi="Calibri" w:cs="Arial"/>
        </w:rPr>
        <w:t xml:space="preserve"> not to be </w:t>
      </w:r>
      <w:r w:rsidR="004C7A4B" w:rsidRPr="008B4296">
        <w:rPr>
          <w:rFonts w:ascii="Calibri" w:hAnsi="Calibri" w:cs="Arial"/>
        </w:rPr>
        <w:t>“</w:t>
      </w:r>
      <w:r w:rsidRPr="008B4296">
        <w:rPr>
          <w:rFonts w:ascii="Calibri" w:hAnsi="Calibri" w:cs="Arial"/>
        </w:rPr>
        <w:t>institu</w:t>
      </w:r>
      <w:r w:rsidR="004C7A4B" w:rsidRPr="008B4296">
        <w:rPr>
          <w:rFonts w:ascii="Calibri" w:hAnsi="Calibri" w:cs="Arial"/>
        </w:rPr>
        <w:t>tionalized in student discourse”</w:t>
      </w:r>
      <w:r w:rsidR="00C523AF" w:rsidRPr="008B4296">
        <w:rPr>
          <w:rFonts w:ascii="Calibri" w:hAnsi="Calibri" w:cs="Arial"/>
        </w:rPr>
        <w:t>.</w:t>
      </w:r>
      <w:r w:rsidR="004C7A4B" w:rsidRPr="008B4296">
        <w:rPr>
          <w:rStyle w:val="FootnoteReference"/>
          <w:rFonts w:ascii="Calibri" w:hAnsi="Calibri" w:cs="Arial"/>
        </w:rPr>
        <w:footnoteReference w:id="53"/>
      </w:r>
      <w:r w:rsidRPr="008B4296">
        <w:rPr>
          <w:rFonts w:ascii="Calibri" w:hAnsi="Calibri" w:cs="Arial"/>
        </w:rPr>
        <w:t xml:space="preserve"> </w:t>
      </w:r>
      <w:r w:rsidR="00A44E63" w:rsidRPr="008B4296">
        <w:rPr>
          <w:rFonts w:ascii="Calibri" w:eastAsia="SimSun" w:hAnsi="Calibri" w:cs="Arial"/>
          <w:lang w:eastAsia="zh-CN"/>
        </w:rPr>
        <w:t>It was</w:t>
      </w:r>
      <w:r w:rsidR="00A44E63" w:rsidRPr="008B4296">
        <w:rPr>
          <w:rFonts w:ascii="Calibri" w:hAnsi="Calibri" w:cs="Arial"/>
        </w:rPr>
        <w:t xml:space="preserve"> </w:t>
      </w:r>
      <w:r w:rsidRPr="008B4296">
        <w:rPr>
          <w:rFonts w:ascii="Calibri" w:hAnsi="Calibri" w:cs="Arial"/>
        </w:rPr>
        <w:t xml:space="preserve">regarded as a waste of time or just plainly inappropriate. In contrast, we found the recurrence of the terms </w:t>
      </w:r>
      <w:proofErr w:type="spellStart"/>
      <w:r w:rsidRPr="008B4296">
        <w:rPr>
          <w:rFonts w:ascii="Calibri" w:hAnsi="Calibri" w:cs="Arial"/>
          <w:i/>
        </w:rPr>
        <w:t>aimei</w:t>
      </w:r>
      <w:proofErr w:type="spellEnd"/>
      <w:r w:rsidRPr="008B4296">
        <w:rPr>
          <w:rFonts w:ascii="Calibri" w:hAnsi="Calibri" w:cs="Arial"/>
        </w:rPr>
        <w:t xml:space="preserve"> and </w:t>
      </w:r>
      <w:r w:rsidRPr="008B4296">
        <w:rPr>
          <w:rFonts w:ascii="Calibri" w:hAnsi="Calibri" w:cs="Arial"/>
          <w:i/>
        </w:rPr>
        <w:t xml:space="preserve">wan </w:t>
      </w:r>
      <w:proofErr w:type="spellStart"/>
      <w:r w:rsidRPr="008B4296">
        <w:rPr>
          <w:rFonts w:ascii="Calibri" w:hAnsi="Calibri" w:cs="Arial"/>
          <w:i/>
        </w:rPr>
        <w:t>aimei</w:t>
      </w:r>
      <w:proofErr w:type="spellEnd"/>
      <w:r w:rsidR="00640255" w:rsidRPr="008B4296">
        <w:rPr>
          <w:rFonts w:ascii="Calibri" w:hAnsi="Calibri" w:cs="Arial"/>
        </w:rPr>
        <w:t xml:space="preserve"> (‘</w:t>
      </w:r>
      <w:r w:rsidR="004C7A4B" w:rsidRPr="008B4296">
        <w:rPr>
          <w:rFonts w:ascii="Calibri" w:hAnsi="Calibri" w:cs="Arial"/>
        </w:rPr>
        <w:t>playing</w:t>
      </w:r>
      <w:r w:rsidR="00640255" w:rsidRPr="008B4296">
        <w:rPr>
          <w:rFonts w:ascii="Calibri" w:hAnsi="Calibri" w:cs="Arial"/>
        </w:rPr>
        <w:t xml:space="preserve"> </w:t>
      </w:r>
      <w:r w:rsidR="004C7A4B" w:rsidRPr="008B4296">
        <w:rPr>
          <w:rFonts w:ascii="Calibri" w:hAnsi="Calibri" w:cs="Arial"/>
        </w:rPr>
        <w:t>/</w:t>
      </w:r>
      <w:r w:rsidR="00640255" w:rsidRPr="008B4296">
        <w:rPr>
          <w:rFonts w:ascii="Calibri" w:hAnsi="Calibri" w:cs="Arial"/>
        </w:rPr>
        <w:t xml:space="preserve"> enjoying ambiguity’</w:t>
      </w:r>
      <w:r w:rsidRPr="008B4296">
        <w:rPr>
          <w:rFonts w:ascii="Calibri" w:hAnsi="Calibri" w:cs="Arial"/>
        </w:rPr>
        <w:t xml:space="preserve">) among </w:t>
      </w:r>
      <w:proofErr w:type="spellStart"/>
      <w:r w:rsidRPr="008B4296">
        <w:rPr>
          <w:rFonts w:ascii="Calibri" w:hAnsi="Calibri" w:cs="Arial"/>
        </w:rPr>
        <w:t>Momo</w:t>
      </w:r>
      <w:proofErr w:type="spellEnd"/>
      <w:r w:rsidRPr="008B4296">
        <w:rPr>
          <w:rFonts w:ascii="Calibri" w:hAnsi="Calibri" w:cs="Arial"/>
        </w:rPr>
        <w:t xml:space="preserve"> users describing their conversations on the platform to indicate precisely a desire for establishing and maintaining superficial, flirtatious interactions that often remain in the </w:t>
      </w:r>
      <w:r w:rsidRPr="008B4296">
        <w:rPr>
          <w:rFonts w:ascii="Calibri" w:hAnsi="Calibri" w:cs="Arial"/>
        </w:rPr>
        <w:lastRenderedPageBreak/>
        <w:t>realm of the digital. Moreover, the persistence and recu</w:t>
      </w:r>
      <w:r w:rsidR="004C7A4B" w:rsidRPr="008B4296">
        <w:rPr>
          <w:rFonts w:ascii="Calibri" w:hAnsi="Calibri" w:cs="Arial"/>
        </w:rPr>
        <w:t>rrence of these conversations (“everyday”, “on every boring day”</w:t>
      </w:r>
      <w:r w:rsidRPr="008B4296">
        <w:rPr>
          <w:rFonts w:ascii="Calibri" w:hAnsi="Calibri" w:cs="Arial"/>
        </w:rPr>
        <w:t xml:space="preserve">, etc.) and the avoidance of </w:t>
      </w:r>
      <w:proofErr w:type="spellStart"/>
      <w:r w:rsidRPr="008B4296">
        <w:rPr>
          <w:rFonts w:ascii="Calibri" w:hAnsi="Calibri" w:cs="Arial"/>
          <w:i/>
        </w:rPr>
        <w:t>wuliao</w:t>
      </w:r>
      <w:proofErr w:type="spellEnd"/>
      <w:r w:rsidRPr="008B4296">
        <w:rPr>
          <w:rFonts w:ascii="Calibri" w:hAnsi="Calibri" w:cs="Arial"/>
        </w:rPr>
        <w:t xml:space="preserve"> interactions (the ones in which </w:t>
      </w:r>
      <w:r w:rsidR="00640255" w:rsidRPr="008B4296">
        <w:rPr>
          <w:rFonts w:ascii="Calibri" w:hAnsi="Calibri" w:cs="Arial"/>
        </w:rPr>
        <w:t>there is literally nothing to talk about, because they are just about sex</w:t>
      </w:r>
      <w:r w:rsidRPr="008B4296">
        <w:rPr>
          <w:rFonts w:ascii="Calibri" w:hAnsi="Calibri" w:cs="Arial"/>
        </w:rPr>
        <w:t>) hints at the fact that the sociality s</w:t>
      </w:r>
      <w:r w:rsidR="004C7A4B" w:rsidRPr="008B4296">
        <w:rPr>
          <w:rFonts w:ascii="Calibri" w:hAnsi="Calibri" w:cs="Arial"/>
        </w:rPr>
        <w:t>ought</w:t>
      </w:r>
      <w:r w:rsidRPr="008B4296">
        <w:rPr>
          <w:rFonts w:ascii="Calibri" w:hAnsi="Calibri" w:cs="Arial"/>
        </w:rPr>
        <w:t xml:space="preserve"> by </w:t>
      </w:r>
      <w:proofErr w:type="spellStart"/>
      <w:r w:rsidRPr="008B4296">
        <w:rPr>
          <w:rFonts w:ascii="Calibri" w:hAnsi="Calibri" w:cs="Arial"/>
        </w:rPr>
        <w:t>Momo</w:t>
      </w:r>
      <w:proofErr w:type="spellEnd"/>
      <w:r w:rsidRPr="008B4296">
        <w:rPr>
          <w:rFonts w:ascii="Calibri" w:hAnsi="Calibri" w:cs="Arial"/>
        </w:rPr>
        <w:t xml:space="preserve"> users is an ambiguous one, in constant tension between the possibility of physical contact, as quantified by the distance between the users constantly shown in the conversation, and the pleasure of whiling days and nights away without the pressures of a m</w:t>
      </w:r>
      <w:r w:rsidR="004C7A4B" w:rsidRPr="008B4296">
        <w:rPr>
          <w:rFonts w:ascii="Calibri" w:hAnsi="Calibri" w:cs="Arial"/>
        </w:rPr>
        <w:t xml:space="preserve">ore demanding relationship. </w:t>
      </w:r>
      <w:r w:rsidR="00821114" w:rsidRPr="008B4296">
        <w:rPr>
          <w:rFonts w:ascii="Calibri" w:eastAsia="SimSun" w:hAnsi="Calibri" w:cs="Arial"/>
          <w:lang w:eastAsia="zh-CN"/>
        </w:rPr>
        <w:t>G</w:t>
      </w:r>
      <w:r w:rsidR="00821114" w:rsidRPr="008B4296">
        <w:rPr>
          <w:rFonts w:ascii="Calibri" w:hAnsi="Calibri" w:cs="Arial"/>
        </w:rPr>
        <w:t xml:space="preserve">iven </w:t>
      </w:r>
      <w:r w:rsidR="00640255" w:rsidRPr="008B4296">
        <w:rPr>
          <w:rFonts w:ascii="Calibri" w:hAnsi="Calibri" w:cs="Arial"/>
        </w:rPr>
        <w:t xml:space="preserve">the way in which the app seems to be used not so much to find blind dates but mainly to pass time and fight the boring spells of everyday life and transit, </w:t>
      </w:r>
      <w:proofErr w:type="spellStart"/>
      <w:r w:rsidR="00640255" w:rsidRPr="008B4296">
        <w:rPr>
          <w:rFonts w:ascii="Calibri" w:hAnsi="Calibri" w:cs="Arial"/>
        </w:rPr>
        <w:t>Momo</w:t>
      </w:r>
      <w:proofErr w:type="spellEnd"/>
      <w:r w:rsidR="00640255" w:rsidRPr="008B4296">
        <w:rPr>
          <w:rFonts w:ascii="Calibri" w:hAnsi="Calibri" w:cs="Arial"/>
        </w:rPr>
        <w:t xml:space="preserve"> </w:t>
      </w:r>
      <w:r w:rsidRPr="008B4296">
        <w:rPr>
          <w:rFonts w:ascii="Calibri" w:hAnsi="Calibri" w:cs="Arial"/>
        </w:rPr>
        <w:t>might</w:t>
      </w:r>
      <w:r w:rsidR="00640255" w:rsidRPr="008B4296">
        <w:rPr>
          <w:rFonts w:ascii="Calibri" w:hAnsi="Calibri" w:cs="Arial"/>
        </w:rPr>
        <w:t xml:space="preserve"> literally</w:t>
      </w:r>
      <w:r w:rsidRPr="008B4296">
        <w:rPr>
          <w:rFonts w:ascii="Calibri" w:hAnsi="Calibri" w:cs="Arial"/>
        </w:rPr>
        <w:t xml:space="preserve"> mean 'Lonely Lonely' </w:t>
      </w:r>
      <w:r w:rsidR="00821114" w:rsidRPr="008B4296">
        <w:rPr>
          <w:rFonts w:ascii="Calibri" w:eastAsia="SimSun" w:hAnsi="Calibri" w:cs="Arial"/>
          <w:lang w:eastAsia="zh-CN"/>
        </w:rPr>
        <w:t>rather</w:t>
      </w:r>
      <w:r w:rsidR="00821114" w:rsidRPr="008B4296">
        <w:rPr>
          <w:rFonts w:ascii="Calibri" w:hAnsi="Calibri" w:cs="Arial"/>
        </w:rPr>
        <w:t xml:space="preserve"> </w:t>
      </w:r>
      <w:r w:rsidR="00640255" w:rsidRPr="008B4296">
        <w:rPr>
          <w:rFonts w:ascii="Calibri" w:hAnsi="Calibri" w:cs="Arial"/>
        </w:rPr>
        <w:t>than 'Stranger Stranger'</w:t>
      </w:r>
      <w:r w:rsidR="00821114" w:rsidRPr="008B4296">
        <w:rPr>
          <w:rFonts w:ascii="Calibri" w:eastAsia="SimSun" w:hAnsi="Calibri" w:cs="Arial"/>
          <w:lang w:eastAsia="zh-CN"/>
        </w:rPr>
        <w:t>,</w:t>
      </w:r>
      <w:r w:rsidR="00821114" w:rsidRPr="008B4296">
        <w:rPr>
          <w:rFonts w:ascii="Calibri" w:hAnsi="Calibri" w:cs="Arial"/>
        </w:rPr>
        <w:t xml:space="preserve"> </w:t>
      </w:r>
      <w:r w:rsidR="00821114" w:rsidRPr="008B4296">
        <w:rPr>
          <w:rFonts w:ascii="Calibri" w:eastAsia="SimSun" w:hAnsi="Calibri" w:cs="Arial"/>
          <w:lang w:eastAsia="zh-CN"/>
        </w:rPr>
        <w:t>a</w:t>
      </w:r>
      <w:r w:rsidR="00821114" w:rsidRPr="008B4296">
        <w:rPr>
          <w:rFonts w:ascii="Calibri" w:hAnsi="Calibri" w:cs="Arial"/>
        </w:rPr>
        <w:t xml:space="preserve">s </w:t>
      </w:r>
      <w:proofErr w:type="gramStart"/>
      <w:r w:rsidR="00821114" w:rsidRPr="008B4296">
        <w:rPr>
          <w:rFonts w:ascii="Calibri" w:hAnsi="Calibri" w:cs="Arial"/>
        </w:rPr>
        <w:t>one user</w:t>
      </w:r>
      <w:proofErr w:type="gramEnd"/>
      <w:r w:rsidR="00821114" w:rsidRPr="008B4296">
        <w:rPr>
          <w:rFonts w:ascii="Calibri" w:hAnsi="Calibri" w:cs="Arial"/>
        </w:rPr>
        <w:t xml:space="preserve"> comment quips ironically, with a Chinese play on words</w:t>
      </w:r>
      <w:r w:rsidR="00C523AF" w:rsidRPr="008B4296">
        <w:rPr>
          <w:rFonts w:ascii="Calibri" w:hAnsi="Calibri" w:cs="Arial"/>
        </w:rPr>
        <w:t>.</w:t>
      </w:r>
      <w:r w:rsidR="00055D33" w:rsidRPr="008B4296">
        <w:rPr>
          <w:rStyle w:val="FootnoteReference"/>
          <w:rFonts w:ascii="Calibri" w:hAnsi="Calibri" w:cs="Arial"/>
        </w:rPr>
        <w:footnoteReference w:id="54"/>
      </w:r>
    </w:p>
    <w:p w:rsidR="00D863DC" w:rsidRPr="008B4296" w:rsidRDefault="00D863DC" w:rsidP="00F74D8A">
      <w:pPr>
        <w:spacing w:line="276" w:lineRule="auto"/>
        <w:rPr>
          <w:rFonts w:ascii="Calibri" w:hAnsi="Calibri" w:cs="Arial"/>
        </w:rPr>
      </w:pPr>
    </w:p>
    <w:p w:rsidR="00D863DC" w:rsidRPr="008B4296" w:rsidRDefault="00D863DC" w:rsidP="00F74D8A">
      <w:pPr>
        <w:spacing w:line="276" w:lineRule="auto"/>
        <w:rPr>
          <w:rFonts w:ascii="Calibri" w:hAnsi="Calibri" w:cs="Arial"/>
        </w:rPr>
      </w:pPr>
      <w:r w:rsidRPr="008B4296">
        <w:rPr>
          <w:rFonts w:ascii="Calibri" w:hAnsi="Calibri" w:cs="Arial"/>
        </w:rPr>
        <w:t>[Figure 5]</w:t>
      </w:r>
    </w:p>
    <w:p w:rsidR="00D863DC" w:rsidRPr="008B4296" w:rsidRDefault="00D863DC" w:rsidP="00F74D8A">
      <w:pPr>
        <w:spacing w:line="276" w:lineRule="auto"/>
        <w:rPr>
          <w:rFonts w:ascii="Calibri" w:hAnsi="Calibri" w:cs="Arial"/>
        </w:rPr>
      </w:pPr>
    </w:p>
    <w:p w:rsidR="00D863DC" w:rsidRPr="008B4296" w:rsidRDefault="00D863DC" w:rsidP="00F74D8A">
      <w:pPr>
        <w:spacing w:line="276" w:lineRule="auto"/>
        <w:rPr>
          <w:rFonts w:ascii="Calibri" w:eastAsia="Times New Roman" w:hAnsi="Calibri" w:cs="Arial"/>
          <w:lang w:val="en-US" w:eastAsia="zh-CN"/>
        </w:rPr>
      </w:pPr>
      <w:r w:rsidRPr="008B4296">
        <w:rPr>
          <w:rFonts w:ascii="Calibri" w:eastAsia="Times New Roman" w:hAnsi="Calibri" w:cs="Arial"/>
          <w:color w:val="000000"/>
          <w:lang w:val="en-US" w:eastAsia="zh-CN"/>
        </w:rPr>
        <w:t>Figure 5: Conversation versus boredom. "Personal signature: When you are bored (</w:t>
      </w:r>
      <w:proofErr w:type="spellStart"/>
      <w:r w:rsidRPr="008B4296">
        <w:rPr>
          <w:rFonts w:ascii="Calibri" w:eastAsia="Times New Roman" w:hAnsi="Calibri" w:cs="Arial"/>
          <w:i/>
          <w:iCs/>
          <w:color w:val="000000"/>
          <w:lang w:val="en-US" w:eastAsia="zh-CN"/>
        </w:rPr>
        <w:t>wuliao</w:t>
      </w:r>
      <w:proofErr w:type="spellEnd"/>
      <w:r w:rsidRPr="008B4296">
        <w:rPr>
          <w:rFonts w:ascii="Calibri" w:eastAsia="Times New Roman" w:hAnsi="Calibri" w:cs="Arial"/>
          <w:color w:val="000000"/>
          <w:lang w:val="en-US" w:eastAsia="zh-CN"/>
        </w:rPr>
        <w:t>) do not hope I will keep you company chatting with you!"</w:t>
      </w:r>
    </w:p>
    <w:p w:rsidR="006257C5" w:rsidRPr="008B4296" w:rsidRDefault="006257C5" w:rsidP="00F74D8A">
      <w:pPr>
        <w:spacing w:line="276" w:lineRule="auto"/>
        <w:rPr>
          <w:rFonts w:ascii="Calibri" w:hAnsi="Calibri" w:cs="Arial"/>
        </w:rPr>
      </w:pPr>
    </w:p>
    <w:p w:rsidR="006257C5" w:rsidRPr="008B4296" w:rsidRDefault="006257C5" w:rsidP="00F74D8A">
      <w:pPr>
        <w:spacing w:line="276" w:lineRule="auto"/>
        <w:rPr>
          <w:rFonts w:ascii="Calibri" w:hAnsi="Calibri" w:cs="Arial"/>
          <w:b/>
        </w:rPr>
      </w:pPr>
      <w:r w:rsidRPr="008B4296">
        <w:rPr>
          <w:rFonts w:ascii="Calibri" w:hAnsi="Calibri" w:cs="Arial"/>
          <w:b/>
        </w:rPr>
        <w:t xml:space="preserve">The Locational: Less </w:t>
      </w:r>
      <w:r w:rsidR="00C765AE" w:rsidRPr="008B4296">
        <w:rPr>
          <w:rFonts w:ascii="Calibri" w:eastAsia="SimSun" w:hAnsi="Calibri" w:cs="Arial"/>
          <w:b/>
          <w:lang w:eastAsia="zh-CN"/>
        </w:rPr>
        <w:t>T</w:t>
      </w:r>
      <w:r w:rsidR="00C765AE" w:rsidRPr="008B4296">
        <w:rPr>
          <w:rFonts w:ascii="Calibri" w:hAnsi="Calibri" w:cs="Arial"/>
          <w:b/>
        </w:rPr>
        <w:t xml:space="preserve">han </w:t>
      </w:r>
      <w:r w:rsidR="00C765AE" w:rsidRPr="008B4296">
        <w:rPr>
          <w:rFonts w:ascii="Calibri" w:eastAsia="SimSun" w:hAnsi="Calibri" w:cs="Arial"/>
          <w:b/>
          <w:lang w:eastAsia="zh-CN"/>
        </w:rPr>
        <w:t>D</w:t>
      </w:r>
      <w:r w:rsidR="00C765AE" w:rsidRPr="008B4296">
        <w:rPr>
          <w:rFonts w:ascii="Calibri" w:hAnsi="Calibri" w:cs="Arial"/>
          <w:b/>
        </w:rPr>
        <w:t>ating</w:t>
      </w:r>
      <w:r w:rsidRPr="008B4296">
        <w:rPr>
          <w:rFonts w:ascii="Calibri" w:hAnsi="Calibri" w:cs="Arial"/>
          <w:b/>
        </w:rPr>
        <w:t xml:space="preserve">, </w:t>
      </w:r>
      <w:r w:rsidR="00C765AE" w:rsidRPr="008B4296">
        <w:rPr>
          <w:rFonts w:ascii="Calibri" w:eastAsia="SimSun" w:hAnsi="Calibri" w:cs="Arial"/>
          <w:b/>
          <w:lang w:eastAsia="zh-CN"/>
        </w:rPr>
        <w:t>M</w:t>
      </w:r>
      <w:r w:rsidR="00C765AE" w:rsidRPr="008B4296">
        <w:rPr>
          <w:rFonts w:ascii="Calibri" w:hAnsi="Calibri" w:cs="Arial"/>
          <w:b/>
        </w:rPr>
        <w:t xml:space="preserve">ore </w:t>
      </w:r>
      <w:r w:rsidR="00C765AE" w:rsidRPr="008B4296">
        <w:rPr>
          <w:rFonts w:ascii="Calibri" w:eastAsia="SimSun" w:hAnsi="Calibri" w:cs="Arial"/>
          <w:b/>
          <w:lang w:eastAsia="zh-CN"/>
        </w:rPr>
        <w:t>T</w:t>
      </w:r>
      <w:r w:rsidR="00C765AE" w:rsidRPr="008B4296">
        <w:rPr>
          <w:rFonts w:ascii="Calibri" w:hAnsi="Calibri" w:cs="Arial"/>
          <w:b/>
        </w:rPr>
        <w:t xml:space="preserve">han </w:t>
      </w:r>
      <w:r w:rsidR="00C765AE" w:rsidRPr="008B4296">
        <w:rPr>
          <w:rFonts w:ascii="Calibri" w:eastAsia="SimSun" w:hAnsi="Calibri" w:cs="Arial"/>
          <w:b/>
          <w:lang w:eastAsia="zh-CN"/>
        </w:rPr>
        <w:t>D</w:t>
      </w:r>
      <w:r w:rsidR="00C765AE" w:rsidRPr="008B4296">
        <w:rPr>
          <w:rFonts w:ascii="Calibri" w:hAnsi="Calibri" w:cs="Arial"/>
          <w:b/>
        </w:rPr>
        <w:t xml:space="preserve">oing </w:t>
      </w:r>
      <w:r w:rsidR="00C765AE" w:rsidRPr="008B4296">
        <w:rPr>
          <w:rFonts w:ascii="Calibri" w:eastAsia="SimSun" w:hAnsi="Calibri" w:cs="Arial"/>
          <w:b/>
          <w:lang w:eastAsia="zh-CN"/>
        </w:rPr>
        <w:t>N</w:t>
      </w:r>
      <w:r w:rsidRPr="008B4296">
        <w:rPr>
          <w:rFonts w:ascii="Calibri" w:hAnsi="Calibri" w:cs="Arial"/>
          <w:b/>
        </w:rPr>
        <w:t>othing</w:t>
      </w:r>
    </w:p>
    <w:p w:rsidR="006257C5" w:rsidRPr="008B4296" w:rsidRDefault="006257C5" w:rsidP="00F74D8A">
      <w:pPr>
        <w:spacing w:line="276" w:lineRule="auto"/>
        <w:rPr>
          <w:rFonts w:ascii="Calibri" w:hAnsi="Calibri" w:cs="Arial"/>
        </w:rPr>
      </w:pPr>
      <w:r w:rsidRPr="008B4296">
        <w:rPr>
          <w:rFonts w:ascii="Calibri" w:hAnsi="Calibri" w:cs="Arial"/>
        </w:rPr>
        <w:t xml:space="preserve">During </w:t>
      </w:r>
      <w:r w:rsidR="00462948" w:rsidRPr="008B4296">
        <w:rPr>
          <w:rFonts w:ascii="Calibri" w:hAnsi="Calibri" w:cs="Arial"/>
        </w:rPr>
        <w:t>our</w:t>
      </w:r>
      <w:r w:rsidRPr="008B4296">
        <w:rPr>
          <w:rFonts w:ascii="Calibri" w:hAnsi="Calibri" w:cs="Arial"/>
        </w:rPr>
        <w:t xml:space="preserve"> fieldwork, </w:t>
      </w:r>
      <w:r w:rsidR="00462948" w:rsidRPr="008B4296">
        <w:rPr>
          <w:rFonts w:ascii="Calibri" w:hAnsi="Calibri" w:cs="Arial"/>
        </w:rPr>
        <w:t xml:space="preserve">one of the authors </w:t>
      </w:r>
      <w:r w:rsidRPr="008B4296">
        <w:rPr>
          <w:rFonts w:ascii="Calibri" w:hAnsi="Calibri" w:cs="Arial"/>
        </w:rPr>
        <w:t xml:space="preserve">lived in an old residential area near a night market. </w:t>
      </w:r>
      <w:r w:rsidR="00462948" w:rsidRPr="008B4296">
        <w:rPr>
          <w:rFonts w:ascii="Calibri" w:hAnsi="Calibri" w:cs="Arial"/>
        </w:rPr>
        <w:t xml:space="preserve">He </w:t>
      </w:r>
      <w:r w:rsidRPr="008B4296">
        <w:rPr>
          <w:rFonts w:ascii="Calibri" w:hAnsi="Calibri" w:cs="Arial"/>
        </w:rPr>
        <w:t>one day got in touch with N</w:t>
      </w:r>
      <w:r w:rsidR="00341390" w:rsidRPr="008B4296">
        <w:rPr>
          <w:rFonts w:ascii="Calibri" w:hAnsi="Calibri" w:cs="Arial"/>
        </w:rPr>
        <w:t>.</w:t>
      </w:r>
      <w:r w:rsidRPr="008B4296">
        <w:rPr>
          <w:rFonts w:ascii="Calibri" w:hAnsi="Calibri" w:cs="Arial"/>
        </w:rPr>
        <w:t>M</w:t>
      </w:r>
      <w:r w:rsidR="00341390" w:rsidRPr="008B4296">
        <w:rPr>
          <w:rFonts w:ascii="Calibri" w:hAnsi="Calibri" w:cs="Arial"/>
        </w:rPr>
        <w:t>.</w:t>
      </w:r>
      <w:r w:rsidRPr="008B4296">
        <w:rPr>
          <w:rFonts w:ascii="Calibri" w:hAnsi="Calibri" w:cs="Arial"/>
        </w:rPr>
        <w:t>, a young girl found through browsing local profiles</w:t>
      </w:r>
      <w:r w:rsidR="00182581" w:rsidRPr="008B4296">
        <w:rPr>
          <w:rFonts w:ascii="Calibri" w:eastAsia="SimSun" w:hAnsi="Calibri" w:cs="Arial"/>
          <w:lang w:eastAsia="zh-CN"/>
        </w:rPr>
        <w:t>.</w:t>
      </w:r>
      <w:r w:rsidRPr="008B4296">
        <w:rPr>
          <w:rFonts w:ascii="Calibri" w:hAnsi="Calibri" w:cs="Arial"/>
        </w:rPr>
        <w:t xml:space="preserve"> </w:t>
      </w:r>
      <w:r w:rsidR="00182581" w:rsidRPr="008B4296">
        <w:rPr>
          <w:rFonts w:ascii="Calibri" w:eastAsia="SimSun" w:hAnsi="Calibri" w:cs="Arial"/>
          <w:lang w:eastAsia="zh-CN"/>
        </w:rPr>
        <w:t>A</w:t>
      </w:r>
      <w:r w:rsidR="00182581" w:rsidRPr="008B4296">
        <w:rPr>
          <w:rFonts w:ascii="Calibri" w:hAnsi="Calibri" w:cs="Arial"/>
        </w:rPr>
        <w:t xml:space="preserve">fter </w:t>
      </w:r>
      <w:r w:rsidRPr="008B4296">
        <w:rPr>
          <w:rFonts w:ascii="Calibri" w:hAnsi="Calibri" w:cs="Arial"/>
        </w:rPr>
        <w:t>ongoing conversations,</w:t>
      </w:r>
      <w:r w:rsidR="00462948" w:rsidRPr="008B4296">
        <w:rPr>
          <w:rFonts w:ascii="Calibri" w:eastAsia="SimSun" w:hAnsi="Calibri" w:cs="Arial"/>
          <w:lang w:eastAsia="zh-CN"/>
        </w:rPr>
        <w:t xml:space="preserve"> the girl</w:t>
      </w:r>
      <w:r w:rsidRPr="008B4296">
        <w:rPr>
          <w:rFonts w:ascii="Calibri" w:hAnsi="Calibri" w:cs="Arial"/>
        </w:rPr>
        <w:t xml:space="preserve"> invited him to join a </w:t>
      </w:r>
      <w:proofErr w:type="spellStart"/>
      <w:r w:rsidRPr="008B4296">
        <w:rPr>
          <w:rFonts w:ascii="Calibri" w:hAnsi="Calibri" w:cs="Arial"/>
        </w:rPr>
        <w:t>Momo</w:t>
      </w:r>
      <w:proofErr w:type="spellEnd"/>
      <w:r w:rsidRPr="008B4296">
        <w:rPr>
          <w:rFonts w:ascii="Calibri" w:hAnsi="Calibri" w:cs="Arial"/>
        </w:rPr>
        <w:t xml:space="preserve"> group with approximately thirty </w:t>
      </w:r>
      <w:r w:rsidR="00341390" w:rsidRPr="008B4296">
        <w:rPr>
          <w:rFonts w:ascii="Calibri" w:hAnsi="Calibri" w:cs="Arial"/>
        </w:rPr>
        <w:t xml:space="preserve">other </w:t>
      </w:r>
      <w:r w:rsidRPr="008B4296">
        <w:rPr>
          <w:rFonts w:ascii="Calibri" w:hAnsi="Calibri" w:cs="Arial"/>
        </w:rPr>
        <w:t>members, mostly shop-owners, hawkers, and sales personnel working in the vicinit</w:t>
      </w:r>
      <w:r w:rsidR="00341390" w:rsidRPr="008B4296">
        <w:rPr>
          <w:rFonts w:ascii="Calibri" w:hAnsi="Calibri" w:cs="Arial"/>
        </w:rPr>
        <w:t>y</w:t>
      </w:r>
      <w:r w:rsidRPr="008B4296">
        <w:rPr>
          <w:rFonts w:ascii="Calibri" w:hAnsi="Calibri" w:cs="Arial"/>
        </w:rPr>
        <w:t xml:space="preserve">. The group description read: “Absolutely NO </w:t>
      </w:r>
      <w:proofErr w:type="spellStart"/>
      <w:r w:rsidRPr="008B4296">
        <w:rPr>
          <w:rFonts w:ascii="Calibri" w:hAnsi="Calibri" w:cs="Arial"/>
          <w:i/>
        </w:rPr>
        <w:t>yuepao</w:t>
      </w:r>
      <w:proofErr w:type="spellEnd"/>
      <w:r w:rsidRPr="008B4296">
        <w:rPr>
          <w:rFonts w:ascii="Calibri" w:hAnsi="Calibri" w:cs="Arial"/>
        </w:rPr>
        <w:t xml:space="preserve"> [getting laid] (if you want to, please send each other private messages). This group chat is only for everyday pastime chatter”. After a while, the author was able to scroll through several pages of the group's chat logs, observing how the recurring topics of conver</w:t>
      </w:r>
      <w:r w:rsidR="0074752B" w:rsidRPr="008B4296">
        <w:rPr>
          <w:rFonts w:ascii="Calibri" w:hAnsi="Calibri" w:cs="Arial"/>
        </w:rPr>
        <w:t>sation were local issues such as:</w:t>
      </w:r>
      <w:r w:rsidRPr="008B4296">
        <w:rPr>
          <w:rFonts w:ascii="Calibri" w:hAnsi="Calibri" w:cs="Arial"/>
        </w:rPr>
        <w:t xml:space="preserve"> the weather, nearby food joints</w:t>
      </w:r>
      <w:r w:rsidR="0074752B" w:rsidRPr="008B4296">
        <w:rPr>
          <w:rFonts w:ascii="Calibri" w:hAnsi="Calibri" w:cs="Arial"/>
        </w:rPr>
        <w:t>,</w:t>
      </w:r>
      <w:r w:rsidRPr="008B4296">
        <w:rPr>
          <w:rFonts w:ascii="Calibri" w:hAnsi="Calibri" w:cs="Arial"/>
        </w:rPr>
        <w:t xml:space="preserve"> and general gossip, </w:t>
      </w:r>
      <w:r w:rsidR="0074752B" w:rsidRPr="008B4296">
        <w:rPr>
          <w:rFonts w:ascii="Calibri" w:hAnsi="Calibri" w:cs="Arial"/>
        </w:rPr>
        <w:t xml:space="preserve">often </w:t>
      </w:r>
      <w:r w:rsidRPr="008B4296">
        <w:rPr>
          <w:rFonts w:ascii="Calibri" w:hAnsi="Calibri" w:cs="Arial"/>
        </w:rPr>
        <w:t>discussed in a carefree and direct way</w:t>
      </w:r>
      <w:r w:rsidR="0074752B" w:rsidRPr="008B4296">
        <w:rPr>
          <w:rFonts w:ascii="Calibri" w:hAnsi="Calibri" w:cs="Arial"/>
        </w:rPr>
        <w:t xml:space="preserve">, </w:t>
      </w:r>
      <w:r w:rsidRPr="008B4296">
        <w:rPr>
          <w:rFonts w:ascii="Calibri" w:hAnsi="Calibri" w:cs="Arial"/>
        </w:rPr>
        <w:t xml:space="preserve">also by virtue of the fact that </w:t>
      </w:r>
      <w:r w:rsidR="0074752B" w:rsidRPr="008B4296">
        <w:rPr>
          <w:rFonts w:ascii="Calibri" w:hAnsi="Calibri" w:cs="Arial"/>
        </w:rPr>
        <w:t>group members</w:t>
      </w:r>
      <w:r w:rsidRPr="008B4296">
        <w:rPr>
          <w:rFonts w:ascii="Calibri" w:hAnsi="Calibri" w:cs="Arial"/>
        </w:rPr>
        <w:t xml:space="preserve"> did not know each other in real life. As N</w:t>
      </w:r>
      <w:r w:rsidR="00341390" w:rsidRPr="008B4296">
        <w:rPr>
          <w:rFonts w:ascii="Calibri" w:hAnsi="Calibri" w:cs="Arial"/>
        </w:rPr>
        <w:t>.</w:t>
      </w:r>
      <w:r w:rsidRPr="008B4296">
        <w:rPr>
          <w:rFonts w:ascii="Calibri" w:hAnsi="Calibri" w:cs="Arial"/>
        </w:rPr>
        <w:t>M</w:t>
      </w:r>
      <w:r w:rsidR="00341390" w:rsidRPr="008B4296">
        <w:rPr>
          <w:rFonts w:ascii="Calibri" w:hAnsi="Calibri" w:cs="Arial"/>
        </w:rPr>
        <w:t>.</w:t>
      </w:r>
      <w:r w:rsidRPr="008B4296">
        <w:rPr>
          <w:rFonts w:ascii="Calibri" w:hAnsi="Calibri" w:cs="Arial"/>
        </w:rPr>
        <w:t xml:space="preserve"> explained, she joined the group because “it is simply too </w:t>
      </w:r>
      <w:proofErr w:type="spellStart"/>
      <w:r w:rsidRPr="008B4296">
        <w:rPr>
          <w:rFonts w:ascii="Calibri" w:hAnsi="Calibri" w:cs="Arial"/>
          <w:i/>
        </w:rPr>
        <w:t>qileng</w:t>
      </w:r>
      <w:proofErr w:type="spellEnd"/>
      <w:r w:rsidRPr="008B4296">
        <w:rPr>
          <w:rFonts w:ascii="Calibri" w:hAnsi="Calibri" w:cs="Arial"/>
        </w:rPr>
        <w:t xml:space="preserve"> (</w:t>
      </w:r>
      <w:r w:rsidR="00341390" w:rsidRPr="008B4296">
        <w:rPr>
          <w:rFonts w:ascii="Calibri" w:hAnsi="Calibri" w:cs="Arial"/>
        </w:rPr>
        <w:t>‘</w:t>
      </w:r>
      <w:r w:rsidRPr="008B4296">
        <w:rPr>
          <w:rFonts w:ascii="Calibri" w:hAnsi="Calibri" w:cs="Arial"/>
        </w:rPr>
        <w:t>lonely and cold</w:t>
      </w:r>
      <w:r w:rsidR="00341390" w:rsidRPr="008B4296">
        <w:rPr>
          <w:rFonts w:ascii="Calibri" w:hAnsi="Calibri" w:cs="Arial"/>
        </w:rPr>
        <w:t>’</w:t>
      </w:r>
      <w:r w:rsidRPr="008B4296">
        <w:rPr>
          <w:rFonts w:ascii="Calibri" w:hAnsi="Calibri" w:cs="Arial"/>
        </w:rPr>
        <w:t>) to spend the evening sitting there [in the night market]</w:t>
      </w:r>
      <w:r w:rsidR="008F0E11" w:rsidRPr="008B4296">
        <w:rPr>
          <w:rFonts w:ascii="Calibri" w:eastAsia="SimSun" w:hAnsi="Calibri" w:cs="Arial"/>
          <w:lang w:eastAsia="zh-CN"/>
        </w:rPr>
        <w:t>,</w:t>
      </w:r>
      <w:r w:rsidRPr="008B4296">
        <w:rPr>
          <w:rFonts w:ascii="Calibri" w:hAnsi="Calibri" w:cs="Arial"/>
        </w:rPr>
        <w:t xml:space="preserve"> staring at people coming and going”</w:t>
      </w:r>
      <w:r w:rsidR="001E53D2" w:rsidRPr="008B4296">
        <w:rPr>
          <w:rFonts w:ascii="Calibri" w:eastAsia="SimSun" w:hAnsi="Calibri" w:cs="Arial"/>
          <w:lang w:eastAsia="zh-CN"/>
        </w:rPr>
        <w:t>.</w:t>
      </w:r>
      <w:r w:rsidR="001E53D2" w:rsidRPr="008B4296">
        <w:rPr>
          <w:rFonts w:ascii="Calibri" w:hAnsi="Calibri" w:cs="Arial"/>
        </w:rPr>
        <w:t xml:space="preserve"> </w:t>
      </w:r>
      <w:r w:rsidR="001E53D2" w:rsidRPr="008B4296">
        <w:rPr>
          <w:rFonts w:ascii="Calibri" w:eastAsia="SimSun" w:hAnsi="Calibri" w:cs="Arial"/>
          <w:lang w:eastAsia="zh-CN"/>
        </w:rPr>
        <w:t>W</w:t>
      </w:r>
      <w:r w:rsidR="001E53D2" w:rsidRPr="008B4296">
        <w:rPr>
          <w:rFonts w:ascii="Calibri" w:hAnsi="Calibri" w:cs="Arial"/>
        </w:rPr>
        <w:t xml:space="preserve">hat </w:t>
      </w:r>
      <w:r w:rsidRPr="008B4296">
        <w:rPr>
          <w:rFonts w:ascii="Calibri" w:hAnsi="Calibri" w:cs="Arial"/>
        </w:rPr>
        <w:t>the members of this group share</w:t>
      </w:r>
      <w:r w:rsidR="008F0E11" w:rsidRPr="008B4296">
        <w:rPr>
          <w:rFonts w:ascii="Calibri" w:eastAsia="SimSun" w:hAnsi="Calibri" w:cs="Arial"/>
          <w:lang w:eastAsia="zh-CN"/>
        </w:rPr>
        <w:t>d</w:t>
      </w:r>
      <w:r w:rsidRPr="008B4296">
        <w:rPr>
          <w:rFonts w:ascii="Calibri" w:hAnsi="Calibri" w:cs="Arial"/>
        </w:rPr>
        <w:t xml:space="preserve"> is the necessary stasis on their workplace, a cramped, yet not prosperous night market, and the boredom resulting from nights spent sitting among passers-by walking through their stalls in a bitterly cold winter.</w:t>
      </w:r>
    </w:p>
    <w:p w:rsidR="006257C5" w:rsidRPr="008B4296" w:rsidRDefault="006257C5" w:rsidP="00F74D8A">
      <w:pPr>
        <w:spacing w:line="276" w:lineRule="auto"/>
        <w:rPr>
          <w:rFonts w:ascii="Calibri" w:hAnsi="Calibri" w:cs="Arial"/>
        </w:rPr>
      </w:pPr>
    </w:p>
    <w:p w:rsidR="006257C5" w:rsidRPr="008B4296" w:rsidRDefault="006257C5" w:rsidP="00F74D8A">
      <w:pPr>
        <w:spacing w:line="276" w:lineRule="auto"/>
        <w:rPr>
          <w:rFonts w:ascii="Calibri" w:hAnsi="Calibri" w:cs="Arial"/>
        </w:rPr>
      </w:pPr>
      <w:r w:rsidRPr="008B4296">
        <w:rPr>
          <w:rFonts w:ascii="Calibri" w:hAnsi="Calibri" w:cs="Arial"/>
        </w:rPr>
        <w:lastRenderedPageBreak/>
        <w:t xml:space="preserve">In fact, just as illustrated in the previous examples, the mobility of devices makes this kind of sociality possible mostly in conjunction with the locational capabilities of </w:t>
      </w:r>
      <w:r w:rsidR="00CE375C" w:rsidRPr="008B4296">
        <w:rPr>
          <w:rFonts w:ascii="Calibri" w:eastAsia="SimSun" w:hAnsi="Calibri" w:cs="Arial"/>
          <w:lang w:eastAsia="zh-CN"/>
        </w:rPr>
        <w:t xml:space="preserve">the </w:t>
      </w:r>
      <w:r w:rsidRPr="008B4296">
        <w:rPr>
          <w:rFonts w:ascii="Calibri" w:hAnsi="Calibri" w:cs="Arial"/>
        </w:rPr>
        <w:t xml:space="preserve">GPS technology and Internet connectivity. As </w:t>
      </w:r>
      <w:proofErr w:type="spellStart"/>
      <w:r w:rsidRPr="008B4296">
        <w:rPr>
          <w:rFonts w:ascii="Calibri" w:hAnsi="Calibri" w:cs="Arial"/>
        </w:rPr>
        <w:t>Hemmen</w:t>
      </w:r>
      <w:r w:rsidR="00D35F7D" w:rsidRPr="008B4296">
        <w:rPr>
          <w:rFonts w:ascii="Calibri" w:hAnsi="Calibri" w:cs="Arial"/>
        </w:rPr>
        <w:t>t</w:t>
      </w:r>
      <w:proofErr w:type="spellEnd"/>
      <w:r w:rsidRPr="008B4296">
        <w:rPr>
          <w:rFonts w:ascii="Calibri" w:hAnsi="Calibri" w:cs="Arial"/>
        </w:rPr>
        <w:t xml:space="preserve"> explains, "the emergence of locative media signals a convergence of geographical and data space that comes about as soon as computing becomes mobile or ambient, reversing the trend toward the view of digital content as placeless, only encountered in the amorphous and other space of the Internet"</w:t>
      </w:r>
      <w:r w:rsidR="00055D33" w:rsidRPr="008B4296">
        <w:rPr>
          <w:rStyle w:val="FootnoteReference"/>
          <w:rFonts w:ascii="Calibri" w:hAnsi="Calibri" w:cs="Arial"/>
        </w:rPr>
        <w:footnoteReference w:id="55"/>
      </w:r>
      <w:r w:rsidRPr="008B4296">
        <w:rPr>
          <w:rFonts w:ascii="Calibri" w:hAnsi="Calibri" w:cs="Arial"/>
        </w:rPr>
        <w:t xml:space="preserve">. These thirty night market hawkers, bounded by a geographical necessity, work-time and long spells of inactivity, found a way of passing time by using the locational capabilities of </w:t>
      </w:r>
      <w:proofErr w:type="spellStart"/>
      <w:r w:rsidRPr="008B4296">
        <w:rPr>
          <w:rFonts w:ascii="Calibri" w:hAnsi="Calibri" w:cs="Arial"/>
        </w:rPr>
        <w:t>Momo</w:t>
      </w:r>
      <w:proofErr w:type="spellEnd"/>
      <w:r w:rsidRPr="008B4296">
        <w:rPr>
          <w:rFonts w:ascii="Calibri" w:hAnsi="Calibri" w:cs="Arial"/>
        </w:rPr>
        <w:t xml:space="preserve"> to set up a local group and just keep each other</w:t>
      </w:r>
      <w:r w:rsidR="00621A3E" w:rsidRPr="008B4296">
        <w:rPr>
          <w:rFonts w:ascii="Calibri" w:eastAsia="SimSun" w:hAnsi="Calibri" w:cs="Arial"/>
          <w:lang w:eastAsia="zh-CN"/>
        </w:rPr>
        <w:t>’s</w:t>
      </w:r>
      <w:r w:rsidRPr="008B4296">
        <w:rPr>
          <w:rFonts w:ascii="Calibri" w:hAnsi="Calibri" w:cs="Arial"/>
        </w:rPr>
        <w:t xml:space="preserve"> company. Here Wallis’ formulation of “</w:t>
      </w:r>
      <w:r w:rsidR="00E674BF" w:rsidRPr="008B4296">
        <w:rPr>
          <w:rFonts w:ascii="Calibri" w:hAnsi="Calibri" w:cs="Arial"/>
        </w:rPr>
        <w:t xml:space="preserve">immobile </w:t>
      </w:r>
      <w:r w:rsidRPr="008B4296">
        <w:rPr>
          <w:rFonts w:ascii="Calibri" w:hAnsi="Calibri" w:cs="Arial"/>
        </w:rPr>
        <w:t>mobility”</w:t>
      </w:r>
      <w:r w:rsidR="00055D33" w:rsidRPr="008B4296">
        <w:rPr>
          <w:rStyle w:val="FootnoteReference"/>
          <w:rFonts w:ascii="Calibri" w:hAnsi="Calibri" w:cs="Arial"/>
        </w:rPr>
        <w:footnoteReference w:id="56"/>
      </w:r>
      <w:r w:rsidRPr="008B4296">
        <w:rPr>
          <w:rFonts w:ascii="Calibri" w:hAnsi="Calibri" w:cs="Arial"/>
        </w:rPr>
        <w:t xml:space="preserve"> resonates with Goffman's concept of “mobile with”</w:t>
      </w:r>
      <w:r w:rsidR="00C523AF" w:rsidRPr="008B4296">
        <w:rPr>
          <w:rFonts w:ascii="Calibri" w:hAnsi="Calibri" w:cs="Arial"/>
        </w:rPr>
        <w:t>:</w:t>
      </w:r>
      <w:r w:rsidR="00055D33" w:rsidRPr="008B4296">
        <w:rPr>
          <w:rStyle w:val="FootnoteReference"/>
          <w:rFonts w:ascii="Calibri" w:hAnsi="Calibri" w:cs="Arial"/>
        </w:rPr>
        <w:footnoteReference w:id="57"/>
      </w:r>
      <w:r w:rsidRPr="008B4296">
        <w:rPr>
          <w:rFonts w:ascii="Calibri" w:hAnsi="Calibri" w:cs="Arial"/>
        </w:rPr>
        <w:t xml:space="preserve"> a mobile device connected to the Internet running a locational social platform helps users in escaping their</w:t>
      </w:r>
      <w:r w:rsidR="00D863DC" w:rsidRPr="008B4296">
        <w:rPr>
          <w:rFonts w:ascii="Calibri" w:hAnsi="Calibri" w:cs="Arial"/>
        </w:rPr>
        <w:t xml:space="preserve"> forced immobility into a </w:t>
      </w:r>
      <w:r w:rsidRPr="008B4296">
        <w:rPr>
          <w:rFonts w:ascii="Calibri" w:hAnsi="Calibri" w:cs="Arial"/>
        </w:rPr>
        <w:t>layer of togetherness</w:t>
      </w:r>
      <w:r w:rsidR="00D863DC" w:rsidRPr="008B4296">
        <w:rPr>
          <w:rFonts w:ascii="Calibri" w:hAnsi="Calibri" w:cs="Arial"/>
        </w:rPr>
        <w:t xml:space="preserve"> that is way more </w:t>
      </w:r>
      <w:r w:rsidR="00D863DC" w:rsidRPr="008B4296">
        <w:rPr>
          <w:rFonts w:ascii="Calibri" w:hAnsi="Calibri" w:cs="Arial"/>
          <w:i/>
        </w:rPr>
        <w:t>local</w:t>
      </w:r>
      <w:r w:rsidR="00D863DC" w:rsidRPr="008B4296">
        <w:rPr>
          <w:rFonts w:ascii="Calibri" w:hAnsi="Calibri" w:cs="Arial"/>
        </w:rPr>
        <w:t xml:space="preserve">-space than </w:t>
      </w:r>
      <w:r w:rsidR="00D863DC" w:rsidRPr="008B4296">
        <w:rPr>
          <w:rFonts w:ascii="Calibri" w:hAnsi="Calibri" w:cs="Arial"/>
          <w:i/>
        </w:rPr>
        <w:t>cyber</w:t>
      </w:r>
      <w:r w:rsidR="00D863DC" w:rsidRPr="008B4296">
        <w:rPr>
          <w:rFonts w:ascii="Calibri" w:hAnsi="Calibri" w:cs="Arial"/>
        </w:rPr>
        <w:t>-space</w:t>
      </w:r>
      <w:r w:rsidRPr="008B4296">
        <w:rPr>
          <w:rFonts w:ascii="Calibri" w:hAnsi="Calibri" w:cs="Arial"/>
        </w:rPr>
        <w:t>.</w:t>
      </w:r>
    </w:p>
    <w:p w:rsidR="006257C5" w:rsidRPr="008B4296" w:rsidRDefault="006257C5" w:rsidP="00F74D8A">
      <w:pPr>
        <w:spacing w:line="276" w:lineRule="auto"/>
        <w:rPr>
          <w:rFonts w:ascii="Calibri" w:hAnsi="Calibri" w:cs="Arial"/>
        </w:rPr>
      </w:pPr>
    </w:p>
    <w:p w:rsidR="006257C5" w:rsidRPr="008B4296" w:rsidRDefault="006257C5" w:rsidP="00F74D8A">
      <w:pPr>
        <w:spacing w:line="276" w:lineRule="auto"/>
        <w:rPr>
          <w:rFonts w:ascii="Calibri" w:hAnsi="Calibri" w:cs="Arial"/>
        </w:rPr>
      </w:pPr>
      <w:r w:rsidRPr="008B4296">
        <w:rPr>
          <w:rFonts w:ascii="Calibri" w:hAnsi="Calibri" w:cs="Arial"/>
        </w:rPr>
        <w:t>Goffman's further</w:t>
      </w:r>
      <w:r w:rsidR="00043954" w:rsidRPr="008B4296">
        <w:rPr>
          <w:rFonts w:ascii="Calibri" w:hAnsi="Calibri" w:cs="Arial"/>
        </w:rPr>
        <w:t xml:space="preserve"> elaboration on the concept of “mobile with”</w:t>
      </w:r>
      <w:r w:rsidRPr="008B4296">
        <w:rPr>
          <w:rFonts w:ascii="Calibri" w:hAnsi="Calibri" w:cs="Arial"/>
        </w:rPr>
        <w:t xml:space="preserve"> fits with features of the night market </w:t>
      </w:r>
      <w:proofErr w:type="spellStart"/>
      <w:r w:rsidRPr="008B4296">
        <w:rPr>
          <w:rFonts w:ascii="Calibri" w:hAnsi="Calibri" w:cs="Arial"/>
        </w:rPr>
        <w:t>Momo</w:t>
      </w:r>
      <w:proofErr w:type="spellEnd"/>
      <w:r w:rsidRPr="008B4296">
        <w:rPr>
          <w:rFonts w:ascii="Calibri" w:hAnsi="Calibri" w:cs="Arial"/>
        </w:rPr>
        <w:t xml:space="preserve"> group: its com</w:t>
      </w:r>
      <w:r w:rsidR="00043954" w:rsidRPr="008B4296">
        <w:rPr>
          <w:rFonts w:ascii="Calibri" w:hAnsi="Calibri" w:cs="Arial"/>
        </w:rPr>
        <w:t>ponents are characterized by a “</w:t>
      </w:r>
      <w:r w:rsidRPr="008B4296">
        <w:rPr>
          <w:rFonts w:ascii="Calibri" w:hAnsi="Calibri" w:cs="Arial"/>
        </w:rPr>
        <w:t>c</w:t>
      </w:r>
      <w:r w:rsidR="00043954" w:rsidRPr="008B4296">
        <w:rPr>
          <w:rFonts w:ascii="Calibri" w:hAnsi="Calibri" w:cs="Arial"/>
        </w:rPr>
        <w:t>ivil inattention to non-members”</w:t>
      </w:r>
      <w:r w:rsidR="00055D33" w:rsidRPr="008B4296">
        <w:rPr>
          <w:rFonts w:ascii="Calibri" w:eastAsia="SimSun" w:hAnsi="Calibri" w:cs="Arial"/>
          <w:lang w:eastAsia="zh-CN"/>
        </w:rPr>
        <w:t xml:space="preserve"> </w:t>
      </w:r>
      <w:r w:rsidR="00043954" w:rsidRPr="008B4296">
        <w:rPr>
          <w:rFonts w:ascii="Calibri" w:hAnsi="Calibri" w:cs="Arial"/>
        </w:rPr>
        <w:t>(N</w:t>
      </w:r>
      <w:r w:rsidR="00D863DC" w:rsidRPr="008B4296">
        <w:rPr>
          <w:rFonts w:ascii="Calibri" w:hAnsi="Calibri" w:cs="Arial"/>
        </w:rPr>
        <w:t>.</w:t>
      </w:r>
      <w:r w:rsidR="00043954" w:rsidRPr="008B4296">
        <w:rPr>
          <w:rFonts w:ascii="Calibri" w:hAnsi="Calibri" w:cs="Arial"/>
        </w:rPr>
        <w:t>M</w:t>
      </w:r>
      <w:r w:rsidR="00D863DC" w:rsidRPr="008B4296">
        <w:rPr>
          <w:rFonts w:ascii="Calibri" w:hAnsi="Calibri" w:cs="Arial"/>
        </w:rPr>
        <w:t>.</w:t>
      </w:r>
      <w:r w:rsidR="00043954" w:rsidRPr="008B4296">
        <w:rPr>
          <w:rFonts w:ascii="Calibri" w:hAnsi="Calibri" w:cs="Arial"/>
        </w:rPr>
        <w:t xml:space="preserve"> </w:t>
      </w:r>
      <w:r w:rsidR="00055D33" w:rsidRPr="008B4296">
        <w:rPr>
          <w:rFonts w:ascii="Calibri" w:hAnsi="Calibri" w:cs="Arial"/>
        </w:rPr>
        <w:t>happened to ignore</w:t>
      </w:r>
      <w:r w:rsidRPr="008B4296">
        <w:rPr>
          <w:rFonts w:ascii="Calibri" w:hAnsi="Calibri" w:cs="Arial"/>
        </w:rPr>
        <w:t xml:space="preserve"> actual customers </w:t>
      </w:r>
      <w:r w:rsidR="00043954" w:rsidRPr="008B4296">
        <w:rPr>
          <w:rFonts w:ascii="Calibri" w:hAnsi="Calibri" w:cs="Arial"/>
        </w:rPr>
        <w:t>while replying</w:t>
      </w:r>
      <w:r w:rsidR="00D863DC" w:rsidRPr="008B4296">
        <w:rPr>
          <w:rFonts w:ascii="Calibri" w:hAnsi="Calibri" w:cs="Arial"/>
        </w:rPr>
        <w:t xml:space="preserve"> to group</w:t>
      </w:r>
      <w:r w:rsidR="00043954" w:rsidRPr="008B4296">
        <w:rPr>
          <w:rFonts w:ascii="Calibri" w:hAnsi="Calibri" w:cs="Arial"/>
        </w:rPr>
        <w:t xml:space="preserve"> messages)</w:t>
      </w:r>
      <w:r w:rsidR="00055D33" w:rsidRPr="008B4296">
        <w:rPr>
          <w:rFonts w:ascii="Calibri" w:hAnsi="Calibri" w:cs="Arial"/>
        </w:rPr>
        <w:t>;</w:t>
      </w:r>
      <w:r w:rsidR="00E674BF" w:rsidRPr="008B4296">
        <w:rPr>
          <w:rFonts w:ascii="Calibri" w:hAnsi="Calibri" w:cs="Arial"/>
        </w:rPr>
        <w:t xml:space="preserve"> </w:t>
      </w:r>
      <w:r w:rsidR="00055D33" w:rsidRPr="008B4296">
        <w:rPr>
          <w:rFonts w:ascii="Calibri" w:eastAsia="SimSun" w:hAnsi="Calibri" w:cs="Arial"/>
          <w:lang w:eastAsia="zh-CN"/>
        </w:rPr>
        <w:t>th</w:t>
      </w:r>
      <w:r w:rsidR="009E7AD8" w:rsidRPr="008B4296">
        <w:rPr>
          <w:rFonts w:ascii="Calibri" w:hAnsi="Calibri" w:cs="Arial"/>
        </w:rPr>
        <w:t xml:space="preserve">ey </w:t>
      </w:r>
      <w:r w:rsidR="00043954" w:rsidRPr="008B4296">
        <w:rPr>
          <w:rFonts w:ascii="Calibri" w:hAnsi="Calibri" w:cs="Arial"/>
        </w:rPr>
        <w:t>maintain a “proximity to members”</w:t>
      </w:r>
      <w:r w:rsidRPr="008B4296">
        <w:rPr>
          <w:rFonts w:ascii="Calibri" w:hAnsi="Calibri" w:cs="Arial"/>
        </w:rPr>
        <w:t xml:space="preserve"> (sharing both location and</w:t>
      </w:r>
      <w:r w:rsidR="00043954" w:rsidRPr="008B4296">
        <w:rPr>
          <w:rFonts w:ascii="Calibri" w:hAnsi="Calibri" w:cs="Arial"/>
        </w:rPr>
        <w:t xml:space="preserve"> activities)</w:t>
      </w:r>
      <w:r w:rsidR="00E674BF" w:rsidRPr="008B4296">
        <w:rPr>
          <w:rFonts w:ascii="Calibri" w:hAnsi="Calibri" w:cs="Arial"/>
        </w:rPr>
        <w:t>; they</w:t>
      </w:r>
      <w:r w:rsidR="00043954" w:rsidRPr="008B4296">
        <w:rPr>
          <w:rFonts w:ascii="Calibri" w:hAnsi="Calibri" w:cs="Arial"/>
        </w:rPr>
        <w:t xml:space="preserve"> develop “</w:t>
      </w:r>
      <w:r w:rsidRPr="008B4296">
        <w:rPr>
          <w:rFonts w:ascii="Calibri" w:hAnsi="Calibri" w:cs="Arial"/>
        </w:rPr>
        <w:t>ritual practices</w:t>
      </w:r>
      <w:r w:rsidR="00043954" w:rsidRPr="008B4296">
        <w:rPr>
          <w:rFonts w:ascii="Calibri" w:hAnsi="Calibri" w:cs="Arial"/>
        </w:rPr>
        <w:t xml:space="preserve"> for joining and departing”</w:t>
      </w:r>
      <w:r w:rsidRPr="008B4296">
        <w:rPr>
          <w:rFonts w:ascii="Calibri" w:hAnsi="Calibri" w:cs="Arial"/>
        </w:rPr>
        <w:t xml:space="preserve"> (the </w:t>
      </w:r>
      <w:proofErr w:type="spellStart"/>
      <w:r w:rsidRPr="008B4296">
        <w:rPr>
          <w:rFonts w:ascii="Calibri" w:hAnsi="Calibri" w:cs="Arial"/>
        </w:rPr>
        <w:t>Momo</w:t>
      </w:r>
      <w:proofErr w:type="spellEnd"/>
      <w:r w:rsidRPr="008B4296">
        <w:rPr>
          <w:rFonts w:ascii="Calibri" w:hAnsi="Calibri" w:cs="Arial"/>
        </w:rPr>
        <w:t xml:space="preserve"> group has basic rules of conduct)</w:t>
      </w:r>
      <w:r w:rsidR="00C523AF" w:rsidRPr="008B4296">
        <w:rPr>
          <w:rFonts w:ascii="Calibri" w:hAnsi="Calibri" w:cs="Arial"/>
        </w:rPr>
        <w:t>.</w:t>
      </w:r>
      <w:r w:rsidR="00043954" w:rsidRPr="008B4296">
        <w:rPr>
          <w:rStyle w:val="FootnoteReference"/>
          <w:rFonts w:ascii="Calibri" w:hAnsi="Calibri" w:cs="Arial"/>
        </w:rPr>
        <w:footnoteReference w:id="58"/>
      </w:r>
      <w:r w:rsidRPr="008B4296">
        <w:rPr>
          <w:rFonts w:ascii="Calibri" w:hAnsi="Calibri" w:cs="Arial"/>
        </w:rPr>
        <w:t xml:space="preserve"> Yet, quite tellingly, Goff</w:t>
      </w:r>
      <w:r w:rsidR="00E00BCA" w:rsidRPr="008B4296">
        <w:rPr>
          <w:rFonts w:ascii="Calibri" w:hAnsi="Calibri" w:cs="Arial"/>
        </w:rPr>
        <w:t>man's original definition of a “mobile with”</w:t>
      </w:r>
      <w:r w:rsidR="00D863DC" w:rsidRPr="008B4296">
        <w:rPr>
          <w:rFonts w:ascii="Calibri" w:hAnsi="Calibri" w:cs="Arial"/>
        </w:rPr>
        <w:t xml:space="preserve"> –</w:t>
      </w:r>
      <w:r w:rsidR="00EA1BC6" w:rsidRPr="008B4296">
        <w:rPr>
          <w:rFonts w:ascii="Calibri" w:hAnsi="Calibri" w:cs="Arial"/>
        </w:rPr>
        <w:t xml:space="preserve"> that is, “</w:t>
      </w:r>
      <w:r w:rsidRPr="008B4296">
        <w:rPr>
          <w:rFonts w:ascii="Calibri" w:hAnsi="Calibri" w:cs="Arial"/>
        </w:rPr>
        <w:t>a party whose members</w:t>
      </w:r>
      <w:r w:rsidR="00EA1BC6" w:rsidRPr="008B4296">
        <w:rPr>
          <w:rFonts w:ascii="Calibri" w:hAnsi="Calibri" w:cs="Arial"/>
        </w:rPr>
        <w:t xml:space="preserve"> are perceived to be ‘together’”</w:t>
      </w:r>
      <w:r w:rsidR="00EA1BC6" w:rsidRPr="008B4296">
        <w:rPr>
          <w:rStyle w:val="FootnoteReference"/>
          <w:rFonts w:ascii="Calibri" w:hAnsi="Calibri" w:cs="Arial"/>
        </w:rPr>
        <w:footnoteReference w:id="59"/>
      </w:r>
      <w:r w:rsidR="00D863DC" w:rsidRPr="008B4296">
        <w:rPr>
          <w:rFonts w:ascii="Calibri" w:hAnsi="Calibri" w:cs="Arial"/>
        </w:rPr>
        <w:t xml:space="preserve"> – </w:t>
      </w:r>
      <w:r w:rsidRPr="008B4296">
        <w:rPr>
          <w:rFonts w:ascii="Calibri" w:hAnsi="Calibri" w:cs="Arial"/>
        </w:rPr>
        <w:t>does not apply to groups like the one in question</w:t>
      </w:r>
      <w:r w:rsidR="009E7AD8" w:rsidRPr="008B4296">
        <w:rPr>
          <w:rFonts w:ascii="Calibri" w:eastAsia="SimSun" w:hAnsi="Calibri" w:cs="Arial"/>
          <w:lang w:eastAsia="zh-CN"/>
        </w:rPr>
        <w:t>.</w:t>
      </w:r>
      <w:r w:rsidR="009E7AD8" w:rsidRPr="008B4296">
        <w:rPr>
          <w:rFonts w:ascii="Calibri" w:hAnsi="Calibri" w:cs="Arial"/>
        </w:rPr>
        <w:t xml:space="preserve"> </w:t>
      </w:r>
      <w:r w:rsidR="009E7AD8" w:rsidRPr="008B4296">
        <w:rPr>
          <w:rFonts w:ascii="Calibri" w:eastAsia="SimSun" w:hAnsi="Calibri" w:cs="Arial"/>
          <w:lang w:eastAsia="zh-CN"/>
        </w:rPr>
        <w:t>I</w:t>
      </w:r>
      <w:r w:rsidRPr="008B4296">
        <w:rPr>
          <w:rFonts w:ascii="Calibri" w:hAnsi="Calibri" w:cs="Arial"/>
        </w:rPr>
        <w:t xml:space="preserve">n fact, </w:t>
      </w:r>
      <w:r w:rsidR="00D863DC" w:rsidRPr="008B4296">
        <w:rPr>
          <w:rFonts w:ascii="Calibri" w:hAnsi="Calibri" w:cs="Arial"/>
        </w:rPr>
        <w:t xml:space="preserve">it is </w:t>
      </w:r>
      <w:r w:rsidRPr="008B4296">
        <w:rPr>
          <w:rFonts w:ascii="Calibri" w:hAnsi="Calibri" w:cs="Arial"/>
        </w:rPr>
        <w:t xml:space="preserve">precisely the mediated nature of the night market vendors' sociality </w:t>
      </w:r>
      <w:r w:rsidR="00D863DC" w:rsidRPr="008B4296">
        <w:rPr>
          <w:rFonts w:ascii="Calibri" w:hAnsi="Calibri" w:cs="Arial"/>
        </w:rPr>
        <w:t xml:space="preserve">that </w:t>
      </w:r>
      <w:r w:rsidRPr="008B4296">
        <w:rPr>
          <w:rFonts w:ascii="Calibri" w:hAnsi="Calibri" w:cs="Arial"/>
        </w:rPr>
        <w:t xml:space="preserve">hides their togetherness behind apparently self-concerned interactions with digital devices. When the author eventually took a walk through the night market, the ubiquity of smartphones and tablets in the hands of intent shopkeepers and street vendors suddenly hinted at a kind of sociality very different from the recurring images of </w:t>
      </w:r>
      <w:r w:rsidR="00503DAE" w:rsidRPr="008B4296">
        <w:rPr>
          <w:rFonts w:ascii="Calibri" w:hAnsi="Calibri" w:cs="Arial"/>
        </w:rPr>
        <w:t xml:space="preserve">the </w:t>
      </w:r>
      <w:r w:rsidR="00E00BCA" w:rsidRPr="008B4296">
        <w:rPr>
          <w:rFonts w:ascii="Calibri" w:hAnsi="Calibri" w:cs="Arial"/>
        </w:rPr>
        <w:t>“lonely crowds”</w:t>
      </w:r>
      <w:r w:rsidR="00D863DC" w:rsidRPr="008B4296">
        <w:rPr>
          <w:rFonts w:ascii="Calibri" w:hAnsi="Calibri" w:cs="Arial"/>
        </w:rPr>
        <w:t xml:space="preserve"> </w:t>
      </w:r>
      <w:r w:rsidR="00503DAE" w:rsidRPr="008B4296">
        <w:rPr>
          <w:rFonts w:ascii="Calibri" w:hAnsi="Calibri" w:cs="Arial"/>
        </w:rPr>
        <w:t>of</w:t>
      </w:r>
      <w:r w:rsidR="00E00BCA" w:rsidRPr="008B4296">
        <w:rPr>
          <w:rFonts w:ascii="Calibri" w:hAnsi="Calibri" w:cs="Arial"/>
        </w:rPr>
        <w:t xml:space="preserve"> </w:t>
      </w:r>
      <w:r w:rsidRPr="008B4296">
        <w:rPr>
          <w:rFonts w:ascii="Calibri" w:hAnsi="Calibri" w:cs="Arial"/>
        </w:rPr>
        <w:t xml:space="preserve">isolated users and alienating technologies portrayed in </w:t>
      </w:r>
      <w:r w:rsidR="00E00BCA" w:rsidRPr="008B4296">
        <w:rPr>
          <w:rFonts w:ascii="Calibri" w:hAnsi="Calibri" w:cs="Arial"/>
        </w:rPr>
        <w:t xml:space="preserve">popular and academic </w:t>
      </w:r>
      <w:r w:rsidRPr="008B4296">
        <w:rPr>
          <w:rFonts w:ascii="Calibri" w:hAnsi="Calibri" w:cs="Arial"/>
        </w:rPr>
        <w:t>narratives.</w:t>
      </w:r>
    </w:p>
    <w:p w:rsidR="006257C5" w:rsidRPr="008B4296" w:rsidRDefault="006257C5" w:rsidP="00F74D8A">
      <w:pPr>
        <w:spacing w:line="276" w:lineRule="auto"/>
        <w:rPr>
          <w:rFonts w:ascii="Calibri" w:hAnsi="Calibri" w:cs="Arial"/>
        </w:rPr>
      </w:pPr>
    </w:p>
    <w:p w:rsidR="006257C5" w:rsidRPr="008B4296" w:rsidRDefault="006257C5" w:rsidP="00F74D8A">
      <w:pPr>
        <w:spacing w:line="276" w:lineRule="auto"/>
        <w:rPr>
          <w:rFonts w:ascii="Calibri" w:hAnsi="Calibri" w:cs="Arial"/>
        </w:rPr>
      </w:pPr>
      <w:r w:rsidRPr="008B4296">
        <w:rPr>
          <w:rFonts w:ascii="Calibri" w:hAnsi="Calibri" w:cs="Arial"/>
        </w:rPr>
        <w:t>In this last example, the locational capability of mobile devices is repurposed a way of passing time with fellow vendors, establish a place of encounter and a loose sen</w:t>
      </w:r>
      <w:r w:rsidR="00EA1BC6" w:rsidRPr="008B4296">
        <w:rPr>
          <w:rFonts w:ascii="Calibri" w:hAnsi="Calibri" w:cs="Arial"/>
        </w:rPr>
        <w:t xml:space="preserve">se of solidarity in a sometimes </w:t>
      </w:r>
      <w:r w:rsidRPr="008B4296">
        <w:rPr>
          <w:rFonts w:ascii="Calibri" w:hAnsi="Calibri" w:cs="Arial"/>
        </w:rPr>
        <w:t xml:space="preserve">boring and unpleasant work environment that requires immobility and constant presence. An implication of this situatedness of networked interactions is a paradigm shift from placeless imaginations of a cyberspace populated </w:t>
      </w:r>
      <w:r w:rsidRPr="008B4296">
        <w:rPr>
          <w:rFonts w:ascii="Calibri" w:hAnsi="Calibri" w:cs="Arial"/>
        </w:rPr>
        <w:lastRenderedPageBreak/>
        <w:t>by interactions dislocated in place and time to actual digital media practices embedded in everyday lives and proximal sociality. Yet, this does not imply a 'coming back home' from Rheingold's virtual community</w:t>
      </w:r>
      <w:r w:rsidR="00EA1BC6" w:rsidRPr="008B4296">
        <w:rPr>
          <w:rStyle w:val="FootnoteReference"/>
          <w:rFonts w:ascii="Calibri" w:hAnsi="Calibri" w:cs="Arial"/>
        </w:rPr>
        <w:footnoteReference w:id="60"/>
      </w:r>
      <w:r w:rsidR="00EA1BC6" w:rsidRPr="008B4296">
        <w:rPr>
          <w:rFonts w:ascii="Calibri" w:hAnsi="Calibri" w:cs="Arial"/>
        </w:rPr>
        <w:t xml:space="preserve"> </w:t>
      </w:r>
      <w:r w:rsidRPr="008B4296">
        <w:rPr>
          <w:rFonts w:ascii="Calibri" w:hAnsi="Calibri" w:cs="Arial"/>
        </w:rPr>
        <w:t xml:space="preserve">to the local community of the district or </w:t>
      </w:r>
      <w:proofErr w:type="spellStart"/>
      <w:r w:rsidRPr="008B4296">
        <w:rPr>
          <w:rFonts w:ascii="Calibri" w:hAnsi="Calibri" w:cs="Arial"/>
        </w:rPr>
        <w:t>neighborhood</w:t>
      </w:r>
      <w:proofErr w:type="spellEnd"/>
      <w:r w:rsidRPr="008B4296">
        <w:rPr>
          <w:rFonts w:ascii="Calibri" w:hAnsi="Calibri" w:cs="Arial"/>
        </w:rPr>
        <w:t xml:space="preserve">. As in the case of flirting, the locational sociality enabled by </w:t>
      </w:r>
      <w:proofErr w:type="spellStart"/>
      <w:r w:rsidRPr="008B4296">
        <w:rPr>
          <w:rFonts w:ascii="Calibri" w:hAnsi="Calibri" w:cs="Arial"/>
        </w:rPr>
        <w:t>Momo</w:t>
      </w:r>
      <w:proofErr w:type="spellEnd"/>
      <w:r w:rsidRPr="008B4296">
        <w:rPr>
          <w:rFonts w:ascii="Calibri" w:hAnsi="Calibri" w:cs="Arial"/>
        </w:rPr>
        <w:t xml:space="preserve"> remains </w:t>
      </w:r>
      <w:r w:rsidR="00EA1BC6" w:rsidRPr="008B4296">
        <w:rPr>
          <w:rFonts w:ascii="Calibri" w:hAnsi="Calibri" w:cs="Arial"/>
        </w:rPr>
        <w:t>suspended</w:t>
      </w:r>
      <w:r w:rsidRPr="008B4296">
        <w:rPr>
          <w:rFonts w:ascii="Calibri" w:hAnsi="Calibri" w:cs="Arial"/>
        </w:rPr>
        <w:t xml:space="preserve"> in the ambiguity between a network of emphatic friends sharing hours of chill and boredom in a range of a few hundred meters, and the rarely crossed line between leisurely chatting and getting to meet each other in person. When a group member suggested do</w:t>
      </w:r>
      <w:r w:rsidR="00E2077D" w:rsidRPr="008B4296">
        <w:rPr>
          <w:rFonts w:ascii="Calibri" w:eastAsia="SimSun" w:hAnsi="Calibri" w:cs="Arial"/>
          <w:lang w:eastAsia="zh-CN"/>
        </w:rPr>
        <w:t>ing</w:t>
      </w:r>
      <w:r w:rsidRPr="008B4296">
        <w:rPr>
          <w:rFonts w:ascii="Calibri" w:hAnsi="Calibri" w:cs="Arial"/>
        </w:rPr>
        <w:t xml:space="preserve"> a meet-up in a nearby KTV</w:t>
      </w:r>
      <w:r w:rsidR="00E2077D" w:rsidRPr="008B4296">
        <w:rPr>
          <w:rFonts w:ascii="Calibri" w:eastAsia="SimSun" w:hAnsi="Calibri" w:cs="Arial"/>
          <w:lang w:eastAsia="zh-CN"/>
        </w:rPr>
        <w:t>,</w:t>
      </w:r>
      <w:r w:rsidRPr="008B4296">
        <w:rPr>
          <w:rFonts w:ascii="Calibri" w:hAnsi="Calibri" w:cs="Arial"/>
        </w:rPr>
        <w:t xml:space="preserve"> only two people showed up,</w:t>
      </w:r>
      <w:r w:rsidR="00055D33" w:rsidRPr="008B4296">
        <w:rPr>
          <w:rFonts w:ascii="Calibri" w:hAnsi="Calibri" w:cs="Arial"/>
        </w:rPr>
        <w:t xml:space="preserve"> and</w:t>
      </w:r>
      <w:r w:rsidRPr="008B4296">
        <w:rPr>
          <w:rFonts w:ascii="Calibri" w:hAnsi="Calibri" w:cs="Arial"/>
        </w:rPr>
        <w:t xml:space="preserve"> the organizer himself back</w:t>
      </w:r>
      <w:r w:rsidR="00055D33" w:rsidRPr="008B4296">
        <w:rPr>
          <w:rFonts w:ascii="Calibri" w:hAnsi="Calibri" w:cs="Arial"/>
        </w:rPr>
        <w:t>ed</w:t>
      </w:r>
      <w:r w:rsidRPr="008B4296">
        <w:rPr>
          <w:rFonts w:ascii="Calibri" w:hAnsi="Calibri" w:cs="Arial"/>
        </w:rPr>
        <w:t xml:space="preserve"> off in hesitation. When, after more than one month of acquaintance, NM agreed to meet the author to get some books he promised to give before </w:t>
      </w:r>
      <w:r w:rsidR="00E2077D" w:rsidRPr="008B4296">
        <w:rPr>
          <w:rFonts w:ascii="Calibri" w:hAnsi="Calibri" w:cs="Arial"/>
        </w:rPr>
        <w:t xml:space="preserve">her </w:t>
      </w:r>
      <w:r w:rsidRPr="008B4296">
        <w:rPr>
          <w:rFonts w:ascii="Calibri" w:hAnsi="Calibri" w:cs="Arial"/>
        </w:rPr>
        <w:t>leaving</w:t>
      </w:r>
      <w:r w:rsidR="00E2077D" w:rsidRPr="008B4296">
        <w:rPr>
          <w:rFonts w:ascii="Calibri" w:eastAsia="SimSun" w:hAnsi="Calibri" w:cs="Arial"/>
          <w:lang w:eastAsia="zh-CN"/>
        </w:rPr>
        <w:t>.</w:t>
      </w:r>
      <w:r w:rsidR="00E2077D" w:rsidRPr="008B4296">
        <w:rPr>
          <w:rFonts w:ascii="Calibri" w:hAnsi="Calibri" w:cs="Arial"/>
        </w:rPr>
        <w:t xml:space="preserve"> </w:t>
      </w:r>
      <w:r w:rsidR="00E2077D" w:rsidRPr="008B4296">
        <w:rPr>
          <w:rFonts w:ascii="Calibri" w:eastAsia="SimSun" w:hAnsi="Calibri" w:cs="Arial"/>
          <w:lang w:eastAsia="zh-CN"/>
        </w:rPr>
        <w:t>S</w:t>
      </w:r>
      <w:r w:rsidRPr="008B4296">
        <w:rPr>
          <w:rFonts w:ascii="Calibri" w:hAnsi="Calibri" w:cs="Arial"/>
        </w:rPr>
        <w:t xml:space="preserve">he was waiting there with her boyfriend, up only for a few minutes of dismissive </w:t>
      </w:r>
      <w:proofErr w:type="gramStart"/>
      <w:r w:rsidRPr="008B4296">
        <w:rPr>
          <w:rFonts w:ascii="Calibri" w:hAnsi="Calibri" w:cs="Arial"/>
        </w:rPr>
        <w:t>chit-chat</w:t>
      </w:r>
      <w:proofErr w:type="gramEnd"/>
      <w:r w:rsidRPr="008B4296">
        <w:rPr>
          <w:rFonts w:ascii="Calibri" w:hAnsi="Calibri" w:cs="Arial"/>
        </w:rPr>
        <w:t xml:space="preserve"> before getting back </w:t>
      </w:r>
      <w:r w:rsidR="00E2077D" w:rsidRPr="008B4296">
        <w:rPr>
          <w:rFonts w:ascii="Calibri" w:eastAsia="SimSun" w:hAnsi="Calibri" w:cs="Arial"/>
          <w:lang w:eastAsia="zh-CN"/>
        </w:rPr>
        <w:t>to</w:t>
      </w:r>
      <w:r w:rsidR="00E2077D" w:rsidRPr="008B4296">
        <w:rPr>
          <w:rFonts w:ascii="Calibri" w:hAnsi="Calibri" w:cs="Arial"/>
        </w:rPr>
        <w:t xml:space="preserve"> </w:t>
      </w:r>
      <w:r w:rsidRPr="008B4296">
        <w:rPr>
          <w:rFonts w:ascii="Calibri" w:hAnsi="Calibri" w:cs="Arial"/>
        </w:rPr>
        <w:t>work.</w:t>
      </w:r>
    </w:p>
    <w:p w:rsidR="00EA1BC6" w:rsidRPr="008B4296" w:rsidRDefault="00EA1BC6" w:rsidP="00F74D8A">
      <w:pPr>
        <w:spacing w:line="276" w:lineRule="auto"/>
        <w:rPr>
          <w:rFonts w:ascii="Calibri" w:hAnsi="Calibri" w:cs="Arial"/>
        </w:rPr>
      </w:pPr>
    </w:p>
    <w:p w:rsidR="00EA1BC6" w:rsidRPr="008B4296" w:rsidRDefault="000D6FC6" w:rsidP="00F74D8A">
      <w:pPr>
        <w:spacing w:line="276" w:lineRule="auto"/>
        <w:rPr>
          <w:rFonts w:ascii="Calibri" w:hAnsi="Calibri" w:cs="Arial"/>
          <w:b/>
        </w:rPr>
      </w:pPr>
      <w:r w:rsidRPr="008B4296">
        <w:rPr>
          <w:rFonts w:ascii="Calibri" w:hAnsi="Calibri" w:cs="Arial"/>
          <w:b/>
        </w:rPr>
        <w:t>Conclusion: If You Are (Not) the O</w:t>
      </w:r>
      <w:r w:rsidR="00EA1BC6" w:rsidRPr="008B4296">
        <w:rPr>
          <w:rFonts w:ascii="Calibri" w:hAnsi="Calibri" w:cs="Arial"/>
          <w:b/>
        </w:rPr>
        <w:t>ne</w:t>
      </w:r>
    </w:p>
    <w:p w:rsidR="008F3506" w:rsidRPr="008B4296" w:rsidRDefault="008F3506" w:rsidP="00F74D8A">
      <w:pPr>
        <w:spacing w:line="276" w:lineRule="auto"/>
        <w:ind w:left="720"/>
        <w:rPr>
          <w:rFonts w:ascii="Calibri" w:hAnsi="Calibri" w:cs="Arial"/>
        </w:rPr>
      </w:pPr>
    </w:p>
    <w:p w:rsidR="00EA1BC6" w:rsidRPr="008B4296" w:rsidRDefault="00EA1BC6" w:rsidP="00F74D8A">
      <w:pPr>
        <w:spacing w:line="276" w:lineRule="auto"/>
        <w:ind w:left="720"/>
        <w:rPr>
          <w:rFonts w:ascii="Calibri" w:hAnsi="Calibri" w:cs="Arial"/>
        </w:rPr>
      </w:pPr>
      <w:r w:rsidRPr="008B4296">
        <w:rPr>
          <w:rFonts w:ascii="Calibri" w:hAnsi="Calibri" w:cs="Arial"/>
        </w:rPr>
        <w:t>This book is designed for you... if you're ready to explore the World Wide Web of romance! You'll learn how to get online, and get the search results you want quickly. Whether you're single or already involved, you'll find answers to all your questions about how you ca</w:t>
      </w:r>
      <w:r w:rsidR="008F3506" w:rsidRPr="008B4296">
        <w:rPr>
          <w:rFonts w:ascii="Calibri" w:hAnsi="Calibri" w:cs="Arial"/>
        </w:rPr>
        <w:t>n make romance happen every day</w:t>
      </w:r>
      <w:r w:rsidR="00C523AF" w:rsidRPr="008B4296">
        <w:rPr>
          <w:rFonts w:ascii="Calibri" w:hAnsi="Calibri" w:cs="Arial"/>
        </w:rPr>
        <w:t>.</w:t>
      </w:r>
      <w:r w:rsidRPr="008B4296">
        <w:rPr>
          <w:rStyle w:val="FootnoteReference"/>
          <w:rFonts w:ascii="Calibri" w:hAnsi="Calibri" w:cs="Arial"/>
        </w:rPr>
        <w:footnoteReference w:id="61"/>
      </w:r>
    </w:p>
    <w:p w:rsidR="00EA1BC6" w:rsidRPr="008B4296" w:rsidRDefault="00EA1BC6" w:rsidP="00F74D8A">
      <w:pPr>
        <w:spacing w:line="276" w:lineRule="auto"/>
        <w:rPr>
          <w:rFonts w:ascii="Calibri" w:hAnsi="Calibri" w:cs="Arial"/>
        </w:rPr>
      </w:pPr>
    </w:p>
    <w:p w:rsidR="00E02066" w:rsidRPr="008B4296" w:rsidRDefault="00E02066" w:rsidP="00F74D8A">
      <w:pPr>
        <w:spacing w:line="276" w:lineRule="auto"/>
        <w:rPr>
          <w:rFonts w:ascii="Calibri" w:hAnsi="Calibri" w:cs="Arial"/>
        </w:rPr>
      </w:pPr>
      <w:r w:rsidRPr="008B4296">
        <w:rPr>
          <w:rFonts w:ascii="Calibri" w:hAnsi="Calibri" w:cs="Arial"/>
        </w:rPr>
        <w:t>So</w:t>
      </w:r>
      <w:r w:rsidR="00EA1BC6" w:rsidRPr="008B4296">
        <w:rPr>
          <w:rFonts w:ascii="Calibri" w:hAnsi="Calibri" w:cs="Arial"/>
        </w:rPr>
        <w:t xml:space="preserve"> reads the introduction to </w:t>
      </w:r>
      <w:r w:rsidR="00EA1BC6" w:rsidRPr="008B4296">
        <w:rPr>
          <w:rFonts w:ascii="Calibri" w:hAnsi="Calibri" w:cs="Arial"/>
          <w:i/>
        </w:rPr>
        <w:t xml:space="preserve">Internet in </w:t>
      </w:r>
      <w:r w:rsidR="00FF454F" w:rsidRPr="008B4296">
        <w:rPr>
          <w:rFonts w:ascii="Calibri" w:eastAsia="SimSun" w:hAnsi="Calibri" w:cs="Arial"/>
          <w:i/>
          <w:lang w:eastAsia="zh-CN"/>
        </w:rPr>
        <w:t>O</w:t>
      </w:r>
      <w:r w:rsidR="00FF454F" w:rsidRPr="008B4296">
        <w:rPr>
          <w:rFonts w:ascii="Calibri" w:hAnsi="Calibri" w:cs="Arial"/>
          <w:i/>
        </w:rPr>
        <w:t xml:space="preserve">ne </w:t>
      </w:r>
      <w:r w:rsidR="00FF454F" w:rsidRPr="008B4296">
        <w:rPr>
          <w:rFonts w:ascii="Calibri" w:eastAsia="SimSun" w:hAnsi="Calibri" w:cs="Arial"/>
          <w:i/>
          <w:lang w:eastAsia="zh-CN"/>
        </w:rPr>
        <w:t>H</w:t>
      </w:r>
      <w:r w:rsidR="00FF454F" w:rsidRPr="008B4296">
        <w:rPr>
          <w:rFonts w:ascii="Calibri" w:hAnsi="Calibri" w:cs="Arial"/>
          <w:i/>
        </w:rPr>
        <w:t>our</w:t>
      </w:r>
      <w:r w:rsidR="00EA1BC6" w:rsidRPr="008B4296">
        <w:rPr>
          <w:rFonts w:ascii="Calibri" w:hAnsi="Calibri" w:cs="Arial"/>
          <w:i/>
        </w:rPr>
        <w:t xml:space="preserve">: Romance and </w:t>
      </w:r>
      <w:r w:rsidR="00FF454F" w:rsidRPr="008B4296">
        <w:rPr>
          <w:rFonts w:ascii="Calibri" w:eastAsia="SimSun" w:hAnsi="Calibri" w:cs="Arial"/>
          <w:i/>
          <w:lang w:eastAsia="zh-CN"/>
        </w:rPr>
        <w:t>R</w:t>
      </w:r>
      <w:r w:rsidR="00FF454F" w:rsidRPr="008B4296">
        <w:rPr>
          <w:rFonts w:ascii="Calibri" w:hAnsi="Calibri" w:cs="Arial"/>
          <w:i/>
        </w:rPr>
        <w:t>elationships</w:t>
      </w:r>
      <w:r w:rsidR="00EA1BC6" w:rsidRPr="008B4296">
        <w:rPr>
          <w:rFonts w:ascii="Calibri" w:hAnsi="Calibri" w:cs="Arial"/>
        </w:rPr>
        <w:t>, one of th</w:t>
      </w:r>
      <w:r w:rsidR="00474086" w:rsidRPr="008B4296">
        <w:rPr>
          <w:rFonts w:ascii="Calibri" w:hAnsi="Calibri" w:cs="Arial"/>
        </w:rPr>
        <w:t>e many guidebooks to the World Wide W</w:t>
      </w:r>
      <w:r w:rsidR="007650ED" w:rsidRPr="008B4296">
        <w:rPr>
          <w:rFonts w:ascii="Calibri" w:hAnsi="Calibri" w:cs="Arial"/>
        </w:rPr>
        <w:t xml:space="preserve">eb aimed at </w:t>
      </w:r>
      <w:r w:rsidR="00EA1BC6" w:rsidRPr="008B4296">
        <w:rPr>
          <w:rFonts w:ascii="Calibri" w:hAnsi="Calibri" w:cs="Arial"/>
        </w:rPr>
        <w:t xml:space="preserve">the growing masses of users approaching the </w:t>
      </w:r>
      <w:r w:rsidR="00474086" w:rsidRPr="008B4296">
        <w:rPr>
          <w:rFonts w:ascii="Calibri" w:hAnsi="Calibri" w:cs="Arial"/>
        </w:rPr>
        <w:t>burgeoning</w:t>
      </w:r>
      <w:r w:rsidR="00EA1BC6" w:rsidRPr="008B4296">
        <w:rPr>
          <w:rFonts w:ascii="Calibri" w:hAnsi="Calibri" w:cs="Arial"/>
        </w:rPr>
        <w:t xml:space="preserve"> consumer Internet of AOL, 14.4kbps connections and Netscape browsing. Twenty years later, in the age of 4G, social networking and locational </w:t>
      </w:r>
      <w:r w:rsidR="006C4C5A" w:rsidRPr="008B4296">
        <w:rPr>
          <w:rFonts w:ascii="Calibri" w:hAnsi="Calibri" w:cs="Arial"/>
        </w:rPr>
        <w:t>apps</w:t>
      </w:r>
      <w:r w:rsidR="00EA1BC6" w:rsidRPr="008B4296">
        <w:rPr>
          <w:rFonts w:ascii="Calibri" w:hAnsi="Calibri" w:cs="Arial"/>
        </w:rPr>
        <w:t xml:space="preserve">, </w:t>
      </w:r>
      <w:r w:rsidRPr="008B4296">
        <w:rPr>
          <w:rFonts w:ascii="Calibri" w:hAnsi="Calibri" w:cs="Arial"/>
        </w:rPr>
        <w:t xml:space="preserve">one has to ask if romance is </w:t>
      </w:r>
      <w:r w:rsidR="007650ED" w:rsidRPr="008B4296">
        <w:rPr>
          <w:rFonts w:ascii="Calibri" w:hAnsi="Calibri" w:cs="Arial"/>
        </w:rPr>
        <w:t>actually all that</w:t>
      </w:r>
      <w:r w:rsidRPr="008B4296">
        <w:rPr>
          <w:rFonts w:ascii="Calibri" w:hAnsi="Calibri" w:cs="Arial"/>
        </w:rPr>
        <w:t xml:space="preserve"> users want to happen in their digitally mediated everyday lives. </w:t>
      </w:r>
      <w:r w:rsidR="007650ED" w:rsidRPr="008B4296">
        <w:rPr>
          <w:rFonts w:ascii="Calibri" w:hAnsi="Calibri" w:cs="Arial"/>
        </w:rPr>
        <w:t xml:space="preserve">Is </w:t>
      </w:r>
      <w:proofErr w:type="spellStart"/>
      <w:r w:rsidR="007650ED" w:rsidRPr="008B4296">
        <w:rPr>
          <w:rFonts w:ascii="Calibri" w:hAnsi="Calibri" w:cs="Arial"/>
        </w:rPr>
        <w:t>Momo</w:t>
      </w:r>
      <w:proofErr w:type="spellEnd"/>
      <w:r w:rsidR="007650ED" w:rsidRPr="008B4296">
        <w:rPr>
          <w:rFonts w:ascii="Calibri" w:hAnsi="Calibri" w:cs="Arial"/>
        </w:rPr>
        <w:t xml:space="preserve"> really the ultimate </w:t>
      </w:r>
      <w:proofErr w:type="spellStart"/>
      <w:r w:rsidR="00EA1BC6" w:rsidRPr="008B4296">
        <w:rPr>
          <w:rFonts w:ascii="Calibri" w:hAnsi="Calibri" w:cs="Arial"/>
          <w:i/>
        </w:rPr>
        <w:t>yuepao</w:t>
      </w:r>
      <w:proofErr w:type="spellEnd"/>
      <w:r w:rsidR="00EA1BC6" w:rsidRPr="008B4296">
        <w:rPr>
          <w:rFonts w:ascii="Calibri" w:hAnsi="Calibri" w:cs="Arial"/>
          <w:i/>
        </w:rPr>
        <w:t xml:space="preserve"> </w:t>
      </w:r>
      <w:proofErr w:type="spellStart"/>
      <w:r w:rsidR="00EA1BC6" w:rsidRPr="008B4296">
        <w:rPr>
          <w:rFonts w:ascii="Calibri" w:hAnsi="Calibri" w:cs="Arial"/>
          <w:i/>
        </w:rPr>
        <w:t>shenqi</w:t>
      </w:r>
      <w:proofErr w:type="spellEnd"/>
      <w:r w:rsidR="007650ED" w:rsidRPr="008B4296">
        <w:rPr>
          <w:rFonts w:ascii="Calibri" w:hAnsi="Calibri" w:cs="Arial"/>
        </w:rPr>
        <w:t xml:space="preserve">, the </w:t>
      </w:r>
      <w:r w:rsidR="00DF7F2A" w:rsidRPr="008B4296">
        <w:rPr>
          <w:rFonts w:ascii="Calibri" w:hAnsi="Calibri" w:cs="Arial"/>
        </w:rPr>
        <w:t>‘</w:t>
      </w:r>
      <w:r w:rsidR="007650ED" w:rsidRPr="008B4296">
        <w:rPr>
          <w:rFonts w:ascii="Calibri" w:hAnsi="Calibri" w:cs="Arial"/>
        </w:rPr>
        <w:t>one-night stand mythical device</w:t>
      </w:r>
      <w:r w:rsidR="00DF7F2A" w:rsidRPr="008B4296">
        <w:rPr>
          <w:rFonts w:ascii="Calibri" w:hAnsi="Calibri" w:cs="Arial"/>
        </w:rPr>
        <w:t>’</w:t>
      </w:r>
      <w:r w:rsidR="007650ED" w:rsidRPr="008B4296">
        <w:rPr>
          <w:rFonts w:ascii="Calibri" w:hAnsi="Calibri" w:cs="Arial"/>
        </w:rPr>
        <w:t xml:space="preserve"> portrayed by media narratives, welcomed by sexual revolutionaries and feared by moral panic hustlers</w:t>
      </w:r>
      <w:r w:rsidR="00CC0FF1" w:rsidRPr="008B4296">
        <w:rPr>
          <w:rFonts w:ascii="Calibri" w:hAnsi="Calibri" w:cs="Arial"/>
        </w:rPr>
        <w:t>,</w:t>
      </w:r>
      <w:r w:rsidR="007650ED" w:rsidRPr="008B4296">
        <w:rPr>
          <w:rFonts w:ascii="Calibri" w:hAnsi="Calibri" w:cs="Arial"/>
        </w:rPr>
        <w:t xml:space="preserve"> if most</w:t>
      </w:r>
      <w:r w:rsidR="00EA1BC6" w:rsidRPr="008B4296">
        <w:rPr>
          <w:rFonts w:ascii="Calibri" w:hAnsi="Calibri" w:cs="Arial"/>
        </w:rPr>
        <w:t xml:space="preserve"> </w:t>
      </w:r>
      <w:r w:rsidR="007650ED" w:rsidRPr="008B4296">
        <w:rPr>
          <w:rFonts w:ascii="Calibri" w:hAnsi="Calibri" w:cs="Arial"/>
        </w:rPr>
        <w:t xml:space="preserve">of its </w:t>
      </w:r>
      <w:r w:rsidR="00EA1BC6" w:rsidRPr="008B4296">
        <w:rPr>
          <w:rFonts w:ascii="Calibri" w:hAnsi="Calibri" w:cs="Arial"/>
        </w:rPr>
        <w:t xml:space="preserve">users </w:t>
      </w:r>
      <w:r w:rsidR="007650ED" w:rsidRPr="008B4296">
        <w:rPr>
          <w:rFonts w:ascii="Calibri" w:hAnsi="Calibri" w:cs="Arial"/>
        </w:rPr>
        <w:t>do actually use it in different ways?</w:t>
      </w:r>
    </w:p>
    <w:p w:rsidR="007650ED" w:rsidRPr="008B4296" w:rsidRDefault="007650ED" w:rsidP="00F74D8A">
      <w:pPr>
        <w:spacing w:line="276" w:lineRule="auto"/>
        <w:rPr>
          <w:rFonts w:ascii="Calibri" w:hAnsi="Calibri" w:cs="Arial"/>
        </w:rPr>
      </w:pPr>
    </w:p>
    <w:p w:rsidR="0086524F" w:rsidRPr="008B4296" w:rsidRDefault="00CC0FF1" w:rsidP="00F74D8A">
      <w:pPr>
        <w:spacing w:line="276" w:lineRule="auto"/>
        <w:rPr>
          <w:rFonts w:ascii="Calibri" w:hAnsi="Calibri" w:cs="Arial"/>
        </w:rPr>
      </w:pPr>
      <w:r w:rsidRPr="008B4296">
        <w:rPr>
          <w:rFonts w:ascii="Calibri" w:hAnsi="Calibri" w:cs="Arial"/>
        </w:rPr>
        <w:t>We answer</w:t>
      </w:r>
      <w:r w:rsidR="002D2A18" w:rsidRPr="008B4296">
        <w:rPr>
          <w:rFonts w:ascii="Calibri" w:hAnsi="Calibri" w:cs="Arial"/>
        </w:rPr>
        <w:t>ed</w:t>
      </w:r>
      <w:r w:rsidRPr="008B4296">
        <w:rPr>
          <w:rFonts w:ascii="Calibri" w:hAnsi="Calibri" w:cs="Arial"/>
        </w:rPr>
        <w:t xml:space="preserve"> this question</w:t>
      </w:r>
      <w:r w:rsidR="002D2A18" w:rsidRPr="008B4296">
        <w:rPr>
          <w:rFonts w:ascii="Calibri" w:hAnsi="Calibri" w:cs="Arial"/>
        </w:rPr>
        <w:t xml:space="preserve"> by drawing on</w:t>
      </w:r>
      <w:r w:rsidRPr="008B4296">
        <w:rPr>
          <w:rFonts w:ascii="Calibri" w:hAnsi="Calibri" w:cs="Arial"/>
        </w:rPr>
        <w:t xml:space="preserve"> a digital, mobile and visually shared ethnography</w:t>
      </w:r>
      <w:r w:rsidR="00622532" w:rsidRPr="008B4296">
        <w:rPr>
          <w:rFonts w:ascii="Calibri" w:hAnsi="Calibri" w:cs="Arial"/>
        </w:rPr>
        <w:t xml:space="preserve"> of </w:t>
      </w:r>
      <w:r w:rsidRPr="008B4296">
        <w:rPr>
          <w:rFonts w:ascii="Calibri" w:hAnsi="Calibri" w:cs="Arial"/>
        </w:rPr>
        <w:t xml:space="preserve">the </w:t>
      </w:r>
      <w:r w:rsidR="00622532" w:rsidRPr="008B4296">
        <w:rPr>
          <w:rFonts w:ascii="Calibri" w:hAnsi="Calibri" w:cs="Arial"/>
        </w:rPr>
        <w:t>actual</w:t>
      </w:r>
      <w:r w:rsidRPr="008B4296">
        <w:rPr>
          <w:rFonts w:ascii="Calibri" w:hAnsi="Calibri" w:cs="Arial"/>
        </w:rPr>
        <w:t xml:space="preserve"> arrangements of software and more or less portable hardware embedded in the </w:t>
      </w:r>
      <w:r w:rsidR="00622532" w:rsidRPr="008B4296">
        <w:rPr>
          <w:rFonts w:ascii="Calibri" w:hAnsi="Calibri" w:cs="Arial"/>
        </w:rPr>
        <w:t>everyda</w:t>
      </w:r>
      <w:r w:rsidRPr="008B4296">
        <w:rPr>
          <w:rFonts w:ascii="Calibri" w:hAnsi="Calibri" w:cs="Arial"/>
        </w:rPr>
        <w:t xml:space="preserve">y lives of </w:t>
      </w:r>
      <w:proofErr w:type="spellStart"/>
      <w:r w:rsidRPr="008B4296">
        <w:rPr>
          <w:rFonts w:ascii="Calibri" w:hAnsi="Calibri" w:cs="Arial"/>
        </w:rPr>
        <w:t>Momo</w:t>
      </w:r>
      <w:proofErr w:type="spellEnd"/>
      <w:r w:rsidRPr="008B4296">
        <w:rPr>
          <w:rFonts w:ascii="Calibri" w:hAnsi="Calibri" w:cs="Arial"/>
        </w:rPr>
        <w:t xml:space="preserve"> users in China. </w:t>
      </w:r>
      <w:r w:rsidR="00771665" w:rsidRPr="008B4296">
        <w:rPr>
          <w:rFonts w:ascii="Calibri" w:hAnsi="Calibri" w:cs="Arial"/>
        </w:rPr>
        <w:t>Following the mobility turn in social sciences, and locating the use of</w:t>
      </w:r>
      <w:r w:rsidRPr="008B4296">
        <w:rPr>
          <w:rFonts w:ascii="Calibri" w:hAnsi="Calibri" w:cs="Arial"/>
        </w:rPr>
        <w:t xml:space="preserve"> </w:t>
      </w:r>
      <w:r w:rsidR="00771665" w:rsidRPr="008B4296">
        <w:rPr>
          <w:rFonts w:ascii="Calibri" w:hAnsi="Calibri" w:cs="Arial"/>
        </w:rPr>
        <w:t>ubiquitous technologies</w:t>
      </w:r>
      <w:r w:rsidRPr="008B4296">
        <w:rPr>
          <w:rFonts w:ascii="Calibri" w:hAnsi="Calibri" w:cs="Arial"/>
        </w:rPr>
        <w:t xml:space="preserve"> as mobile </w:t>
      </w:r>
      <w:proofErr w:type="spellStart"/>
      <w:r w:rsidRPr="008B4296">
        <w:rPr>
          <w:rFonts w:ascii="Calibri" w:hAnsi="Calibri" w:cs="Arial"/>
        </w:rPr>
        <w:t>immobilities</w:t>
      </w:r>
      <w:proofErr w:type="spellEnd"/>
      <w:r w:rsidRPr="008B4296">
        <w:rPr>
          <w:rFonts w:ascii="Calibri" w:hAnsi="Calibri" w:cs="Arial"/>
        </w:rPr>
        <w:t xml:space="preserve"> and personal f</w:t>
      </w:r>
      <w:r w:rsidR="0086524F" w:rsidRPr="008B4296">
        <w:rPr>
          <w:rFonts w:ascii="Calibri" w:hAnsi="Calibri" w:cs="Arial"/>
        </w:rPr>
        <w:t>aç</w:t>
      </w:r>
      <w:r w:rsidRPr="008B4296">
        <w:rPr>
          <w:rFonts w:ascii="Calibri" w:hAnsi="Calibri" w:cs="Arial"/>
        </w:rPr>
        <w:t>ades</w:t>
      </w:r>
      <w:r w:rsidR="00771665" w:rsidRPr="008B4296">
        <w:rPr>
          <w:rFonts w:ascii="Calibri" w:hAnsi="Calibri" w:cs="Arial"/>
        </w:rPr>
        <w:t xml:space="preserve"> </w:t>
      </w:r>
      <w:r w:rsidRPr="008B4296">
        <w:rPr>
          <w:rFonts w:ascii="Calibri" w:hAnsi="Calibri" w:cs="Arial"/>
        </w:rPr>
        <w:t>across</w:t>
      </w:r>
      <w:r w:rsidR="00771665" w:rsidRPr="008B4296">
        <w:rPr>
          <w:rFonts w:ascii="Calibri" w:hAnsi="Calibri" w:cs="Arial"/>
        </w:rPr>
        <w:t xml:space="preserve"> </w:t>
      </w:r>
      <w:r w:rsidRPr="008B4296">
        <w:rPr>
          <w:rFonts w:ascii="Calibri" w:hAnsi="Calibri" w:cs="Arial"/>
        </w:rPr>
        <w:t xml:space="preserve">layered </w:t>
      </w:r>
      <w:r w:rsidR="00771665" w:rsidRPr="008B4296">
        <w:rPr>
          <w:rFonts w:ascii="Calibri" w:hAnsi="Calibri" w:cs="Arial"/>
        </w:rPr>
        <w:t xml:space="preserve">urban </w:t>
      </w:r>
      <w:r w:rsidR="0086524F" w:rsidRPr="008B4296">
        <w:rPr>
          <w:rFonts w:ascii="Calibri" w:hAnsi="Calibri" w:cs="Arial"/>
        </w:rPr>
        <w:t xml:space="preserve">networks, we </w:t>
      </w:r>
      <w:r w:rsidR="00FF454F" w:rsidRPr="008B4296">
        <w:rPr>
          <w:rFonts w:ascii="Calibri" w:hAnsi="Calibri" w:cs="Arial"/>
        </w:rPr>
        <w:t>ha</w:t>
      </w:r>
      <w:r w:rsidR="00FF454F" w:rsidRPr="008B4296">
        <w:rPr>
          <w:rFonts w:ascii="Calibri" w:eastAsia="SimSun" w:hAnsi="Calibri" w:cs="Arial"/>
          <w:lang w:eastAsia="zh-CN"/>
        </w:rPr>
        <w:t>d several</w:t>
      </w:r>
      <w:r w:rsidR="00FF454F" w:rsidRPr="008B4296">
        <w:rPr>
          <w:rFonts w:ascii="Calibri" w:hAnsi="Calibri" w:cs="Arial"/>
        </w:rPr>
        <w:t xml:space="preserve"> discover</w:t>
      </w:r>
      <w:r w:rsidR="00FF454F" w:rsidRPr="008B4296">
        <w:rPr>
          <w:rFonts w:ascii="Calibri" w:eastAsia="SimSun" w:hAnsi="Calibri" w:cs="Arial"/>
          <w:lang w:eastAsia="zh-CN"/>
        </w:rPr>
        <w:t>ies</w:t>
      </w:r>
      <w:r w:rsidR="0086524F" w:rsidRPr="008B4296">
        <w:rPr>
          <w:rFonts w:ascii="Calibri" w:hAnsi="Calibri" w:cs="Arial"/>
        </w:rPr>
        <w:t xml:space="preserve">: that apparently trivial and narcissistic practices of self-presentation </w:t>
      </w:r>
      <w:r w:rsidR="0086524F" w:rsidRPr="008B4296">
        <w:rPr>
          <w:rFonts w:ascii="Calibri" w:hAnsi="Calibri" w:cs="Arial"/>
        </w:rPr>
        <w:lastRenderedPageBreak/>
        <w:t xml:space="preserve">play a pivotal semiotic role </w:t>
      </w:r>
      <w:r w:rsidR="006E5022" w:rsidRPr="008B4296">
        <w:rPr>
          <w:rFonts w:ascii="Calibri" w:hAnsi="Calibri" w:cs="Arial"/>
        </w:rPr>
        <w:t xml:space="preserve">in the </w:t>
      </w:r>
      <w:r w:rsidR="0086524F" w:rsidRPr="008B4296">
        <w:rPr>
          <w:rFonts w:ascii="Calibri" w:hAnsi="Calibri" w:cs="Arial"/>
        </w:rPr>
        <w:t xml:space="preserve">platform environment; that the kind of sociality privileged on </w:t>
      </w:r>
      <w:proofErr w:type="spellStart"/>
      <w:r w:rsidR="0086524F" w:rsidRPr="008B4296">
        <w:rPr>
          <w:rFonts w:ascii="Calibri" w:hAnsi="Calibri" w:cs="Arial"/>
        </w:rPr>
        <w:t>Momo</w:t>
      </w:r>
      <w:proofErr w:type="spellEnd"/>
      <w:r w:rsidR="0086524F" w:rsidRPr="008B4296">
        <w:rPr>
          <w:rFonts w:ascii="Calibri" w:hAnsi="Calibri" w:cs="Arial"/>
        </w:rPr>
        <w:t xml:space="preserve"> </w:t>
      </w:r>
      <w:r w:rsidR="002D2A18" w:rsidRPr="008B4296">
        <w:rPr>
          <w:rFonts w:ascii="Calibri" w:hAnsi="Calibri" w:cs="Arial"/>
        </w:rPr>
        <w:t>is actually more</w:t>
      </w:r>
      <w:r w:rsidR="0086524F" w:rsidRPr="008B4296">
        <w:rPr>
          <w:rFonts w:ascii="Calibri" w:hAnsi="Calibri" w:cs="Arial"/>
        </w:rPr>
        <w:t xml:space="preserve"> about interesting conversations than speed-dating</w:t>
      </w:r>
      <w:r w:rsidR="002D2A18" w:rsidRPr="008B4296">
        <w:rPr>
          <w:rFonts w:ascii="Calibri" w:hAnsi="Calibri" w:cs="Arial"/>
        </w:rPr>
        <w:t xml:space="preserve"> and sexual encounters</w:t>
      </w:r>
      <w:r w:rsidR="0086524F" w:rsidRPr="008B4296">
        <w:rPr>
          <w:rFonts w:ascii="Calibri" w:hAnsi="Calibri" w:cs="Arial"/>
        </w:rPr>
        <w:t xml:space="preserve">; that its </w:t>
      </w:r>
      <w:r w:rsidR="002D2A18" w:rsidRPr="008B4296">
        <w:rPr>
          <w:rFonts w:ascii="Calibri" w:hAnsi="Calibri" w:cs="Arial"/>
        </w:rPr>
        <w:t xml:space="preserve">locational capabilities are </w:t>
      </w:r>
      <w:r w:rsidR="0086524F" w:rsidRPr="008B4296">
        <w:rPr>
          <w:rFonts w:ascii="Calibri" w:hAnsi="Calibri" w:cs="Arial"/>
        </w:rPr>
        <w:t>exp</w:t>
      </w:r>
      <w:r w:rsidR="002D2A18" w:rsidRPr="008B4296">
        <w:rPr>
          <w:rFonts w:ascii="Calibri" w:hAnsi="Calibri" w:cs="Arial"/>
        </w:rPr>
        <w:t>l</w:t>
      </w:r>
      <w:r w:rsidR="0086524F" w:rsidRPr="008B4296">
        <w:rPr>
          <w:rFonts w:ascii="Calibri" w:hAnsi="Calibri" w:cs="Arial"/>
        </w:rPr>
        <w:t>oited for</w:t>
      </w:r>
      <w:r w:rsidR="002D2A18" w:rsidRPr="008B4296">
        <w:rPr>
          <w:rFonts w:ascii="Calibri" w:hAnsi="Calibri" w:cs="Arial"/>
        </w:rPr>
        <w:t xml:space="preserve"> local solidarities</w:t>
      </w:r>
      <w:r w:rsidR="0086524F" w:rsidRPr="008B4296">
        <w:rPr>
          <w:rFonts w:ascii="Calibri" w:hAnsi="Calibri" w:cs="Arial"/>
        </w:rPr>
        <w:t xml:space="preserve"> deeply linked to layers of </w:t>
      </w:r>
      <w:r w:rsidR="006E5022" w:rsidRPr="008B4296">
        <w:rPr>
          <w:rFonts w:ascii="Calibri" w:hAnsi="Calibri" w:cs="Arial"/>
        </w:rPr>
        <w:t xml:space="preserve">urbanism, </w:t>
      </w:r>
      <w:r w:rsidR="0086524F" w:rsidRPr="008B4296">
        <w:rPr>
          <w:rFonts w:ascii="Calibri" w:hAnsi="Calibri" w:cs="Arial"/>
        </w:rPr>
        <w:t>work and co-presence.</w:t>
      </w:r>
    </w:p>
    <w:p w:rsidR="0086524F" w:rsidRPr="008B4296" w:rsidRDefault="0086524F" w:rsidP="00F74D8A">
      <w:pPr>
        <w:spacing w:line="276" w:lineRule="auto"/>
        <w:rPr>
          <w:rFonts w:ascii="Calibri" w:hAnsi="Calibri" w:cs="Arial"/>
        </w:rPr>
      </w:pPr>
    </w:p>
    <w:p w:rsidR="00622532" w:rsidRPr="008B4296" w:rsidRDefault="0057467F" w:rsidP="00F74D8A">
      <w:pPr>
        <w:spacing w:line="276" w:lineRule="auto"/>
        <w:rPr>
          <w:rFonts w:ascii="Calibri" w:hAnsi="Calibri" w:cs="Arial"/>
        </w:rPr>
      </w:pPr>
      <w:r w:rsidRPr="008B4296">
        <w:rPr>
          <w:rFonts w:ascii="Calibri" w:hAnsi="Calibri" w:cs="Arial"/>
        </w:rPr>
        <w:t xml:space="preserve">Given the size of our sample (a </w:t>
      </w:r>
      <w:r w:rsidR="006D36B1" w:rsidRPr="008B4296">
        <w:rPr>
          <w:rFonts w:ascii="Calibri" w:hAnsi="Calibri" w:cs="Arial"/>
        </w:rPr>
        <w:t>few scores of informants), our findings</w:t>
      </w:r>
      <w:r w:rsidRPr="008B4296">
        <w:rPr>
          <w:rFonts w:ascii="Calibri" w:hAnsi="Calibri" w:cs="Arial"/>
        </w:rPr>
        <w:t xml:space="preserve"> are by no means generalizable to a hundred million users. </w:t>
      </w:r>
      <w:r w:rsidR="006E5022" w:rsidRPr="008B4296">
        <w:rPr>
          <w:rFonts w:ascii="Calibri" w:hAnsi="Calibri" w:cs="Arial"/>
        </w:rPr>
        <w:t xml:space="preserve">Yet, we </w:t>
      </w:r>
      <w:r w:rsidR="00D350E4" w:rsidRPr="008B4296">
        <w:rPr>
          <w:rFonts w:ascii="Calibri" w:hAnsi="Calibri" w:cs="Arial"/>
        </w:rPr>
        <w:t>deploy</w:t>
      </w:r>
      <w:r w:rsidR="006D36B1" w:rsidRPr="008B4296">
        <w:rPr>
          <w:rFonts w:ascii="Calibri" w:hAnsi="Calibri" w:cs="Arial"/>
        </w:rPr>
        <w:t xml:space="preserve"> them </w:t>
      </w:r>
      <w:r w:rsidR="00D350E4" w:rsidRPr="008B4296">
        <w:rPr>
          <w:rFonts w:ascii="Calibri" w:hAnsi="Calibri" w:cs="Arial"/>
        </w:rPr>
        <w:t xml:space="preserve">in order </w:t>
      </w:r>
      <w:r w:rsidR="006D36B1" w:rsidRPr="008B4296">
        <w:rPr>
          <w:rFonts w:ascii="Calibri" w:hAnsi="Calibri" w:cs="Arial"/>
        </w:rPr>
        <w:t xml:space="preserve">to </w:t>
      </w:r>
      <w:r w:rsidR="006E5022" w:rsidRPr="008B4296">
        <w:rPr>
          <w:rFonts w:ascii="Calibri" w:hAnsi="Calibri" w:cs="Arial"/>
        </w:rPr>
        <w:t>argue against reductive conceptualizations of ‘</w:t>
      </w:r>
      <w:r w:rsidR="00622532" w:rsidRPr="008B4296">
        <w:rPr>
          <w:rFonts w:ascii="Calibri" w:hAnsi="Calibri" w:cs="Arial"/>
        </w:rPr>
        <w:t>online dating</w:t>
      </w:r>
      <w:r w:rsidR="006E5022" w:rsidRPr="008B4296">
        <w:rPr>
          <w:rFonts w:ascii="Calibri" w:hAnsi="Calibri" w:cs="Arial"/>
        </w:rPr>
        <w:t>’</w:t>
      </w:r>
      <w:r w:rsidR="00622532" w:rsidRPr="008B4296">
        <w:rPr>
          <w:rFonts w:ascii="Calibri" w:hAnsi="Calibri" w:cs="Arial"/>
        </w:rPr>
        <w:t xml:space="preserve">, </w:t>
      </w:r>
      <w:r w:rsidR="006E5022" w:rsidRPr="008B4296">
        <w:rPr>
          <w:rFonts w:ascii="Calibri" w:hAnsi="Calibri" w:cs="Arial"/>
        </w:rPr>
        <w:t>‘</w:t>
      </w:r>
      <w:r w:rsidR="00622532" w:rsidRPr="008B4296">
        <w:rPr>
          <w:rFonts w:ascii="Calibri" w:hAnsi="Calibri" w:cs="Arial"/>
        </w:rPr>
        <w:t>Internet culture</w:t>
      </w:r>
      <w:r w:rsidR="006E5022" w:rsidRPr="008B4296">
        <w:rPr>
          <w:rFonts w:ascii="Calibri" w:hAnsi="Calibri" w:cs="Arial"/>
        </w:rPr>
        <w:t>’ and similar concepts that rest on dated assumptions of a separation between online and offline lives.</w:t>
      </w:r>
      <w:r w:rsidR="00622532" w:rsidRPr="008B4296">
        <w:rPr>
          <w:rFonts w:ascii="Calibri" w:hAnsi="Calibri" w:cs="Arial"/>
        </w:rPr>
        <w:t xml:space="preserve"> </w:t>
      </w:r>
      <w:r w:rsidR="006D36B1" w:rsidRPr="008B4296">
        <w:rPr>
          <w:rFonts w:ascii="Calibri" w:hAnsi="Calibri" w:cs="Arial"/>
        </w:rPr>
        <w:t>In the post-digital, pervasively mediated world of ubiquitous computing, we prefer focusing o</w:t>
      </w:r>
      <w:r w:rsidR="00622532" w:rsidRPr="008B4296">
        <w:rPr>
          <w:rFonts w:ascii="Calibri" w:hAnsi="Calibri" w:cs="Arial"/>
        </w:rPr>
        <w:t xml:space="preserve">n </w:t>
      </w:r>
      <w:r w:rsidR="006D36B1" w:rsidRPr="008B4296">
        <w:rPr>
          <w:rFonts w:ascii="Calibri" w:hAnsi="Calibri" w:cs="Arial"/>
        </w:rPr>
        <w:t xml:space="preserve">the situated </w:t>
      </w:r>
      <w:r w:rsidR="00622532" w:rsidRPr="008B4296">
        <w:rPr>
          <w:rFonts w:ascii="Calibri" w:hAnsi="Calibri" w:cs="Arial"/>
        </w:rPr>
        <w:t>practices, platform s</w:t>
      </w:r>
      <w:r w:rsidR="006D36B1" w:rsidRPr="008B4296">
        <w:rPr>
          <w:rFonts w:ascii="Calibri" w:hAnsi="Calibri" w:cs="Arial"/>
        </w:rPr>
        <w:t>ociality and vernacular content appearing at the point of encounter between users and technologies.</w:t>
      </w:r>
    </w:p>
    <w:p w:rsidR="00771665" w:rsidRPr="008B4296" w:rsidRDefault="00771665" w:rsidP="00F74D8A">
      <w:pPr>
        <w:spacing w:line="276" w:lineRule="auto"/>
        <w:rPr>
          <w:rFonts w:ascii="Calibri" w:hAnsi="Calibri" w:cs="Arial"/>
        </w:rPr>
      </w:pPr>
    </w:p>
    <w:p w:rsidR="008F3506" w:rsidRPr="008B4296" w:rsidRDefault="00622532" w:rsidP="00F74D8A">
      <w:pPr>
        <w:spacing w:line="276" w:lineRule="auto"/>
        <w:rPr>
          <w:rFonts w:ascii="Calibri" w:hAnsi="Calibri" w:cs="Arial"/>
        </w:rPr>
      </w:pPr>
      <w:r w:rsidRPr="008B4296">
        <w:rPr>
          <w:rFonts w:ascii="Calibri" w:hAnsi="Calibri" w:cs="Arial"/>
        </w:rPr>
        <w:t>This</w:t>
      </w:r>
      <w:r w:rsidR="006D36B1" w:rsidRPr="008B4296">
        <w:rPr>
          <w:rFonts w:ascii="Calibri" w:hAnsi="Calibri" w:cs="Arial"/>
        </w:rPr>
        <w:t xml:space="preserve"> theoretical stance</w:t>
      </w:r>
      <w:r w:rsidRPr="008B4296">
        <w:rPr>
          <w:rFonts w:ascii="Calibri" w:hAnsi="Calibri" w:cs="Arial"/>
        </w:rPr>
        <w:t xml:space="preserve"> i</w:t>
      </w:r>
      <w:r w:rsidR="006D36B1" w:rsidRPr="008B4296">
        <w:rPr>
          <w:rFonts w:ascii="Calibri" w:hAnsi="Calibri" w:cs="Arial"/>
        </w:rPr>
        <w:t xml:space="preserve">s a powerful antidote towards determinist explanations of </w:t>
      </w:r>
      <w:r w:rsidR="00933A3C" w:rsidRPr="008B4296">
        <w:rPr>
          <w:rFonts w:ascii="Calibri" w:hAnsi="Calibri" w:cs="Arial"/>
        </w:rPr>
        <w:t>media</w:t>
      </w:r>
      <w:r w:rsidR="00D350E4" w:rsidRPr="008B4296">
        <w:rPr>
          <w:rFonts w:ascii="Calibri" w:hAnsi="Calibri" w:cs="Arial"/>
        </w:rPr>
        <w:t xml:space="preserve"> use and adoption: </w:t>
      </w:r>
      <w:r w:rsidR="00933A3C" w:rsidRPr="008B4296">
        <w:rPr>
          <w:rFonts w:ascii="Calibri" w:hAnsi="Calibri" w:cs="Arial"/>
        </w:rPr>
        <w:t xml:space="preserve">if </w:t>
      </w:r>
      <w:r w:rsidR="006D36B1" w:rsidRPr="008B4296">
        <w:rPr>
          <w:rFonts w:ascii="Calibri" w:hAnsi="Calibri" w:cs="Arial"/>
        </w:rPr>
        <w:t>Chines</w:t>
      </w:r>
      <w:r w:rsidR="00933A3C" w:rsidRPr="008B4296">
        <w:rPr>
          <w:rFonts w:ascii="Calibri" w:hAnsi="Calibri" w:cs="Arial"/>
        </w:rPr>
        <w:t xml:space="preserve">e users went from a cautious preference for passivity and </w:t>
      </w:r>
      <w:r w:rsidR="006D36B1" w:rsidRPr="008B4296">
        <w:rPr>
          <w:rFonts w:ascii="Calibri" w:hAnsi="Calibri" w:cs="Arial"/>
        </w:rPr>
        <w:t>anonymity</w:t>
      </w:r>
      <w:r w:rsidR="00933A3C" w:rsidRPr="008B4296">
        <w:rPr>
          <w:rFonts w:ascii="Calibri" w:hAnsi="Calibri" w:cs="Arial"/>
        </w:rPr>
        <w:t xml:space="preserve"> to an apparently </w:t>
      </w:r>
      <w:r w:rsidR="006D36B1" w:rsidRPr="008B4296">
        <w:rPr>
          <w:rFonts w:ascii="Calibri" w:hAnsi="Calibri" w:cs="Arial"/>
        </w:rPr>
        <w:t xml:space="preserve">dazzling exhibitionism, </w:t>
      </w:r>
      <w:r w:rsidR="00933A3C" w:rsidRPr="008B4296">
        <w:rPr>
          <w:rFonts w:ascii="Calibri" w:hAnsi="Calibri" w:cs="Arial"/>
        </w:rPr>
        <w:t xml:space="preserve">this has more to do with the </w:t>
      </w:r>
      <w:r w:rsidR="00662FAB" w:rsidRPr="008B4296">
        <w:rPr>
          <w:rFonts w:ascii="Calibri" w:hAnsi="Calibri" w:cs="Arial"/>
        </w:rPr>
        <w:t xml:space="preserve">small-scale, everyday media sociality </w:t>
      </w:r>
      <w:r w:rsidR="00933A3C" w:rsidRPr="008B4296">
        <w:rPr>
          <w:rFonts w:ascii="Calibri" w:hAnsi="Calibri" w:cs="Arial"/>
        </w:rPr>
        <w:t xml:space="preserve">than with ethnicity, culture or communication technology in itself. Similarly, one hundred million users of a pruriently discussed app do not necessarily imply the </w:t>
      </w:r>
      <w:r w:rsidR="005965F8" w:rsidRPr="008B4296">
        <w:rPr>
          <w:rFonts w:ascii="Calibri" w:hAnsi="Calibri" w:cs="Arial"/>
        </w:rPr>
        <w:t xml:space="preserve">drastic </w:t>
      </w:r>
      <w:r w:rsidR="00415186" w:rsidRPr="008B4296">
        <w:rPr>
          <w:rFonts w:ascii="Calibri" w:hAnsi="Calibri" w:cs="Arial"/>
        </w:rPr>
        <w:t xml:space="preserve">social </w:t>
      </w:r>
      <w:r w:rsidR="005965F8" w:rsidRPr="008B4296">
        <w:rPr>
          <w:rFonts w:ascii="Calibri" w:hAnsi="Calibri" w:cs="Arial"/>
        </w:rPr>
        <w:t>changes</w:t>
      </w:r>
      <w:r w:rsidR="00933A3C" w:rsidRPr="008B4296">
        <w:rPr>
          <w:rFonts w:ascii="Calibri" w:hAnsi="Calibri" w:cs="Arial"/>
        </w:rPr>
        <w:t xml:space="preserve"> described by media and academics</w:t>
      </w:r>
      <w:r w:rsidR="006D36B1" w:rsidRPr="008B4296">
        <w:rPr>
          <w:rFonts w:ascii="Calibri" w:hAnsi="Calibri" w:cs="Arial"/>
        </w:rPr>
        <w:t>:</w:t>
      </w:r>
      <w:r w:rsidR="00933A3C" w:rsidRPr="008B4296">
        <w:rPr>
          <w:rFonts w:ascii="Calibri" w:hAnsi="Calibri" w:cs="Arial"/>
        </w:rPr>
        <w:t xml:space="preserve"> “desiring China”</w:t>
      </w:r>
      <w:r w:rsidR="00C523AF" w:rsidRPr="008B4296">
        <w:rPr>
          <w:rFonts w:ascii="Calibri" w:hAnsi="Calibri" w:cs="Arial"/>
        </w:rPr>
        <w:t>,</w:t>
      </w:r>
      <w:r w:rsidR="00933A3C" w:rsidRPr="008B4296">
        <w:rPr>
          <w:rStyle w:val="FootnoteReference"/>
          <w:rFonts w:ascii="Calibri" w:hAnsi="Calibri" w:cs="Arial"/>
        </w:rPr>
        <w:footnoteReference w:id="62"/>
      </w:r>
      <w:r w:rsidR="00933A3C" w:rsidRPr="008B4296">
        <w:rPr>
          <w:rFonts w:ascii="Calibri" w:hAnsi="Calibri" w:cs="Arial"/>
        </w:rPr>
        <w:t xml:space="preserve"> </w:t>
      </w:r>
      <w:r w:rsidR="006D36B1" w:rsidRPr="008B4296">
        <w:rPr>
          <w:rFonts w:ascii="Calibri" w:hAnsi="Calibri" w:cs="Arial"/>
        </w:rPr>
        <w:t>“China’s hormone revolution”</w:t>
      </w:r>
      <w:r w:rsidR="00C523AF" w:rsidRPr="008B4296">
        <w:rPr>
          <w:rFonts w:ascii="Calibri" w:hAnsi="Calibri" w:cs="Arial"/>
        </w:rPr>
        <w:t>,</w:t>
      </w:r>
      <w:r w:rsidR="006D36B1" w:rsidRPr="008B4296">
        <w:rPr>
          <w:rStyle w:val="FootnoteReference"/>
          <w:rFonts w:ascii="Calibri" w:hAnsi="Calibri" w:cs="Arial"/>
        </w:rPr>
        <w:footnoteReference w:id="63"/>
      </w:r>
      <w:r w:rsidR="006D36B1" w:rsidRPr="008B4296">
        <w:rPr>
          <w:rFonts w:ascii="Calibri" w:hAnsi="Calibri" w:cs="Arial"/>
        </w:rPr>
        <w:t xml:space="preserve"> </w:t>
      </w:r>
      <w:r w:rsidR="00933A3C" w:rsidRPr="008B4296">
        <w:rPr>
          <w:rFonts w:ascii="Calibri" w:hAnsi="Calibri" w:cs="Arial"/>
        </w:rPr>
        <w:t>“people’s pornography”</w:t>
      </w:r>
      <w:r w:rsidR="00C523AF" w:rsidRPr="008B4296">
        <w:rPr>
          <w:rFonts w:ascii="Calibri" w:hAnsi="Calibri" w:cs="Arial"/>
        </w:rPr>
        <w:t>,</w:t>
      </w:r>
      <w:r w:rsidR="00933A3C" w:rsidRPr="008B4296">
        <w:rPr>
          <w:rStyle w:val="FootnoteReference"/>
          <w:rFonts w:ascii="Calibri" w:hAnsi="Calibri" w:cs="Arial"/>
        </w:rPr>
        <w:footnoteReference w:id="64"/>
      </w:r>
      <w:r w:rsidR="00415186" w:rsidRPr="008B4296">
        <w:rPr>
          <w:rFonts w:ascii="Calibri" w:hAnsi="Calibri" w:cs="Arial"/>
        </w:rPr>
        <w:t xml:space="preserve"> </w:t>
      </w:r>
      <w:r w:rsidR="006D36B1" w:rsidRPr="008B4296">
        <w:rPr>
          <w:rFonts w:ascii="Calibri" w:hAnsi="Calibri" w:cs="Arial"/>
        </w:rPr>
        <w:t>“China’s sexual revolution”</w:t>
      </w:r>
      <w:r w:rsidR="006D36B1" w:rsidRPr="008B4296">
        <w:rPr>
          <w:rStyle w:val="FootnoteReference"/>
          <w:rFonts w:ascii="Calibri" w:hAnsi="Calibri" w:cs="Arial"/>
        </w:rPr>
        <w:footnoteReference w:id="65"/>
      </w:r>
      <w:r w:rsidR="00933A3C" w:rsidRPr="008B4296">
        <w:rPr>
          <w:rFonts w:ascii="Calibri" w:hAnsi="Calibri" w:cs="Arial"/>
        </w:rPr>
        <w:t xml:space="preserve"> and other slogans have to be carefully verified at the level of </w:t>
      </w:r>
      <w:r w:rsidR="00662FAB" w:rsidRPr="008B4296">
        <w:rPr>
          <w:rFonts w:ascii="Calibri" w:hAnsi="Calibri" w:cs="Arial"/>
        </w:rPr>
        <w:t>loca</w:t>
      </w:r>
      <w:r w:rsidR="00415186" w:rsidRPr="008B4296">
        <w:rPr>
          <w:rFonts w:ascii="Calibri" w:hAnsi="Calibri" w:cs="Arial"/>
        </w:rPr>
        <w:t>lization</w:t>
      </w:r>
      <w:r w:rsidR="00933A3C" w:rsidRPr="008B4296">
        <w:rPr>
          <w:rFonts w:ascii="Calibri" w:hAnsi="Calibri" w:cs="Arial"/>
        </w:rPr>
        <w:t>, since</w:t>
      </w:r>
    </w:p>
    <w:p w:rsidR="008F3506" w:rsidRPr="008B4296" w:rsidRDefault="008F3506" w:rsidP="00F74D8A">
      <w:pPr>
        <w:spacing w:line="276" w:lineRule="auto"/>
        <w:rPr>
          <w:rFonts w:ascii="Calibri" w:hAnsi="Calibri" w:cs="Arial"/>
        </w:rPr>
      </w:pPr>
    </w:p>
    <w:p w:rsidR="006D36B1" w:rsidRPr="008B4296" w:rsidRDefault="00933A3C" w:rsidP="00F74D8A">
      <w:pPr>
        <w:spacing w:line="276" w:lineRule="auto"/>
        <w:ind w:left="720"/>
        <w:rPr>
          <w:rFonts w:ascii="Calibri" w:hAnsi="Calibri" w:cs="Arial"/>
        </w:rPr>
      </w:pPr>
      <w:proofErr w:type="gramStart"/>
      <w:r w:rsidRPr="008B4296">
        <w:rPr>
          <w:rFonts w:ascii="Calibri" w:hAnsi="Calibri" w:cs="Arial"/>
        </w:rPr>
        <w:t>m</w:t>
      </w:r>
      <w:r w:rsidR="006D36B1" w:rsidRPr="008B4296">
        <w:rPr>
          <w:rFonts w:ascii="Calibri" w:hAnsi="Calibri" w:cs="Arial"/>
        </w:rPr>
        <w:t>ajor</w:t>
      </w:r>
      <w:proofErr w:type="gramEnd"/>
      <w:r w:rsidR="006D36B1" w:rsidRPr="008B4296">
        <w:rPr>
          <w:rFonts w:ascii="Calibri" w:hAnsi="Calibri" w:cs="Arial"/>
        </w:rPr>
        <w:t xml:space="preserve"> studies of changes in sexual practices</w:t>
      </w:r>
      <w:r w:rsidR="005965F8" w:rsidRPr="008B4296">
        <w:rPr>
          <w:rFonts w:ascii="Calibri" w:hAnsi="Calibri" w:cs="Arial"/>
        </w:rPr>
        <w:t xml:space="preserve"> […]</w:t>
      </w:r>
      <w:r w:rsidR="006D36B1" w:rsidRPr="008B4296">
        <w:rPr>
          <w:rFonts w:ascii="Calibri" w:hAnsi="Calibri" w:cs="Arial"/>
        </w:rPr>
        <w:t xml:space="preserve"> lead to much more moderate conclusions. Behaviours are certainly becoming more varied and diversified, and that reveals a growing interest in sexuality, but they are changing relatively slow and have little to do with the explosion of sexualized material in the media</w:t>
      </w:r>
      <w:r w:rsidR="00C523AF" w:rsidRPr="008B4296">
        <w:rPr>
          <w:rFonts w:ascii="Calibri" w:hAnsi="Calibri" w:cs="Arial"/>
        </w:rPr>
        <w:t>.</w:t>
      </w:r>
      <w:r w:rsidR="006D36B1" w:rsidRPr="008B4296">
        <w:rPr>
          <w:rStyle w:val="FootnoteReference"/>
          <w:rFonts w:ascii="Calibri" w:hAnsi="Calibri" w:cs="Arial"/>
        </w:rPr>
        <w:footnoteReference w:id="66"/>
      </w:r>
      <w:r w:rsidR="004B6A19" w:rsidRPr="008B4296">
        <w:rPr>
          <w:rFonts w:ascii="Calibri" w:hAnsi="Calibri" w:cs="Arial"/>
        </w:rPr>
        <w:t xml:space="preserve"> </w:t>
      </w:r>
    </w:p>
    <w:p w:rsidR="00622532" w:rsidRPr="008B4296" w:rsidRDefault="00622532" w:rsidP="00F74D8A">
      <w:pPr>
        <w:spacing w:line="276" w:lineRule="auto"/>
        <w:rPr>
          <w:rFonts w:ascii="Calibri" w:hAnsi="Calibri" w:cs="Arial"/>
        </w:rPr>
      </w:pPr>
    </w:p>
    <w:p w:rsidR="00EA1BC6" w:rsidRPr="008B4296" w:rsidRDefault="000A280B" w:rsidP="00F74D8A">
      <w:pPr>
        <w:spacing w:line="276" w:lineRule="auto"/>
        <w:rPr>
          <w:rFonts w:ascii="Calibri" w:hAnsi="Calibri" w:cs="Arial"/>
        </w:rPr>
      </w:pPr>
      <w:r w:rsidRPr="008B4296">
        <w:rPr>
          <w:rFonts w:ascii="Calibri" w:hAnsi="Calibri" w:cs="Arial"/>
        </w:rPr>
        <w:t xml:space="preserve">In other words, actual user practices say more about local contexts than larger theorizations about Chinese society say about the popularity of </w:t>
      </w:r>
      <w:proofErr w:type="spellStart"/>
      <w:r w:rsidRPr="008B4296">
        <w:rPr>
          <w:rFonts w:ascii="Calibri" w:hAnsi="Calibri" w:cs="Arial"/>
        </w:rPr>
        <w:t>Momo</w:t>
      </w:r>
      <w:proofErr w:type="spellEnd"/>
      <w:r w:rsidRPr="008B4296">
        <w:rPr>
          <w:rFonts w:ascii="Calibri" w:hAnsi="Calibri" w:cs="Arial"/>
        </w:rPr>
        <w:t xml:space="preserve">. As a matter of fact, when embedded in the ensemble of </w:t>
      </w:r>
      <w:r w:rsidR="00622532" w:rsidRPr="008B4296">
        <w:rPr>
          <w:rFonts w:ascii="Calibri" w:hAnsi="Calibri" w:cs="Arial"/>
        </w:rPr>
        <w:t>social expectations</w:t>
      </w:r>
      <w:r w:rsidRPr="008B4296">
        <w:rPr>
          <w:rFonts w:ascii="Calibri" w:hAnsi="Calibri" w:cs="Arial"/>
        </w:rPr>
        <w:t xml:space="preserve">, peer pressure and family narratives </w:t>
      </w:r>
      <w:r w:rsidR="00622532" w:rsidRPr="008B4296">
        <w:rPr>
          <w:rFonts w:ascii="Calibri" w:hAnsi="Calibri" w:cs="Arial"/>
        </w:rPr>
        <w:t xml:space="preserve">around </w:t>
      </w:r>
      <w:r w:rsidRPr="008B4296">
        <w:rPr>
          <w:rFonts w:ascii="Calibri" w:hAnsi="Calibri" w:cs="Arial"/>
        </w:rPr>
        <w:t>affects and relationships, the snapshots presented in this chapter outline a larger and more coherent picture. I</w:t>
      </w:r>
      <w:r w:rsidR="00EA1BC6" w:rsidRPr="008B4296">
        <w:rPr>
          <w:rFonts w:ascii="Calibri" w:hAnsi="Calibri" w:cs="Arial"/>
        </w:rPr>
        <w:t xml:space="preserve">n </w:t>
      </w:r>
      <w:r w:rsidRPr="008B4296">
        <w:rPr>
          <w:rFonts w:ascii="Calibri" w:hAnsi="Calibri" w:cs="Arial"/>
        </w:rPr>
        <w:t xml:space="preserve">contemporary </w:t>
      </w:r>
      <w:r w:rsidR="00EA1BC6" w:rsidRPr="008B4296">
        <w:rPr>
          <w:rFonts w:ascii="Calibri" w:hAnsi="Calibri" w:cs="Arial"/>
        </w:rPr>
        <w:t xml:space="preserve">China, where the </w:t>
      </w:r>
      <w:r w:rsidR="00EA1BC6" w:rsidRPr="008B4296">
        <w:rPr>
          <w:rFonts w:ascii="Calibri" w:hAnsi="Calibri" w:cs="Arial"/>
        </w:rPr>
        <w:lastRenderedPageBreak/>
        <w:t xml:space="preserve">popularity of TV </w:t>
      </w:r>
      <w:r w:rsidR="00F739A2" w:rsidRPr="008B4296">
        <w:rPr>
          <w:rFonts w:ascii="Calibri" w:hAnsi="Calibri" w:cs="Arial"/>
        </w:rPr>
        <w:t xml:space="preserve">matchmaking reality shows </w:t>
      </w:r>
      <w:r w:rsidR="00EA1BC6" w:rsidRPr="008B4296">
        <w:rPr>
          <w:rFonts w:ascii="Calibri" w:hAnsi="Calibri" w:cs="Arial"/>
        </w:rPr>
        <w:t xml:space="preserve">such as </w:t>
      </w:r>
      <w:r w:rsidR="00F739A2" w:rsidRPr="008B4296">
        <w:rPr>
          <w:rFonts w:ascii="Calibri" w:hAnsi="Calibri" w:cs="Arial"/>
          <w:i/>
        </w:rPr>
        <w:t>If You Are the One</w:t>
      </w:r>
      <w:r w:rsidR="00EA1BC6" w:rsidRPr="008B4296">
        <w:rPr>
          <w:rFonts w:ascii="Calibri" w:hAnsi="Calibri" w:cs="Arial"/>
        </w:rPr>
        <w:t xml:space="preserve"> </w:t>
      </w:r>
      <w:r w:rsidR="00F739A2" w:rsidRPr="008B4296">
        <w:rPr>
          <w:rFonts w:ascii="Calibri" w:hAnsi="Calibri" w:cs="Arial"/>
        </w:rPr>
        <w:t>(</w:t>
      </w:r>
      <w:r w:rsidR="00F739A2" w:rsidRPr="008B4296">
        <w:rPr>
          <w:rFonts w:ascii="Calibri" w:hAnsi="Calibri" w:cs="Arial"/>
          <w:i/>
        </w:rPr>
        <w:t>Fei Cheng Wu Rao</w:t>
      </w:r>
      <w:r w:rsidR="00F739A2" w:rsidRPr="008B4296">
        <w:rPr>
          <w:rFonts w:ascii="Calibri" w:hAnsi="Calibri" w:cs="Arial"/>
        </w:rPr>
        <w:t>)</w:t>
      </w:r>
      <w:r w:rsidR="003C1DEB" w:rsidRPr="008B4296">
        <w:rPr>
          <w:rFonts w:ascii="Calibri" w:hAnsi="Calibri" w:cs="Arial"/>
        </w:rPr>
        <w:t xml:space="preserve"> directly reflect most parents’ involvement in their offspring’s marriage arrangements, their disapproval of dating during school years, and the </w:t>
      </w:r>
      <w:r w:rsidR="00FE43ED" w:rsidRPr="008B4296">
        <w:rPr>
          <w:rFonts w:ascii="Calibri" w:hAnsi="Calibri" w:cs="Arial"/>
        </w:rPr>
        <w:t xml:space="preserve">common </w:t>
      </w:r>
      <w:r w:rsidR="003C1DEB" w:rsidRPr="008B4296">
        <w:rPr>
          <w:rFonts w:ascii="Calibri" w:hAnsi="Calibri" w:cs="Arial"/>
        </w:rPr>
        <w:t>resort to matchmaking services</w:t>
      </w:r>
      <w:r w:rsidR="003A779B" w:rsidRPr="008B4296">
        <w:rPr>
          <w:rFonts w:ascii="Calibri" w:eastAsia="SimSun" w:hAnsi="Calibri" w:cs="Arial"/>
          <w:lang w:eastAsia="zh-CN"/>
        </w:rPr>
        <w:t>.</w:t>
      </w:r>
      <w:r w:rsidR="003A779B" w:rsidRPr="008B4296">
        <w:rPr>
          <w:rFonts w:ascii="Calibri" w:hAnsi="Calibri" w:cs="Arial"/>
        </w:rPr>
        <w:t xml:space="preserve"> </w:t>
      </w:r>
      <w:r w:rsidR="00A14C67" w:rsidRPr="008B4296">
        <w:rPr>
          <w:rFonts w:ascii="Calibri" w:hAnsi="Calibri" w:cs="Arial"/>
        </w:rPr>
        <w:t>In this context, ‘f</w:t>
      </w:r>
      <w:r w:rsidR="003A779B" w:rsidRPr="008B4296">
        <w:rPr>
          <w:rFonts w:ascii="Calibri" w:hAnsi="Calibri" w:cs="Arial"/>
        </w:rPr>
        <w:t xml:space="preserve">lirting </w:t>
      </w:r>
      <w:r w:rsidR="00FE43ED" w:rsidRPr="008B4296">
        <w:rPr>
          <w:rFonts w:ascii="Calibri" w:hAnsi="Calibri" w:cs="Arial"/>
        </w:rPr>
        <w:t>apps</w:t>
      </w:r>
      <w:r w:rsidR="00A14C67" w:rsidRPr="008B4296">
        <w:rPr>
          <w:rFonts w:ascii="Calibri" w:hAnsi="Calibri" w:cs="Arial"/>
        </w:rPr>
        <w:t>’</w:t>
      </w:r>
      <w:r w:rsidR="00FE43ED" w:rsidRPr="008B4296">
        <w:rPr>
          <w:rFonts w:ascii="Calibri" w:hAnsi="Calibri" w:cs="Arial"/>
        </w:rPr>
        <w:t xml:space="preserve"> such as </w:t>
      </w:r>
      <w:proofErr w:type="spellStart"/>
      <w:r w:rsidR="00FE43ED" w:rsidRPr="008B4296">
        <w:rPr>
          <w:rFonts w:ascii="Calibri" w:hAnsi="Calibri" w:cs="Arial"/>
        </w:rPr>
        <w:t>Momo</w:t>
      </w:r>
      <w:proofErr w:type="spellEnd"/>
      <w:r w:rsidR="00FE43ED" w:rsidRPr="008B4296">
        <w:rPr>
          <w:rFonts w:ascii="Calibri" w:hAnsi="Calibri" w:cs="Arial"/>
        </w:rPr>
        <w:t xml:space="preserve"> provide a </w:t>
      </w:r>
      <w:proofErr w:type="gramStart"/>
      <w:r w:rsidR="00FE43ED" w:rsidRPr="008B4296">
        <w:rPr>
          <w:rFonts w:ascii="Calibri" w:hAnsi="Calibri" w:cs="Arial"/>
        </w:rPr>
        <w:t>much needed</w:t>
      </w:r>
      <w:proofErr w:type="gramEnd"/>
      <w:r w:rsidR="00FE43ED" w:rsidRPr="008B4296">
        <w:rPr>
          <w:rFonts w:ascii="Calibri" w:hAnsi="Calibri" w:cs="Arial"/>
        </w:rPr>
        <w:t xml:space="preserve"> safe haven for relational experimentation.</w:t>
      </w:r>
    </w:p>
    <w:p w:rsidR="00FE43ED" w:rsidRPr="008B4296" w:rsidRDefault="00FE43ED" w:rsidP="00F74D8A">
      <w:pPr>
        <w:spacing w:line="276" w:lineRule="auto"/>
        <w:rPr>
          <w:rFonts w:ascii="Calibri" w:hAnsi="Calibri" w:cs="Arial"/>
        </w:rPr>
      </w:pPr>
    </w:p>
    <w:p w:rsidR="00F230D1" w:rsidRPr="008B4296" w:rsidRDefault="007252F7" w:rsidP="00F74D8A">
      <w:pPr>
        <w:spacing w:line="276" w:lineRule="auto"/>
        <w:rPr>
          <w:rFonts w:ascii="Calibri" w:hAnsi="Calibri" w:cs="Arial"/>
        </w:rPr>
      </w:pPr>
      <w:r w:rsidRPr="008B4296">
        <w:rPr>
          <w:rFonts w:ascii="Calibri" w:hAnsi="Calibri" w:cs="Arial"/>
        </w:rPr>
        <w:t>To conclude, w</w:t>
      </w:r>
      <w:r w:rsidR="00FE43ED" w:rsidRPr="008B4296">
        <w:rPr>
          <w:rFonts w:ascii="Calibri" w:hAnsi="Calibri" w:cs="Arial"/>
        </w:rPr>
        <w:t xml:space="preserve">ithout agreeing with her portrayal of </w:t>
      </w:r>
      <w:r w:rsidR="00072AFA" w:rsidRPr="008B4296">
        <w:rPr>
          <w:rFonts w:ascii="Calibri" w:hAnsi="Calibri" w:cs="Arial"/>
        </w:rPr>
        <w:t>social life shift</w:t>
      </w:r>
      <w:r w:rsidR="00FE43ED" w:rsidRPr="008B4296">
        <w:rPr>
          <w:rFonts w:ascii="Calibri" w:hAnsi="Calibri" w:cs="Arial"/>
        </w:rPr>
        <w:t>ing</w:t>
      </w:r>
      <w:r w:rsidR="00072AFA" w:rsidRPr="008B4296">
        <w:rPr>
          <w:rFonts w:ascii="Calibri" w:hAnsi="Calibri" w:cs="Arial"/>
        </w:rPr>
        <w:t xml:space="preserve"> to “</w:t>
      </w:r>
      <w:r w:rsidR="00EA1BC6" w:rsidRPr="008B4296">
        <w:rPr>
          <w:rFonts w:ascii="Calibri" w:hAnsi="Calibri" w:cs="Arial"/>
        </w:rPr>
        <w:t>post</w:t>
      </w:r>
      <w:r w:rsidR="00072AFA" w:rsidRPr="008B4296">
        <w:rPr>
          <w:rFonts w:ascii="Calibri" w:hAnsi="Calibri" w:cs="Arial"/>
        </w:rPr>
        <w:t>-</w:t>
      </w:r>
      <w:r w:rsidR="00EA1BC6" w:rsidRPr="008B4296">
        <w:rPr>
          <w:rFonts w:ascii="Calibri" w:hAnsi="Calibri" w:cs="Arial"/>
        </w:rPr>
        <w:t>familial families</w:t>
      </w:r>
      <w:r w:rsidR="00FE43ED" w:rsidRPr="008B4296">
        <w:rPr>
          <w:rFonts w:ascii="Calibri" w:hAnsi="Calibri" w:cs="Arial"/>
        </w:rPr>
        <w:t>" in which</w:t>
      </w:r>
      <w:r w:rsidR="00072AFA" w:rsidRPr="008B4296">
        <w:rPr>
          <w:rFonts w:ascii="Calibri" w:hAnsi="Calibri" w:cs="Arial"/>
        </w:rPr>
        <w:t xml:space="preserve"> people are “alone </w:t>
      </w:r>
      <w:r w:rsidR="00EA1BC6" w:rsidRPr="008B4296">
        <w:rPr>
          <w:rFonts w:ascii="Calibri" w:hAnsi="Calibri" w:cs="Arial"/>
        </w:rPr>
        <w:t xml:space="preserve">together, each in their own rooms, each on a networked </w:t>
      </w:r>
      <w:r w:rsidR="00072AFA" w:rsidRPr="008B4296">
        <w:rPr>
          <w:rFonts w:ascii="Calibri" w:hAnsi="Calibri" w:cs="Arial"/>
        </w:rPr>
        <w:t>computer</w:t>
      </w:r>
      <w:r w:rsidR="00EA1BC6" w:rsidRPr="008B4296">
        <w:rPr>
          <w:rFonts w:ascii="Calibri" w:hAnsi="Calibri" w:cs="Arial"/>
        </w:rPr>
        <w:t xml:space="preserve"> or </w:t>
      </w:r>
      <w:r w:rsidR="00072AFA" w:rsidRPr="008B4296">
        <w:rPr>
          <w:rFonts w:ascii="Calibri" w:hAnsi="Calibri" w:cs="Arial"/>
        </w:rPr>
        <w:t>mobile</w:t>
      </w:r>
      <w:r w:rsidR="00FE43ED" w:rsidRPr="008B4296">
        <w:rPr>
          <w:rFonts w:ascii="Calibri" w:hAnsi="Calibri" w:cs="Arial"/>
        </w:rPr>
        <w:t xml:space="preserve"> device […] </w:t>
      </w:r>
      <w:r w:rsidR="00EA1BC6" w:rsidRPr="008B4296">
        <w:rPr>
          <w:rFonts w:ascii="Calibri" w:hAnsi="Calibri" w:cs="Arial"/>
        </w:rPr>
        <w:t xml:space="preserve">spending more time with </w:t>
      </w:r>
      <w:r w:rsidR="00BC5557" w:rsidRPr="008B4296">
        <w:rPr>
          <w:rFonts w:ascii="Calibri" w:hAnsi="Calibri" w:cs="Arial"/>
        </w:rPr>
        <w:t>technology</w:t>
      </w:r>
      <w:r w:rsidR="00072AFA" w:rsidRPr="008B4296">
        <w:rPr>
          <w:rFonts w:ascii="Calibri" w:hAnsi="Calibri" w:cs="Arial"/>
        </w:rPr>
        <w:t xml:space="preserve"> and less with each other”</w:t>
      </w:r>
      <w:r w:rsidR="00C523AF" w:rsidRPr="008B4296">
        <w:rPr>
          <w:rFonts w:ascii="Calibri" w:hAnsi="Calibri" w:cs="Arial"/>
        </w:rPr>
        <w:t>,</w:t>
      </w:r>
      <w:r w:rsidR="00BC5557" w:rsidRPr="008B4296">
        <w:rPr>
          <w:rStyle w:val="FootnoteReference"/>
          <w:rFonts w:ascii="Calibri" w:hAnsi="Calibri" w:cs="Arial"/>
        </w:rPr>
        <w:footnoteReference w:id="67"/>
      </w:r>
      <w:r w:rsidR="00BC5557" w:rsidRPr="008B4296">
        <w:rPr>
          <w:rFonts w:ascii="Calibri" w:hAnsi="Calibri" w:cs="Arial"/>
        </w:rPr>
        <w:t xml:space="preserve"> </w:t>
      </w:r>
      <w:r w:rsidR="00FE43ED" w:rsidRPr="008B4296">
        <w:rPr>
          <w:rFonts w:ascii="Calibri" w:hAnsi="Calibri" w:cs="Arial"/>
        </w:rPr>
        <w:t xml:space="preserve">we believe that it </w:t>
      </w:r>
      <w:r w:rsidR="00EA1BC6" w:rsidRPr="008B4296">
        <w:rPr>
          <w:rFonts w:ascii="Calibri" w:hAnsi="Calibri" w:cs="Arial"/>
        </w:rPr>
        <w:t xml:space="preserve">is Sherry </w:t>
      </w:r>
      <w:proofErr w:type="spellStart"/>
      <w:r w:rsidR="00EA1BC6" w:rsidRPr="008B4296">
        <w:rPr>
          <w:rFonts w:ascii="Calibri" w:hAnsi="Calibri" w:cs="Arial"/>
        </w:rPr>
        <w:t>Turkle</w:t>
      </w:r>
      <w:proofErr w:type="spellEnd"/>
      <w:r w:rsidR="00EA1BC6" w:rsidRPr="008B4296">
        <w:rPr>
          <w:rFonts w:ascii="Calibri" w:hAnsi="Calibri" w:cs="Arial"/>
        </w:rPr>
        <w:t xml:space="preserve"> who provides one of the best summaries of </w:t>
      </w:r>
      <w:r w:rsidR="00FE43ED" w:rsidRPr="008B4296">
        <w:rPr>
          <w:rFonts w:ascii="Calibri" w:hAnsi="Calibri" w:cs="Arial"/>
        </w:rPr>
        <w:t>the kind of pragmatic</w:t>
      </w:r>
      <w:r w:rsidR="00EA1BC6" w:rsidRPr="008B4296">
        <w:rPr>
          <w:rFonts w:ascii="Calibri" w:hAnsi="Calibri" w:cs="Arial"/>
        </w:rPr>
        <w:t xml:space="preserve"> use </w:t>
      </w:r>
      <w:r w:rsidR="00FE43ED" w:rsidRPr="008B4296">
        <w:rPr>
          <w:rFonts w:ascii="Calibri" w:hAnsi="Calibri" w:cs="Arial"/>
        </w:rPr>
        <w:t xml:space="preserve">of technology </w:t>
      </w:r>
      <w:r w:rsidR="00EA1BC6" w:rsidRPr="008B4296">
        <w:rPr>
          <w:rFonts w:ascii="Calibri" w:hAnsi="Calibri" w:cs="Arial"/>
        </w:rPr>
        <w:t>we found</w:t>
      </w:r>
      <w:r w:rsidR="00FE43ED" w:rsidRPr="008B4296">
        <w:rPr>
          <w:rFonts w:ascii="Calibri" w:hAnsi="Calibri" w:cs="Arial"/>
        </w:rPr>
        <w:t xml:space="preserve"> and described</w:t>
      </w:r>
      <w:r w:rsidR="00BC5557" w:rsidRPr="008B4296">
        <w:rPr>
          <w:rFonts w:ascii="Calibri" w:hAnsi="Calibri" w:cs="Arial"/>
        </w:rPr>
        <w:t xml:space="preserve"> among </w:t>
      </w:r>
      <w:proofErr w:type="spellStart"/>
      <w:r w:rsidR="00BC5557" w:rsidRPr="008B4296">
        <w:rPr>
          <w:rFonts w:ascii="Calibri" w:hAnsi="Calibri" w:cs="Arial"/>
        </w:rPr>
        <w:t>Momo</w:t>
      </w:r>
      <w:proofErr w:type="spellEnd"/>
      <w:r w:rsidR="00BC5557" w:rsidRPr="008B4296">
        <w:rPr>
          <w:rFonts w:ascii="Calibri" w:hAnsi="Calibri" w:cs="Arial"/>
        </w:rPr>
        <w:t xml:space="preserve"> users in China: “</w:t>
      </w:r>
      <w:r w:rsidR="00EA1BC6" w:rsidRPr="008B4296">
        <w:rPr>
          <w:rFonts w:ascii="Calibri" w:hAnsi="Calibri" w:cs="Arial"/>
        </w:rPr>
        <w:t>people doing what they have always done: trying to understand themselves and improve their lives by using the ma</w:t>
      </w:r>
      <w:r w:rsidR="00BC5557" w:rsidRPr="008B4296">
        <w:rPr>
          <w:rFonts w:ascii="Calibri" w:hAnsi="Calibri" w:cs="Arial"/>
        </w:rPr>
        <w:t>terials they have at hand”</w:t>
      </w:r>
      <w:r w:rsidR="00C523AF" w:rsidRPr="008B4296">
        <w:rPr>
          <w:rFonts w:ascii="Calibri" w:hAnsi="Calibri" w:cs="Arial"/>
        </w:rPr>
        <w:t>.</w:t>
      </w:r>
      <w:r w:rsidR="00BC5557" w:rsidRPr="008B4296">
        <w:rPr>
          <w:rStyle w:val="FootnoteReference"/>
          <w:rFonts w:ascii="Calibri" w:hAnsi="Calibri" w:cs="Arial"/>
        </w:rPr>
        <w:footnoteReference w:id="68"/>
      </w:r>
      <w:r w:rsidR="00EA1BC6" w:rsidRPr="008B4296">
        <w:rPr>
          <w:rFonts w:ascii="Calibri" w:hAnsi="Calibri" w:cs="Arial"/>
        </w:rPr>
        <w:t xml:space="preserve"> </w:t>
      </w:r>
      <w:proofErr w:type="spellStart"/>
      <w:r w:rsidR="00FE43ED" w:rsidRPr="008B4296">
        <w:rPr>
          <w:rFonts w:ascii="Calibri" w:hAnsi="Calibri" w:cs="Arial"/>
        </w:rPr>
        <w:t>Momo</w:t>
      </w:r>
      <w:proofErr w:type="spellEnd"/>
      <w:r w:rsidR="00FE43ED" w:rsidRPr="008B4296">
        <w:rPr>
          <w:rFonts w:ascii="Calibri" w:hAnsi="Calibri" w:cs="Arial"/>
        </w:rPr>
        <w:t xml:space="preserve"> is mostly not about</w:t>
      </w:r>
      <w:r w:rsidR="00F230D1" w:rsidRPr="008B4296">
        <w:rPr>
          <w:rFonts w:ascii="Calibri" w:hAnsi="Calibri" w:cs="Arial"/>
        </w:rPr>
        <w:t xml:space="preserve"> dating, but also not</w:t>
      </w:r>
      <w:r w:rsidR="00FE43ED" w:rsidRPr="008B4296">
        <w:rPr>
          <w:rFonts w:ascii="Calibri" w:hAnsi="Calibri" w:cs="Arial"/>
        </w:rPr>
        <w:t xml:space="preserve"> just</w:t>
      </w:r>
      <w:r w:rsidR="00F230D1" w:rsidRPr="008B4296">
        <w:rPr>
          <w:rFonts w:ascii="Calibri" w:hAnsi="Calibri" w:cs="Arial"/>
        </w:rPr>
        <w:t xml:space="preserve"> about grooming a useless virtual persona or ‘doing nothing’</w:t>
      </w:r>
      <w:r w:rsidR="00E870CB" w:rsidRPr="008B4296">
        <w:rPr>
          <w:rFonts w:ascii="Calibri" w:hAnsi="Calibri" w:cs="Arial"/>
        </w:rPr>
        <w:t xml:space="preserve"> in front of a screen.</w:t>
      </w:r>
      <w:r w:rsidR="00F230D1" w:rsidRPr="008B4296">
        <w:rPr>
          <w:rFonts w:ascii="Calibri" w:hAnsi="Calibri" w:cs="Arial"/>
        </w:rPr>
        <w:t xml:space="preserve"> </w:t>
      </w:r>
      <w:r w:rsidR="00E870CB" w:rsidRPr="008B4296">
        <w:rPr>
          <w:rFonts w:ascii="Calibri" w:hAnsi="Calibri" w:cs="Arial"/>
        </w:rPr>
        <w:t>R</w:t>
      </w:r>
      <w:r w:rsidR="00F230D1" w:rsidRPr="008B4296">
        <w:rPr>
          <w:rFonts w:ascii="Calibri" w:hAnsi="Calibri" w:cs="Arial"/>
        </w:rPr>
        <w:t>ather,</w:t>
      </w:r>
      <w:r w:rsidR="00FE43ED" w:rsidRPr="008B4296">
        <w:rPr>
          <w:rFonts w:ascii="Calibri" w:hAnsi="Calibri" w:cs="Arial"/>
        </w:rPr>
        <w:t xml:space="preserve"> it enables</w:t>
      </w:r>
      <w:r w:rsidR="00F230D1" w:rsidRPr="008B4296">
        <w:rPr>
          <w:rFonts w:ascii="Calibri" w:hAnsi="Calibri" w:cs="Arial"/>
        </w:rPr>
        <w:t xml:space="preserve"> a kind of</w:t>
      </w:r>
      <w:r w:rsidR="005A2232" w:rsidRPr="008B4296">
        <w:rPr>
          <w:rFonts w:ascii="Calibri" w:hAnsi="Calibri" w:cs="Arial"/>
        </w:rPr>
        <w:t xml:space="preserve"> </w:t>
      </w:r>
      <w:proofErr w:type="spellStart"/>
      <w:r w:rsidR="005A2232" w:rsidRPr="008B4296">
        <w:rPr>
          <w:rFonts w:ascii="Calibri" w:hAnsi="Calibri" w:cs="Arial"/>
          <w:i/>
        </w:rPr>
        <w:t>aimei</w:t>
      </w:r>
      <w:proofErr w:type="spellEnd"/>
      <w:r w:rsidR="00F230D1" w:rsidRPr="008B4296">
        <w:rPr>
          <w:rFonts w:ascii="Calibri" w:hAnsi="Calibri" w:cs="Arial"/>
        </w:rPr>
        <w:t xml:space="preserve"> flirting </w:t>
      </w:r>
      <w:r w:rsidR="00E870CB" w:rsidRPr="008B4296">
        <w:rPr>
          <w:rFonts w:ascii="Calibri" w:hAnsi="Calibri" w:cs="Arial"/>
        </w:rPr>
        <w:t xml:space="preserve">along </w:t>
      </w:r>
      <w:r w:rsidR="00FE43ED" w:rsidRPr="008B4296">
        <w:rPr>
          <w:rFonts w:ascii="Calibri" w:hAnsi="Calibri" w:cs="Arial"/>
        </w:rPr>
        <w:t>the tensions of place, sex and</w:t>
      </w:r>
      <w:r w:rsidR="00F230D1" w:rsidRPr="008B4296">
        <w:rPr>
          <w:rFonts w:ascii="Calibri" w:hAnsi="Calibri" w:cs="Arial"/>
        </w:rPr>
        <w:t xml:space="preserve"> identity with other</w:t>
      </w:r>
      <w:r w:rsidR="00FE43ED" w:rsidRPr="008B4296">
        <w:rPr>
          <w:rFonts w:ascii="Calibri" w:hAnsi="Calibri" w:cs="Arial"/>
        </w:rPr>
        <w:t>s</w:t>
      </w:r>
      <w:r w:rsidR="00F230D1" w:rsidRPr="008B4296">
        <w:rPr>
          <w:rFonts w:ascii="Calibri" w:hAnsi="Calibri" w:cs="Arial"/>
        </w:rPr>
        <w:t xml:space="preserve"> who are quite not </w:t>
      </w:r>
      <w:r w:rsidR="00FE43ED" w:rsidRPr="008B4296">
        <w:rPr>
          <w:rFonts w:ascii="Calibri" w:hAnsi="Calibri" w:cs="Arial"/>
        </w:rPr>
        <w:t>‘</w:t>
      </w:r>
      <w:r w:rsidR="00F230D1" w:rsidRPr="008B4296">
        <w:rPr>
          <w:rFonts w:ascii="Calibri" w:hAnsi="Calibri" w:cs="Arial"/>
        </w:rPr>
        <w:t>the ones</w:t>
      </w:r>
      <w:r w:rsidR="00FE43ED" w:rsidRPr="008B4296">
        <w:rPr>
          <w:rFonts w:ascii="Calibri" w:hAnsi="Calibri" w:cs="Arial"/>
        </w:rPr>
        <w:t>’</w:t>
      </w:r>
      <w:r w:rsidR="00E870CB" w:rsidRPr="008B4296">
        <w:rPr>
          <w:rFonts w:ascii="Calibri" w:hAnsi="Calibri" w:cs="Arial"/>
        </w:rPr>
        <w:t xml:space="preserve"> – ephemeral and proximal partners </w:t>
      </w:r>
      <w:r w:rsidR="00F230D1" w:rsidRPr="008B4296">
        <w:rPr>
          <w:rFonts w:ascii="Calibri" w:hAnsi="Calibri" w:cs="Arial"/>
        </w:rPr>
        <w:t xml:space="preserve">much more interesting than the </w:t>
      </w:r>
      <w:proofErr w:type="spellStart"/>
      <w:r w:rsidR="00E870CB" w:rsidRPr="008B4296">
        <w:rPr>
          <w:rFonts w:ascii="Calibri" w:hAnsi="Calibri" w:cs="Arial"/>
          <w:i/>
        </w:rPr>
        <w:t>wuliao</w:t>
      </w:r>
      <w:proofErr w:type="spellEnd"/>
      <w:r w:rsidR="00E870CB" w:rsidRPr="008B4296">
        <w:rPr>
          <w:rFonts w:ascii="Calibri" w:hAnsi="Calibri" w:cs="Arial"/>
          <w:i/>
        </w:rPr>
        <w:t xml:space="preserve"> </w:t>
      </w:r>
      <w:r w:rsidR="00F230D1" w:rsidRPr="008B4296">
        <w:rPr>
          <w:rFonts w:ascii="Calibri" w:hAnsi="Calibri" w:cs="Arial"/>
        </w:rPr>
        <w:t xml:space="preserve">world of </w:t>
      </w:r>
      <w:r w:rsidR="00173DD7" w:rsidRPr="008B4296">
        <w:rPr>
          <w:rFonts w:ascii="Calibri" w:hAnsi="Calibri" w:cs="Arial"/>
        </w:rPr>
        <w:t xml:space="preserve">social </w:t>
      </w:r>
      <w:r w:rsidR="00F230D1" w:rsidRPr="008B4296">
        <w:rPr>
          <w:rFonts w:ascii="Calibri" w:hAnsi="Calibri" w:cs="Arial"/>
        </w:rPr>
        <w:t>pressures</w:t>
      </w:r>
      <w:r w:rsidR="00E870CB" w:rsidRPr="008B4296">
        <w:rPr>
          <w:rFonts w:ascii="Calibri" w:hAnsi="Calibri" w:cs="Arial"/>
        </w:rPr>
        <w:t xml:space="preserve">, </w:t>
      </w:r>
      <w:r w:rsidR="00F230D1" w:rsidRPr="008B4296">
        <w:rPr>
          <w:rFonts w:ascii="Calibri" w:hAnsi="Calibri" w:cs="Arial"/>
        </w:rPr>
        <w:t>prescribed roles</w:t>
      </w:r>
      <w:r w:rsidR="00E870CB" w:rsidRPr="008B4296">
        <w:rPr>
          <w:rFonts w:ascii="Calibri" w:hAnsi="Calibri" w:cs="Arial"/>
        </w:rPr>
        <w:t>,</w:t>
      </w:r>
      <w:r w:rsidR="00F230D1" w:rsidRPr="008B4296">
        <w:rPr>
          <w:rFonts w:ascii="Calibri" w:hAnsi="Calibri" w:cs="Arial"/>
        </w:rPr>
        <w:t xml:space="preserve"> and media</w:t>
      </w:r>
      <w:r w:rsidR="003308C7" w:rsidRPr="008B4296">
        <w:rPr>
          <w:rFonts w:ascii="Calibri" w:hAnsi="Calibri" w:cs="Arial"/>
        </w:rPr>
        <w:t>ted</w:t>
      </w:r>
      <w:r w:rsidR="00F230D1" w:rsidRPr="008B4296">
        <w:rPr>
          <w:rFonts w:ascii="Calibri" w:hAnsi="Calibri" w:cs="Arial"/>
        </w:rPr>
        <w:t xml:space="preserve"> images.</w:t>
      </w:r>
    </w:p>
    <w:p w:rsidR="00C523AF" w:rsidRPr="008B4296" w:rsidRDefault="00C523AF" w:rsidP="00F74D8A">
      <w:pPr>
        <w:spacing w:line="276" w:lineRule="auto"/>
        <w:rPr>
          <w:rFonts w:ascii="Calibri" w:hAnsi="Calibri" w:cs="Arial"/>
        </w:rPr>
      </w:pPr>
    </w:p>
    <w:p w:rsidR="00FC42BD" w:rsidRPr="008B4296" w:rsidRDefault="00FC42BD" w:rsidP="00F74D8A">
      <w:pPr>
        <w:spacing w:line="276" w:lineRule="auto"/>
        <w:rPr>
          <w:rFonts w:ascii="Calibri" w:hAnsi="Calibri" w:cs="Arial"/>
        </w:rPr>
      </w:pPr>
    </w:p>
    <w:p w:rsidR="00FC42BD" w:rsidRPr="008B4296" w:rsidRDefault="009C5E11" w:rsidP="00F74D8A">
      <w:pPr>
        <w:spacing w:line="276" w:lineRule="auto"/>
        <w:rPr>
          <w:rFonts w:ascii="Calibri" w:eastAsia="SimSun" w:hAnsi="Calibri" w:cs="Arial"/>
          <w:b/>
          <w:lang w:eastAsia="zh-CN"/>
        </w:rPr>
      </w:pPr>
      <w:r w:rsidRPr="008B4296">
        <w:rPr>
          <w:rFonts w:ascii="Calibri" w:eastAsia="SimSun" w:hAnsi="Calibri" w:cs="Arial"/>
          <w:b/>
          <w:lang w:eastAsia="zh-CN"/>
        </w:rPr>
        <w:t>References</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lang w:val="en-US"/>
        </w:rPr>
        <w:t>‘</w:t>
      </w:r>
      <w:proofErr w:type="spellStart"/>
      <w:r w:rsidRPr="008B4296">
        <w:rPr>
          <w:rFonts w:ascii="Calibri" w:hAnsi="Calibri" w:cs="Arial"/>
          <w:lang w:val="en-US"/>
        </w:rPr>
        <w:t>Baihewang</w:t>
      </w:r>
      <w:proofErr w:type="spellEnd"/>
      <w:r w:rsidRPr="008B4296">
        <w:rPr>
          <w:rFonts w:ascii="Calibri" w:hAnsi="Calibri" w:cs="Arial"/>
          <w:lang w:val="en-US"/>
        </w:rPr>
        <w:t xml:space="preserve"> </w:t>
      </w:r>
      <w:proofErr w:type="spellStart"/>
      <w:r w:rsidRPr="008B4296">
        <w:rPr>
          <w:rFonts w:ascii="Calibri" w:hAnsi="Calibri" w:cs="Arial"/>
          <w:lang w:val="en-US"/>
        </w:rPr>
        <w:t>guanggao</w:t>
      </w:r>
      <w:proofErr w:type="spellEnd"/>
      <w:r w:rsidRPr="008B4296">
        <w:rPr>
          <w:rFonts w:ascii="Calibri" w:hAnsi="Calibri" w:cs="Arial"/>
          <w:lang w:val="en-US"/>
        </w:rPr>
        <w:t xml:space="preserve">: </w:t>
      </w:r>
      <w:proofErr w:type="spellStart"/>
      <w:r w:rsidRPr="008B4296">
        <w:rPr>
          <w:rFonts w:ascii="Calibri" w:hAnsi="Calibri" w:cs="Arial"/>
          <w:lang w:val="en-US"/>
        </w:rPr>
        <w:t>Yinwei</w:t>
      </w:r>
      <w:proofErr w:type="spellEnd"/>
      <w:r w:rsidRPr="008B4296">
        <w:rPr>
          <w:rFonts w:ascii="Calibri" w:hAnsi="Calibri" w:cs="Arial"/>
          <w:lang w:val="en-US"/>
        </w:rPr>
        <w:t xml:space="preserve"> </w:t>
      </w:r>
      <w:proofErr w:type="spellStart"/>
      <w:r w:rsidRPr="008B4296">
        <w:rPr>
          <w:rFonts w:ascii="Calibri" w:hAnsi="Calibri" w:cs="Arial"/>
          <w:lang w:val="en-US"/>
        </w:rPr>
        <w:t>ai</w:t>
      </w:r>
      <w:proofErr w:type="spellEnd"/>
      <w:r w:rsidRPr="008B4296">
        <w:rPr>
          <w:rFonts w:ascii="Calibri" w:hAnsi="Calibri" w:cs="Arial"/>
          <w:lang w:val="en-US"/>
        </w:rPr>
        <w:t xml:space="preserve"> bu </w:t>
      </w:r>
      <w:proofErr w:type="spellStart"/>
      <w:r w:rsidRPr="008B4296">
        <w:rPr>
          <w:rFonts w:ascii="Calibri" w:hAnsi="Calibri" w:cs="Arial"/>
          <w:lang w:val="en-US"/>
        </w:rPr>
        <w:t>dengdai</w:t>
      </w:r>
      <w:proofErr w:type="spellEnd"/>
      <w:r w:rsidRPr="008B4296">
        <w:rPr>
          <w:rFonts w:ascii="Calibri" w:hAnsi="Calibri" w:cs="Arial"/>
          <w:lang w:val="en-US"/>
        </w:rPr>
        <w:t xml:space="preserve">’, Youku, </w:t>
      </w:r>
      <w:hyperlink r:id="rId9" w:history="1">
        <w:r w:rsidRPr="008B4296">
          <w:rPr>
            <w:rStyle w:val="Hyperlink"/>
            <w:rFonts w:ascii="Calibri" w:hAnsi="Calibri" w:cs="Arial"/>
            <w:lang w:val="en-US"/>
          </w:rPr>
          <w:t>http://v.youku.com/v_show/id_XNjY2NzE2OTA4.html</w:t>
        </w:r>
      </w:hyperlink>
    </w:p>
    <w:p w:rsidR="003E36A7" w:rsidRPr="008B4296" w:rsidRDefault="003E36A7" w:rsidP="00F74D8A">
      <w:pPr>
        <w:pStyle w:val="FootnoteText"/>
        <w:spacing w:line="276" w:lineRule="auto"/>
        <w:ind w:left="720" w:right="567" w:hanging="720"/>
        <w:rPr>
          <w:rFonts w:ascii="Calibri" w:hAnsi="Calibri" w:cs="Arial"/>
        </w:rPr>
      </w:pPr>
      <w:r w:rsidRPr="008B4296">
        <w:rPr>
          <w:rFonts w:ascii="Calibri" w:hAnsi="Calibri" w:cs="Arial"/>
        </w:rPr>
        <w:t>Ben-Ze'ev, Aaron. Love Online: Emotions on the Internet</w:t>
      </w:r>
      <w:r w:rsidR="00BC260D" w:rsidRPr="008B4296">
        <w:rPr>
          <w:rFonts w:ascii="Calibri" w:eastAsia="SimSun" w:hAnsi="Calibri" w:cs="Arial"/>
          <w:lang w:eastAsia="zh-CN"/>
        </w:rPr>
        <w:t>,</w:t>
      </w:r>
      <w:r w:rsidR="00BC260D" w:rsidRPr="008B4296">
        <w:rPr>
          <w:rFonts w:ascii="Calibri" w:hAnsi="Calibri" w:cs="Arial"/>
        </w:rPr>
        <w:t xml:space="preserve"> </w:t>
      </w:r>
      <w:r w:rsidRPr="008B4296">
        <w:rPr>
          <w:rFonts w:ascii="Calibri" w:hAnsi="Calibri" w:cs="Arial"/>
        </w:rPr>
        <w:t>Cambridge: Cambridge University Press, 2004.</w:t>
      </w:r>
    </w:p>
    <w:p w:rsidR="003E36A7" w:rsidRPr="008B4296" w:rsidRDefault="003E36A7" w:rsidP="00F74D8A">
      <w:pPr>
        <w:spacing w:line="276" w:lineRule="auto"/>
        <w:ind w:left="720" w:right="567" w:hanging="720"/>
        <w:rPr>
          <w:rFonts w:ascii="Calibri" w:eastAsia="Times New Roman" w:hAnsi="Calibri" w:cs="Arial"/>
          <w:lang w:val="en-US" w:eastAsia="zh-CN"/>
        </w:rPr>
      </w:pPr>
      <w:r w:rsidRPr="008B4296">
        <w:rPr>
          <w:rFonts w:ascii="Calibri" w:eastAsia="Times New Roman" w:hAnsi="Calibri" w:cs="Arial"/>
          <w:color w:val="010101"/>
          <w:lang w:val="en-US" w:eastAsia="zh-CN"/>
        </w:rPr>
        <w:t xml:space="preserve">Bourdieu, Pierre. The </w:t>
      </w:r>
      <w:r w:rsidR="00BC260D" w:rsidRPr="008B4296">
        <w:rPr>
          <w:rFonts w:ascii="Calibri" w:eastAsia="SimSun" w:hAnsi="Calibri" w:cs="Arial"/>
          <w:color w:val="010101"/>
          <w:lang w:val="en-US" w:eastAsia="zh-CN"/>
        </w:rPr>
        <w:t>B</w:t>
      </w:r>
      <w:r w:rsidR="00BC260D" w:rsidRPr="008B4296">
        <w:rPr>
          <w:rFonts w:ascii="Calibri" w:eastAsia="Times New Roman" w:hAnsi="Calibri" w:cs="Arial"/>
          <w:color w:val="010101"/>
          <w:lang w:val="en-US" w:eastAsia="zh-CN"/>
        </w:rPr>
        <w:t xml:space="preserve">achelor’s </w:t>
      </w:r>
      <w:r w:rsidR="00BC260D" w:rsidRPr="008B4296">
        <w:rPr>
          <w:rFonts w:ascii="Calibri" w:eastAsia="SimSun" w:hAnsi="Calibri" w:cs="Arial"/>
          <w:color w:val="010101"/>
          <w:lang w:val="en-US" w:eastAsia="zh-CN"/>
        </w:rPr>
        <w:t>B</w:t>
      </w:r>
      <w:r w:rsidR="00BC260D" w:rsidRPr="008B4296">
        <w:rPr>
          <w:rFonts w:ascii="Calibri" w:eastAsia="Times New Roman" w:hAnsi="Calibri" w:cs="Arial"/>
          <w:color w:val="010101"/>
          <w:lang w:val="en-US" w:eastAsia="zh-CN"/>
        </w:rPr>
        <w:t>all</w:t>
      </w:r>
      <w:r w:rsidR="001C43E1" w:rsidRPr="008B4296">
        <w:rPr>
          <w:rFonts w:ascii="Calibri" w:eastAsia="Times New Roman" w:hAnsi="Calibri" w:cs="Arial"/>
          <w:color w:val="010101"/>
          <w:lang w:val="en-US" w:eastAsia="zh-CN"/>
        </w:rPr>
        <w:t>,</w:t>
      </w:r>
      <w:r w:rsidRPr="008B4296">
        <w:rPr>
          <w:rFonts w:ascii="Calibri" w:eastAsia="Times New Roman" w:hAnsi="Calibri" w:cs="Arial"/>
          <w:color w:val="010101"/>
          <w:lang w:val="en-US" w:eastAsia="zh-CN"/>
        </w:rPr>
        <w:t xml:space="preserve"> Cambridge: Polity Press, 2008.</w:t>
      </w:r>
    </w:p>
    <w:p w:rsidR="003E36A7" w:rsidRPr="008B4296" w:rsidRDefault="003E36A7" w:rsidP="00F74D8A">
      <w:pPr>
        <w:spacing w:line="276" w:lineRule="auto"/>
        <w:ind w:left="720" w:right="567" w:hanging="720"/>
        <w:rPr>
          <w:rFonts w:ascii="Calibri" w:eastAsia="Times New Roman" w:hAnsi="Calibri" w:cs="Arial"/>
          <w:lang w:val="en-US" w:eastAsia="zh-CN"/>
        </w:rPr>
      </w:pPr>
      <w:r w:rsidRPr="008B4296">
        <w:rPr>
          <w:rFonts w:ascii="Calibri" w:eastAsia="Times New Roman" w:hAnsi="Calibri" w:cs="Arial"/>
          <w:color w:val="010101"/>
          <w:lang w:val="en-US" w:eastAsia="zh-CN"/>
        </w:rPr>
        <w:t xml:space="preserve">Burger, Richard. </w:t>
      </w:r>
      <w:r w:rsidR="001C43E1" w:rsidRPr="008B4296">
        <w:rPr>
          <w:rFonts w:ascii="Calibri" w:eastAsia="Times New Roman" w:hAnsi="Calibri" w:cs="Arial"/>
          <w:color w:val="010101"/>
          <w:lang w:val="en-US" w:eastAsia="zh-CN"/>
        </w:rPr>
        <w:t>Behind the Red D</w:t>
      </w:r>
      <w:r w:rsidRPr="008B4296">
        <w:rPr>
          <w:rFonts w:ascii="Calibri" w:eastAsia="Times New Roman" w:hAnsi="Calibri" w:cs="Arial"/>
          <w:color w:val="010101"/>
          <w:lang w:val="en-US" w:eastAsia="zh-CN"/>
        </w:rPr>
        <w:t>oor: Sex in China</w:t>
      </w:r>
      <w:r w:rsidR="001C43E1" w:rsidRPr="008B4296">
        <w:rPr>
          <w:rFonts w:ascii="Calibri" w:eastAsia="Times New Roman" w:hAnsi="Calibri" w:cs="Arial"/>
          <w:color w:val="010101"/>
          <w:lang w:val="en-US" w:eastAsia="zh-CN"/>
        </w:rPr>
        <w:t>,</w:t>
      </w:r>
      <w:r w:rsidRPr="008B4296">
        <w:rPr>
          <w:rFonts w:ascii="Calibri" w:eastAsia="Times New Roman" w:hAnsi="Calibri" w:cs="Arial"/>
          <w:color w:val="010101"/>
          <w:lang w:val="en-US" w:eastAsia="zh-CN"/>
        </w:rPr>
        <w:t xml:space="preserve"> Hong Kong: </w:t>
      </w:r>
      <w:proofErr w:type="spellStart"/>
      <w:r w:rsidRPr="008B4296">
        <w:rPr>
          <w:rFonts w:ascii="Calibri" w:eastAsia="Times New Roman" w:hAnsi="Calibri" w:cs="Arial"/>
          <w:color w:val="010101"/>
          <w:lang w:val="en-US" w:eastAsia="zh-CN"/>
        </w:rPr>
        <w:t>Earnshaw</w:t>
      </w:r>
      <w:proofErr w:type="spellEnd"/>
      <w:r w:rsidRPr="008B4296">
        <w:rPr>
          <w:rFonts w:ascii="Calibri" w:eastAsia="Times New Roman" w:hAnsi="Calibri" w:cs="Arial"/>
          <w:color w:val="010101"/>
          <w:lang w:val="en-US" w:eastAsia="zh-CN"/>
        </w:rPr>
        <w:t xml:space="preserve"> Books, 2012.</w:t>
      </w:r>
    </w:p>
    <w:p w:rsidR="003E36A7" w:rsidRPr="008B4296" w:rsidRDefault="001C43E1" w:rsidP="00F74D8A">
      <w:pPr>
        <w:spacing w:line="276" w:lineRule="auto"/>
        <w:ind w:left="720" w:right="567" w:hanging="720"/>
        <w:rPr>
          <w:rFonts w:ascii="Calibri" w:hAnsi="Calibri" w:cs="Arial"/>
        </w:rPr>
      </w:pPr>
      <w:r w:rsidRPr="008B4296">
        <w:rPr>
          <w:rFonts w:ascii="Calibri" w:hAnsi="Calibri" w:cs="Arial"/>
        </w:rPr>
        <w:t xml:space="preserve">Choi, </w:t>
      </w:r>
      <w:proofErr w:type="spellStart"/>
      <w:r w:rsidRPr="008B4296">
        <w:rPr>
          <w:rFonts w:ascii="Calibri" w:hAnsi="Calibri" w:cs="Arial"/>
        </w:rPr>
        <w:t>Jaz</w:t>
      </w:r>
      <w:proofErr w:type="spellEnd"/>
      <w:r w:rsidRPr="008B4296">
        <w:rPr>
          <w:rFonts w:ascii="Calibri" w:hAnsi="Calibri" w:cs="Arial"/>
        </w:rPr>
        <w:t xml:space="preserve"> </w:t>
      </w:r>
      <w:proofErr w:type="spellStart"/>
      <w:r w:rsidRPr="008B4296">
        <w:rPr>
          <w:rFonts w:ascii="Calibri" w:hAnsi="Calibri" w:cs="Arial"/>
        </w:rPr>
        <w:t>Hee-jong</w:t>
      </w:r>
      <w:proofErr w:type="spellEnd"/>
      <w:r w:rsidRPr="008B4296">
        <w:rPr>
          <w:rFonts w:ascii="Calibri" w:hAnsi="Calibri" w:cs="Arial"/>
        </w:rPr>
        <w:t>. ‘The C</w:t>
      </w:r>
      <w:r w:rsidR="003E36A7" w:rsidRPr="008B4296">
        <w:rPr>
          <w:rFonts w:ascii="Calibri" w:hAnsi="Calibri" w:cs="Arial"/>
        </w:rPr>
        <w:t xml:space="preserve">ity, </w:t>
      </w:r>
      <w:r w:rsidRPr="008B4296">
        <w:rPr>
          <w:rFonts w:ascii="Calibri" w:hAnsi="Calibri" w:cs="Arial"/>
        </w:rPr>
        <w:t>Self and C</w:t>
      </w:r>
      <w:r w:rsidR="003E36A7" w:rsidRPr="008B4296">
        <w:rPr>
          <w:rFonts w:ascii="Calibri" w:hAnsi="Calibri" w:cs="Arial"/>
        </w:rPr>
        <w:t xml:space="preserve">onnections’, in Stephanie </w:t>
      </w:r>
      <w:proofErr w:type="spellStart"/>
      <w:r w:rsidR="003E36A7" w:rsidRPr="008B4296">
        <w:rPr>
          <w:rFonts w:ascii="Calibri" w:hAnsi="Calibri" w:cs="Arial"/>
        </w:rPr>
        <w:t>Hemelryk</w:t>
      </w:r>
      <w:proofErr w:type="spellEnd"/>
      <w:r w:rsidR="003E36A7" w:rsidRPr="008B4296">
        <w:rPr>
          <w:rFonts w:ascii="Calibri" w:hAnsi="Calibri" w:cs="Arial"/>
        </w:rPr>
        <w:t xml:space="preserve"> Donald, Theresa </w:t>
      </w:r>
      <w:proofErr w:type="spellStart"/>
      <w:r w:rsidR="003E36A7" w:rsidRPr="008B4296">
        <w:rPr>
          <w:rFonts w:ascii="Calibri" w:hAnsi="Calibri" w:cs="Arial"/>
        </w:rPr>
        <w:t>Dirndorfer</w:t>
      </w:r>
      <w:proofErr w:type="spellEnd"/>
      <w:r w:rsidR="003E36A7" w:rsidRPr="008B4296">
        <w:rPr>
          <w:rFonts w:ascii="Calibri" w:hAnsi="Calibri" w:cs="Arial"/>
        </w:rPr>
        <w:t xml:space="preserve"> Anderson and Damien Spry (</w:t>
      </w:r>
      <w:r w:rsidR="00BC260D" w:rsidRPr="008B4296">
        <w:rPr>
          <w:rFonts w:ascii="Calibri" w:eastAsia="SimSun" w:hAnsi="Calibri" w:cs="Arial"/>
          <w:lang w:eastAsia="zh-CN"/>
        </w:rPr>
        <w:t>e</w:t>
      </w:r>
      <w:r w:rsidR="00BC260D" w:rsidRPr="008B4296">
        <w:rPr>
          <w:rFonts w:ascii="Calibri" w:hAnsi="Calibri" w:cs="Arial"/>
        </w:rPr>
        <w:t>ds</w:t>
      </w:r>
      <w:r w:rsidR="003E36A7" w:rsidRPr="008B4296">
        <w:rPr>
          <w:rFonts w:ascii="Calibri" w:hAnsi="Calibri" w:cs="Arial"/>
        </w:rPr>
        <w:t xml:space="preserve">.), </w:t>
      </w:r>
      <w:r w:rsidRPr="008B4296">
        <w:rPr>
          <w:rFonts w:ascii="Calibri" w:hAnsi="Calibri" w:cs="Arial"/>
        </w:rPr>
        <w:t>Youth, Society and Mobile M</w:t>
      </w:r>
      <w:r w:rsidR="003E36A7" w:rsidRPr="008B4296">
        <w:rPr>
          <w:rFonts w:ascii="Calibri" w:hAnsi="Calibri" w:cs="Arial"/>
        </w:rPr>
        <w:t>edia in Asia</w:t>
      </w:r>
      <w:r w:rsidRPr="008B4296">
        <w:rPr>
          <w:rFonts w:ascii="Calibri" w:hAnsi="Calibri" w:cs="Arial"/>
        </w:rPr>
        <w:t>,</w:t>
      </w:r>
      <w:r w:rsidR="003E36A7" w:rsidRPr="008B4296">
        <w:rPr>
          <w:rFonts w:ascii="Calibri" w:hAnsi="Calibri" w:cs="Arial"/>
        </w:rPr>
        <w:t xml:space="preserve"> Abingdon: Routledge, 2010, p. 88-107.</w:t>
      </w:r>
    </w:p>
    <w:p w:rsidR="003E36A7" w:rsidRPr="008B4296" w:rsidRDefault="003E36A7" w:rsidP="00F74D8A">
      <w:pPr>
        <w:pStyle w:val="FootnoteText"/>
        <w:spacing w:line="276" w:lineRule="auto"/>
        <w:ind w:left="720" w:right="567" w:hanging="720"/>
        <w:rPr>
          <w:rFonts w:ascii="Calibri" w:hAnsi="Calibri" w:cs="Arial"/>
        </w:rPr>
      </w:pPr>
      <w:r w:rsidRPr="008B4296">
        <w:rPr>
          <w:rFonts w:ascii="Calibri" w:hAnsi="Calibri" w:cs="Arial"/>
        </w:rPr>
        <w:t xml:space="preserve">CNNIC. </w:t>
      </w:r>
      <w:r w:rsidR="001C43E1" w:rsidRPr="008B4296">
        <w:rPr>
          <w:rFonts w:ascii="Calibri" w:hAnsi="Calibri" w:cs="Arial"/>
        </w:rPr>
        <w:t xml:space="preserve">The 32nd </w:t>
      </w:r>
      <w:r w:rsidR="001C43E1" w:rsidRPr="008B4296">
        <w:rPr>
          <w:rFonts w:ascii="Calibri" w:hAnsi="Calibri" w:cs="Arial"/>
          <w:lang w:val="en-US"/>
        </w:rPr>
        <w:t>S</w:t>
      </w:r>
      <w:r w:rsidR="001C43E1" w:rsidRPr="008B4296">
        <w:rPr>
          <w:rFonts w:ascii="Calibri" w:hAnsi="Calibri" w:cs="Arial"/>
        </w:rPr>
        <w:t xml:space="preserve">tatistical </w:t>
      </w:r>
      <w:r w:rsidR="001C43E1" w:rsidRPr="008B4296">
        <w:rPr>
          <w:rFonts w:ascii="Calibri" w:hAnsi="Calibri" w:cs="Arial"/>
          <w:lang w:val="en-US"/>
        </w:rPr>
        <w:t>R</w:t>
      </w:r>
      <w:r w:rsidRPr="008B4296">
        <w:rPr>
          <w:rFonts w:ascii="Calibri" w:hAnsi="Calibri" w:cs="Arial"/>
        </w:rPr>
        <w:t xml:space="preserve">eport on Internet </w:t>
      </w:r>
      <w:r w:rsidR="001C43E1" w:rsidRPr="008B4296">
        <w:rPr>
          <w:rFonts w:ascii="Calibri" w:hAnsi="Calibri" w:cs="Arial"/>
          <w:lang w:val="en-US"/>
        </w:rPr>
        <w:t>D</w:t>
      </w:r>
      <w:r w:rsidRPr="008B4296">
        <w:rPr>
          <w:rFonts w:ascii="Calibri" w:hAnsi="Calibri" w:cs="Arial"/>
        </w:rPr>
        <w:t>evelopment in China</w:t>
      </w:r>
      <w:r w:rsidR="001C43E1" w:rsidRPr="008B4296">
        <w:rPr>
          <w:rFonts w:ascii="Calibri" w:hAnsi="Calibri" w:cs="Arial"/>
          <w:lang w:val="en-US"/>
        </w:rPr>
        <w:t>,</w:t>
      </w:r>
      <w:r w:rsidRPr="008B4296">
        <w:rPr>
          <w:rFonts w:ascii="Calibri" w:hAnsi="Calibri" w:cs="Arial"/>
        </w:rPr>
        <w:t xml:space="preserve"> Beijing: China Internet Network Information Center, 2013.</w:t>
      </w:r>
    </w:p>
    <w:p w:rsidR="00444B5C" w:rsidRPr="008B4296" w:rsidRDefault="00444B5C" w:rsidP="00F74D8A">
      <w:pPr>
        <w:spacing w:line="276" w:lineRule="auto"/>
        <w:ind w:left="720" w:right="567" w:hanging="720"/>
        <w:rPr>
          <w:rFonts w:ascii="Calibri" w:hAnsi="Calibri" w:cs="Arial"/>
        </w:rPr>
      </w:pPr>
      <w:r w:rsidRPr="008B4296">
        <w:rPr>
          <w:rFonts w:ascii="Calibri" w:hAnsi="Calibri" w:cs="Arial"/>
        </w:rPr>
        <w:t xml:space="preserve">Donald, Stephanie </w:t>
      </w:r>
      <w:proofErr w:type="spellStart"/>
      <w:r w:rsidRPr="008B4296">
        <w:rPr>
          <w:rFonts w:ascii="Calibri" w:hAnsi="Calibri" w:cs="Arial"/>
        </w:rPr>
        <w:t>Hemelryk</w:t>
      </w:r>
      <w:proofErr w:type="spellEnd"/>
      <w:r w:rsidR="001C43E1" w:rsidRPr="008B4296">
        <w:rPr>
          <w:rFonts w:ascii="Calibri" w:hAnsi="Calibri" w:cs="Arial"/>
        </w:rPr>
        <w:t>. ‘Introduction: Why Mobility Matters: Young People and Media C</w:t>
      </w:r>
      <w:r w:rsidRPr="008B4296">
        <w:rPr>
          <w:rFonts w:ascii="Calibri" w:hAnsi="Calibri" w:cs="Arial"/>
        </w:rPr>
        <w:t xml:space="preserve">ompetency in the Asia-Pacific’, in Stephanie </w:t>
      </w:r>
      <w:proofErr w:type="spellStart"/>
      <w:r w:rsidRPr="008B4296">
        <w:rPr>
          <w:rFonts w:ascii="Calibri" w:hAnsi="Calibri" w:cs="Arial"/>
        </w:rPr>
        <w:t>Hemelryk</w:t>
      </w:r>
      <w:proofErr w:type="spellEnd"/>
      <w:r w:rsidRPr="008B4296">
        <w:rPr>
          <w:rFonts w:ascii="Calibri" w:hAnsi="Calibri" w:cs="Arial"/>
        </w:rPr>
        <w:t xml:space="preserve"> Donald, </w:t>
      </w:r>
      <w:r w:rsidRPr="008B4296">
        <w:rPr>
          <w:rFonts w:ascii="Calibri" w:hAnsi="Calibri" w:cs="Arial"/>
        </w:rPr>
        <w:lastRenderedPageBreak/>
        <w:t xml:space="preserve">Theresa </w:t>
      </w:r>
      <w:proofErr w:type="spellStart"/>
      <w:r w:rsidRPr="008B4296">
        <w:rPr>
          <w:rFonts w:ascii="Calibri" w:hAnsi="Calibri" w:cs="Arial"/>
        </w:rPr>
        <w:t>Dirndorfer</w:t>
      </w:r>
      <w:proofErr w:type="spellEnd"/>
      <w:r w:rsidRPr="008B4296">
        <w:rPr>
          <w:rFonts w:ascii="Calibri" w:hAnsi="Calibri" w:cs="Arial"/>
        </w:rPr>
        <w:t xml:space="preserve"> Anderson and Damien Spry (</w:t>
      </w:r>
      <w:r w:rsidRPr="008B4296">
        <w:rPr>
          <w:rFonts w:ascii="Calibri" w:eastAsia="SimSun" w:hAnsi="Calibri" w:cs="Arial"/>
          <w:lang w:eastAsia="zh-CN"/>
        </w:rPr>
        <w:t>e</w:t>
      </w:r>
      <w:r w:rsidRPr="008B4296">
        <w:rPr>
          <w:rFonts w:ascii="Calibri" w:hAnsi="Calibri" w:cs="Arial"/>
        </w:rPr>
        <w:t xml:space="preserve">ds.), </w:t>
      </w:r>
      <w:r w:rsidR="001C43E1" w:rsidRPr="008B4296">
        <w:rPr>
          <w:rFonts w:ascii="Calibri" w:hAnsi="Calibri" w:cs="Arial"/>
        </w:rPr>
        <w:t>Youth, Society and Mobile M</w:t>
      </w:r>
      <w:r w:rsidRPr="008B4296">
        <w:rPr>
          <w:rFonts w:ascii="Calibri" w:hAnsi="Calibri" w:cs="Arial"/>
        </w:rPr>
        <w:t>edia in Asia</w:t>
      </w:r>
      <w:r w:rsidR="00240ADA" w:rsidRPr="008B4296">
        <w:rPr>
          <w:rFonts w:ascii="Calibri" w:hAnsi="Calibri" w:cs="Arial"/>
        </w:rPr>
        <w:t>,</w:t>
      </w:r>
      <w:r w:rsidRPr="008B4296">
        <w:rPr>
          <w:rFonts w:ascii="Calibri" w:hAnsi="Calibri" w:cs="Arial"/>
        </w:rPr>
        <w:t xml:space="preserve"> Abingdon: Routledge, 2010, pp. 3-12.</w:t>
      </w:r>
    </w:p>
    <w:p w:rsidR="00444B5C" w:rsidRPr="008B4296" w:rsidRDefault="00444B5C" w:rsidP="00F74D8A">
      <w:pPr>
        <w:pStyle w:val="FootnoteText"/>
        <w:spacing w:line="276" w:lineRule="auto"/>
        <w:ind w:left="720" w:right="567" w:hanging="720"/>
        <w:rPr>
          <w:rFonts w:ascii="Calibri" w:hAnsi="Calibri" w:cs="Arial"/>
          <w:lang w:val="en-US"/>
        </w:rPr>
      </w:pPr>
      <w:r w:rsidRPr="008B4296">
        <w:rPr>
          <w:rFonts w:ascii="Calibri" w:hAnsi="Calibri" w:cs="Arial"/>
          <w:lang w:val="en-US"/>
        </w:rPr>
        <w:t xml:space="preserve">Goffman, Erving. The </w:t>
      </w:r>
      <w:r w:rsidR="001C43E1" w:rsidRPr="008B4296">
        <w:rPr>
          <w:rFonts w:ascii="Calibri" w:hAnsi="Calibri" w:cs="Arial"/>
          <w:lang w:val="en-US"/>
        </w:rPr>
        <w:t>Presentation of Self in Everyday L</w:t>
      </w:r>
      <w:r w:rsidRPr="008B4296">
        <w:rPr>
          <w:rFonts w:ascii="Calibri" w:hAnsi="Calibri" w:cs="Arial"/>
          <w:lang w:val="en-US"/>
        </w:rPr>
        <w:t>ife</w:t>
      </w:r>
      <w:r w:rsidR="00240ADA" w:rsidRPr="008B4296">
        <w:rPr>
          <w:rFonts w:ascii="Calibri" w:hAnsi="Calibri" w:cs="Arial"/>
          <w:lang w:val="en-US"/>
        </w:rPr>
        <w:t>,</w:t>
      </w:r>
      <w:r w:rsidRPr="008B4296">
        <w:rPr>
          <w:rFonts w:ascii="Calibri" w:hAnsi="Calibri" w:cs="Arial"/>
          <w:lang w:val="en-US"/>
        </w:rPr>
        <w:t xml:space="preserve"> </w:t>
      </w:r>
      <w:proofErr w:type="spellStart"/>
      <w:r w:rsidRPr="008B4296">
        <w:rPr>
          <w:rFonts w:ascii="Calibri" w:hAnsi="Calibri" w:cs="Arial"/>
          <w:lang w:val="en-US"/>
        </w:rPr>
        <w:t>Carden</w:t>
      </w:r>
      <w:proofErr w:type="spellEnd"/>
      <w:r w:rsidRPr="008B4296">
        <w:rPr>
          <w:rFonts w:ascii="Calibri" w:hAnsi="Calibri" w:cs="Arial"/>
          <w:lang w:val="en-US"/>
        </w:rPr>
        <w:t xml:space="preserve"> City: Doubleday Anchor Books, 1959.</w:t>
      </w:r>
    </w:p>
    <w:p w:rsidR="003E36A7" w:rsidRPr="008B4296" w:rsidRDefault="00C523AF" w:rsidP="00F74D8A">
      <w:pPr>
        <w:pStyle w:val="FootnoteText"/>
        <w:spacing w:line="276" w:lineRule="auto"/>
        <w:ind w:left="720" w:right="567" w:hanging="720"/>
        <w:rPr>
          <w:rFonts w:ascii="Calibri" w:hAnsi="Calibri" w:cs="Arial"/>
          <w:lang w:val="en-US"/>
        </w:rPr>
      </w:pPr>
      <w:r w:rsidRPr="008B4296">
        <w:rPr>
          <w:rFonts w:ascii="Calibri" w:hAnsi="Calibri" w:cs="Arial"/>
        </w:rPr>
        <w:t>______</w:t>
      </w:r>
      <w:r w:rsidR="003E36A7" w:rsidRPr="008B4296">
        <w:rPr>
          <w:rFonts w:ascii="Calibri" w:hAnsi="Calibri" w:cs="Arial"/>
        </w:rPr>
        <w:t xml:space="preserve">. Relations in </w:t>
      </w:r>
      <w:r w:rsidR="001C43E1" w:rsidRPr="008B4296">
        <w:rPr>
          <w:rFonts w:ascii="Calibri" w:hAnsi="Calibri" w:cs="Arial"/>
          <w:lang w:val="en-US"/>
        </w:rPr>
        <w:t>P</w:t>
      </w:r>
      <w:r w:rsidR="001C43E1" w:rsidRPr="008B4296">
        <w:rPr>
          <w:rFonts w:ascii="Calibri" w:hAnsi="Calibri" w:cs="Arial"/>
        </w:rPr>
        <w:t xml:space="preserve">ublic: Micro </w:t>
      </w:r>
      <w:r w:rsidR="001C43E1" w:rsidRPr="008B4296">
        <w:rPr>
          <w:rFonts w:ascii="Calibri" w:hAnsi="Calibri" w:cs="Arial"/>
          <w:lang w:val="en-US"/>
        </w:rPr>
        <w:t>S</w:t>
      </w:r>
      <w:r w:rsidR="001C43E1" w:rsidRPr="008B4296">
        <w:rPr>
          <w:rFonts w:ascii="Calibri" w:hAnsi="Calibri" w:cs="Arial"/>
        </w:rPr>
        <w:t xml:space="preserve">tudies of the </w:t>
      </w:r>
      <w:r w:rsidR="001C43E1" w:rsidRPr="008B4296">
        <w:rPr>
          <w:rFonts w:ascii="Calibri" w:hAnsi="Calibri" w:cs="Arial"/>
          <w:lang w:val="en-US"/>
        </w:rPr>
        <w:t>P</w:t>
      </w:r>
      <w:r w:rsidR="001C43E1" w:rsidRPr="008B4296">
        <w:rPr>
          <w:rFonts w:ascii="Calibri" w:hAnsi="Calibri" w:cs="Arial"/>
        </w:rPr>
        <w:t xml:space="preserve">ublic </w:t>
      </w:r>
      <w:r w:rsidR="001C43E1" w:rsidRPr="008B4296">
        <w:rPr>
          <w:rFonts w:ascii="Calibri" w:hAnsi="Calibri" w:cs="Arial"/>
          <w:lang w:val="en-US"/>
        </w:rPr>
        <w:t>O</w:t>
      </w:r>
      <w:r w:rsidR="003E36A7" w:rsidRPr="008B4296">
        <w:rPr>
          <w:rFonts w:ascii="Calibri" w:hAnsi="Calibri" w:cs="Arial"/>
        </w:rPr>
        <w:t>rder</w:t>
      </w:r>
      <w:r w:rsidR="00240ADA" w:rsidRPr="008B4296">
        <w:rPr>
          <w:rFonts w:ascii="Calibri" w:hAnsi="Calibri" w:cs="Arial"/>
          <w:lang w:val="en-US"/>
        </w:rPr>
        <w:t>,</w:t>
      </w:r>
      <w:r w:rsidR="003E36A7" w:rsidRPr="008B4296">
        <w:rPr>
          <w:rFonts w:ascii="Calibri" w:hAnsi="Calibri" w:cs="Arial"/>
        </w:rPr>
        <w:t xml:space="preserve"> New York: Harper &amp; Row, 1972.</w:t>
      </w:r>
    </w:p>
    <w:p w:rsidR="003E36A7" w:rsidRPr="008B4296" w:rsidRDefault="003E36A7" w:rsidP="00F74D8A">
      <w:pPr>
        <w:spacing w:line="276" w:lineRule="auto"/>
        <w:ind w:left="720" w:right="567" w:hanging="720"/>
        <w:rPr>
          <w:rFonts w:ascii="Calibri" w:eastAsia="Times New Roman" w:hAnsi="Calibri" w:cs="Arial"/>
          <w:lang w:val="en-US" w:eastAsia="zh-CN"/>
        </w:rPr>
      </w:pPr>
      <w:proofErr w:type="spellStart"/>
      <w:proofErr w:type="gramStart"/>
      <w:r w:rsidRPr="008B4296">
        <w:rPr>
          <w:rFonts w:ascii="Calibri" w:eastAsia="Times New Roman" w:hAnsi="Calibri" w:cs="Arial"/>
          <w:color w:val="010101"/>
          <w:lang w:val="en-US" w:eastAsia="zh-CN"/>
        </w:rPr>
        <w:t>Hemment</w:t>
      </w:r>
      <w:proofErr w:type="spellEnd"/>
      <w:r w:rsidRPr="008B4296">
        <w:rPr>
          <w:rFonts w:ascii="Calibri" w:eastAsia="Times New Roman" w:hAnsi="Calibri" w:cs="Arial"/>
          <w:color w:val="010101"/>
          <w:lang w:val="en-US" w:eastAsia="zh-CN"/>
        </w:rPr>
        <w:t>, Drew.</w:t>
      </w:r>
      <w:proofErr w:type="gramEnd"/>
      <w:r w:rsidRPr="008B4296">
        <w:rPr>
          <w:rFonts w:ascii="Calibri" w:eastAsia="Times New Roman" w:hAnsi="Calibri" w:cs="Arial"/>
          <w:color w:val="010101"/>
          <w:lang w:val="en-US" w:eastAsia="zh-CN"/>
        </w:rPr>
        <w:t xml:space="preserve"> 'Locative Arts', Leonardo 39(4), 2006, 349-355.</w:t>
      </w:r>
    </w:p>
    <w:p w:rsidR="003E36A7" w:rsidRPr="008B4296" w:rsidRDefault="003E36A7" w:rsidP="00F74D8A">
      <w:pPr>
        <w:spacing w:line="276" w:lineRule="auto"/>
        <w:ind w:left="720" w:right="567" w:hanging="720"/>
        <w:rPr>
          <w:rFonts w:ascii="Calibri" w:hAnsi="Calibri" w:cs="Arial"/>
        </w:rPr>
      </w:pPr>
      <w:r w:rsidRPr="008B4296">
        <w:rPr>
          <w:rFonts w:ascii="Calibri" w:hAnsi="Calibri" w:cs="Arial"/>
        </w:rPr>
        <w:t xml:space="preserve">Hine, Christine. The Internet: Understanding </w:t>
      </w:r>
      <w:r w:rsidR="00982265" w:rsidRPr="008B4296">
        <w:rPr>
          <w:rFonts w:ascii="Calibri" w:eastAsia="SimSun" w:hAnsi="Calibri" w:cs="Arial"/>
          <w:lang w:eastAsia="zh-CN"/>
        </w:rPr>
        <w:t>Q</w:t>
      </w:r>
      <w:r w:rsidRPr="008B4296">
        <w:rPr>
          <w:rFonts w:ascii="Calibri" w:hAnsi="Calibri" w:cs="Arial"/>
        </w:rPr>
        <w:t xml:space="preserve">ualitative </w:t>
      </w:r>
      <w:r w:rsidR="00982265" w:rsidRPr="008B4296">
        <w:rPr>
          <w:rFonts w:ascii="Calibri" w:eastAsia="SimSun" w:hAnsi="Calibri" w:cs="Arial"/>
          <w:lang w:eastAsia="zh-CN"/>
        </w:rPr>
        <w:t>R</w:t>
      </w:r>
      <w:r w:rsidRPr="008B4296">
        <w:rPr>
          <w:rFonts w:ascii="Calibri" w:hAnsi="Calibri" w:cs="Arial"/>
        </w:rPr>
        <w:t>esearch</w:t>
      </w:r>
      <w:r w:rsidR="00BC260D" w:rsidRPr="008B4296">
        <w:rPr>
          <w:rFonts w:ascii="Calibri" w:eastAsia="SimSun" w:hAnsi="Calibri" w:cs="Arial"/>
          <w:lang w:eastAsia="zh-CN"/>
        </w:rPr>
        <w:t>,</w:t>
      </w:r>
      <w:r w:rsidR="00BC260D" w:rsidRPr="008B4296">
        <w:rPr>
          <w:rFonts w:ascii="Calibri" w:hAnsi="Calibri" w:cs="Arial"/>
        </w:rPr>
        <w:t xml:space="preserve"> </w:t>
      </w:r>
      <w:r w:rsidR="001C43E1" w:rsidRPr="008B4296">
        <w:rPr>
          <w:rFonts w:ascii="Calibri" w:hAnsi="Calibri" w:cs="Arial"/>
        </w:rPr>
        <w:t>New York</w:t>
      </w:r>
      <w:r w:rsidRPr="008B4296">
        <w:rPr>
          <w:rFonts w:ascii="Calibri" w:hAnsi="Calibri" w:cs="Arial"/>
        </w:rPr>
        <w:t>: Oxford University Press, 2013.</w:t>
      </w:r>
    </w:p>
    <w:p w:rsidR="003E36A7" w:rsidRPr="008B4296" w:rsidRDefault="003E36A7" w:rsidP="00F74D8A">
      <w:pPr>
        <w:spacing w:line="276" w:lineRule="auto"/>
        <w:ind w:left="720" w:right="567" w:hanging="720"/>
        <w:rPr>
          <w:rFonts w:ascii="Calibri" w:hAnsi="Calibri" w:cs="Arial"/>
          <w:lang w:val="en-US"/>
        </w:rPr>
      </w:pPr>
      <w:r w:rsidRPr="008B4296">
        <w:rPr>
          <w:rFonts w:ascii="Calibri" w:hAnsi="Calibri" w:cs="Arial"/>
          <w:lang w:val="en-US"/>
        </w:rPr>
        <w:t xml:space="preserve">Jacobs, </w:t>
      </w:r>
      <w:proofErr w:type="spellStart"/>
      <w:r w:rsidRPr="008B4296">
        <w:rPr>
          <w:rFonts w:ascii="Calibri" w:hAnsi="Calibri" w:cs="Arial"/>
          <w:lang w:val="en-US"/>
        </w:rPr>
        <w:t>Katrien</w:t>
      </w:r>
      <w:proofErr w:type="spellEnd"/>
      <w:r w:rsidRPr="008B4296">
        <w:rPr>
          <w:rFonts w:ascii="Calibri" w:hAnsi="Calibri" w:cs="Arial"/>
          <w:lang w:val="en-US"/>
        </w:rPr>
        <w:t xml:space="preserve">. People’s </w:t>
      </w:r>
      <w:r w:rsidR="001C43E1" w:rsidRPr="008B4296">
        <w:rPr>
          <w:rFonts w:ascii="Calibri" w:hAnsi="Calibri" w:cs="Arial"/>
          <w:lang w:val="en-US"/>
        </w:rPr>
        <w:t>P</w:t>
      </w:r>
      <w:r w:rsidRPr="008B4296">
        <w:rPr>
          <w:rFonts w:ascii="Calibri" w:hAnsi="Calibri" w:cs="Arial"/>
          <w:lang w:val="en-US"/>
        </w:rPr>
        <w:t xml:space="preserve">ornography: Sex and </w:t>
      </w:r>
      <w:r w:rsidR="001C43E1" w:rsidRPr="008B4296">
        <w:rPr>
          <w:rFonts w:ascii="Calibri" w:hAnsi="Calibri" w:cs="Arial"/>
          <w:lang w:val="en-US"/>
        </w:rPr>
        <w:t>S</w:t>
      </w:r>
      <w:r w:rsidRPr="008B4296">
        <w:rPr>
          <w:rFonts w:ascii="Calibri" w:hAnsi="Calibri" w:cs="Arial"/>
          <w:lang w:val="en-US"/>
        </w:rPr>
        <w:t>urveillance on the Chinese Internet</w:t>
      </w:r>
      <w:r w:rsidR="00240ADA" w:rsidRPr="008B4296">
        <w:rPr>
          <w:rFonts w:ascii="Calibri" w:hAnsi="Calibri" w:cs="Arial"/>
          <w:lang w:val="en-US"/>
        </w:rPr>
        <w:t>,</w:t>
      </w:r>
      <w:r w:rsidRPr="008B4296">
        <w:rPr>
          <w:rFonts w:ascii="Calibri" w:hAnsi="Calibri" w:cs="Arial"/>
          <w:lang w:val="en-US"/>
        </w:rPr>
        <w:t xml:space="preserve"> Bristol: Intellect, 2012</w:t>
      </w:r>
      <w:r w:rsidR="001C43E1" w:rsidRPr="008B4296">
        <w:rPr>
          <w:rFonts w:ascii="Calibri" w:hAnsi="Calibri" w:cs="Arial"/>
          <w:lang w:val="en-US"/>
        </w:rPr>
        <w:t>.</w:t>
      </w:r>
    </w:p>
    <w:p w:rsidR="003E36A7" w:rsidRPr="008B4296" w:rsidRDefault="003E36A7" w:rsidP="00F74D8A">
      <w:pPr>
        <w:spacing w:line="276" w:lineRule="auto"/>
        <w:ind w:left="720" w:right="567" w:hanging="720"/>
        <w:rPr>
          <w:rFonts w:ascii="Calibri" w:hAnsi="Calibri" w:cs="Arial"/>
        </w:rPr>
      </w:pPr>
      <w:r w:rsidRPr="008B4296">
        <w:rPr>
          <w:rFonts w:ascii="Calibri" w:hAnsi="Calibri" w:cs="Arial"/>
        </w:rPr>
        <w:t xml:space="preserve">Jensen, Ole B. ‘Erving Goffman and </w:t>
      </w:r>
      <w:r w:rsidR="001C43E1" w:rsidRPr="008B4296">
        <w:rPr>
          <w:rFonts w:ascii="Calibri" w:hAnsi="Calibri" w:cs="Arial"/>
        </w:rPr>
        <w:t>E</w:t>
      </w:r>
      <w:r w:rsidRPr="008B4296">
        <w:rPr>
          <w:rFonts w:ascii="Calibri" w:hAnsi="Calibri" w:cs="Arial"/>
        </w:rPr>
        <w:t xml:space="preserve">veryday </w:t>
      </w:r>
      <w:r w:rsidR="001C43E1" w:rsidRPr="008B4296">
        <w:rPr>
          <w:rFonts w:ascii="Calibri" w:hAnsi="Calibri" w:cs="Arial"/>
        </w:rPr>
        <w:t>L</w:t>
      </w:r>
      <w:r w:rsidRPr="008B4296">
        <w:rPr>
          <w:rFonts w:ascii="Calibri" w:hAnsi="Calibri" w:cs="Arial"/>
        </w:rPr>
        <w:t xml:space="preserve">ife </w:t>
      </w:r>
      <w:r w:rsidR="001C43E1" w:rsidRPr="008B4296">
        <w:rPr>
          <w:rFonts w:ascii="Calibri" w:hAnsi="Calibri" w:cs="Arial"/>
        </w:rPr>
        <w:t>M</w:t>
      </w:r>
      <w:r w:rsidRPr="008B4296">
        <w:rPr>
          <w:rFonts w:ascii="Calibri" w:hAnsi="Calibri" w:cs="Arial"/>
        </w:rPr>
        <w:t xml:space="preserve">obility’, in Michael </w:t>
      </w:r>
      <w:proofErr w:type="spellStart"/>
      <w:r w:rsidRPr="008B4296">
        <w:rPr>
          <w:rFonts w:ascii="Calibri" w:hAnsi="Calibri" w:cs="Arial"/>
        </w:rPr>
        <w:t>Hviid</w:t>
      </w:r>
      <w:proofErr w:type="spellEnd"/>
      <w:r w:rsidRPr="008B4296">
        <w:rPr>
          <w:rFonts w:ascii="Calibri" w:hAnsi="Calibri" w:cs="Arial"/>
        </w:rPr>
        <w:t xml:space="preserve"> Jacobsen (</w:t>
      </w:r>
      <w:r w:rsidR="00BC260D" w:rsidRPr="008B4296">
        <w:rPr>
          <w:rFonts w:ascii="Calibri" w:eastAsia="SimSun" w:hAnsi="Calibri" w:cs="Arial"/>
          <w:lang w:eastAsia="zh-CN"/>
        </w:rPr>
        <w:t>e</w:t>
      </w:r>
      <w:r w:rsidR="00BC260D" w:rsidRPr="008B4296">
        <w:rPr>
          <w:rFonts w:ascii="Calibri" w:hAnsi="Calibri" w:cs="Arial"/>
        </w:rPr>
        <w:t>d</w:t>
      </w:r>
      <w:r w:rsidRPr="008B4296">
        <w:rPr>
          <w:rFonts w:ascii="Calibri" w:hAnsi="Calibri" w:cs="Arial"/>
        </w:rPr>
        <w:t xml:space="preserve">.), </w:t>
      </w:r>
      <w:r w:rsidR="00444B5C" w:rsidRPr="008B4296">
        <w:rPr>
          <w:rFonts w:ascii="Calibri" w:hAnsi="Calibri" w:cs="Arial"/>
        </w:rPr>
        <w:t>The C</w:t>
      </w:r>
      <w:r w:rsidRPr="008B4296">
        <w:rPr>
          <w:rFonts w:ascii="Calibri" w:hAnsi="Calibri" w:cs="Arial"/>
        </w:rPr>
        <w:t>ontemporary Goffman</w:t>
      </w:r>
      <w:r w:rsidR="00BC260D" w:rsidRPr="008B4296">
        <w:rPr>
          <w:rFonts w:ascii="Calibri" w:eastAsia="SimSun" w:hAnsi="Calibri" w:cs="Arial"/>
          <w:lang w:eastAsia="zh-CN"/>
        </w:rPr>
        <w:t>,</w:t>
      </w:r>
      <w:r w:rsidR="00BC260D" w:rsidRPr="008B4296">
        <w:rPr>
          <w:rFonts w:ascii="Calibri" w:hAnsi="Calibri" w:cs="Arial"/>
        </w:rPr>
        <w:t xml:space="preserve"> </w:t>
      </w:r>
      <w:r w:rsidRPr="008B4296">
        <w:rPr>
          <w:rFonts w:ascii="Calibri" w:hAnsi="Calibri" w:cs="Arial"/>
        </w:rPr>
        <w:t xml:space="preserve">New York, </w:t>
      </w:r>
      <w:proofErr w:type="gramStart"/>
      <w:r w:rsidRPr="008B4296">
        <w:rPr>
          <w:rFonts w:ascii="Calibri" w:hAnsi="Calibri" w:cs="Arial"/>
        </w:rPr>
        <w:t>NY</w:t>
      </w:r>
      <w:proofErr w:type="gramEnd"/>
      <w:r w:rsidRPr="008B4296">
        <w:rPr>
          <w:rFonts w:ascii="Calibri" w:hAnsi="Calibri" w:cs="Arial"/>
        </w:rPr>
        <w:t>: Routledge, 2010, p.333-351.</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rPr>
        <w:t>Joe. ‘</w:t>
      </w:r>
      <w:r w:rsidR="00240ADA" w:rsidRPr="008B4296">
        <w:rPr>
          <w:rFonts w:ascii="Calibri" w:hAnsi="Calibri" w:cs="Arial"/>
          <w:lang w:val="en-US"/>
        </w:rPr>
        <w:t>Chinese Dating Site TV Ad Promotes Being Forced into M</w:t>
      </w:r>
      <w:r w:rsidRPr="008B4296">
        <w:rPr>
          <w:rFonts w:ascii="Calibri" w:hAnsi="Calibri" w:cs="Arial"/>
          <w:lang w:val="en-US"/>
        </w:rPr>
        <w:t>arriage’, China Smack</w:t>
      </w:r>
      <w:r w:rsidR="00444B5C" w:rsidRPr="008B4296">
        <w:rPr>
          <w:rFonts w:ascii="Calibri" w:hAnsi="Calibri" w:cs="Arial"/>
          <w:lang w:val="en-US"/>
        </w:rPr>
        <w:t xml:space="preserve"> (</w:t>
      </w:r>
      <w:r w:rsidRPr="008B4296">
        <w:rPr>
          <w:rFonts w:ascii="Calibri" w:hAnsi="Calibri" w:cs="Arial"/>
          <w:lang w:val="en-US"/>
        </w:rPr>
        <w:t>9 Feb</w:t>
      </w:r>
      <w:r w:rsidR="00BC260D" w:rsidRPr="008B4296">
        <w:rPr>
          <w:rFonts w:ascii="Calibri" w:eastAsia="SimSun" w:hAnsi="Calibri" w:cs="Arial"/>
          <w:lang w:val="en-US" w:eastAsia="zh-CN"/>
        </w:rPr>
        <w:t>ruary</w:t>
      </w:r>
      <w:r w:rsidR="00444B5C" w:rsidRPr="008B4296">
        <w:rPr>
          <w:rFonts w:ascii="Calibri" w:hAnsi="Calibri" w:cs="Arial"/>
          <w:lang w:val="en-US"/>
        </w:rPr>
        <w:t xml:space="preserve"> 2014)</w:t>
      </w:r>
      <w:r w:rsidR="001C43E1" w:rsidRPr="008B4296">
        <w:rPr>
          <w:rFonts w:ascii="Calibri" w:hAnsi="Calibri" w:cs="Arial"/>
          <w:lang w:val="en-US"/>
        </w:rPr>
        <w:t xml:space="preserve">, </w:t>
      </w:r>
      <w:hyperlink r:id="rId10" w:history="1">
        <w:r w:rsidRPr="008B4296">
          <w:rPr>
            <w:rStyle w:val="Hyperlink"/>
            <w:rFonts w:ascii="Calibri" w:hAnsi="Calibri" w:cs="Arial"/>
            <w:lang w:val="en-US"/>
          </w:rPr>
          <w:t>http://www.chinasmack.com/2014</w:t>
        </w:r>
        <w:r w:rsidRPr="008B4296">
          <w:rPr>
            <w:rStyle w:val="Hyperlink"/>
            <w:rFonts w:ascii="Calibri" w:hAnsi="Calibri" w:cs="Arial"/>
            <w:lang w:val="en-US"/>
          </w:rPr>
          <w:t>/videos/chinese-dating-site-tv-ad-promotes-being-forced-into-marriage.html</w:t>
        </w:r>
      </w:hyperlink>
    </w:p>
    <w:p w:rsidR="003E36A7" w:rsidRPr="008B4296" w:rsidRDefault="003E36A7" w:rsidP="00F74D8A">
      <w:pPr>
        <w:pStyle w:val="FootnoteText"/>
        <w:spacing w:line="276" w:lineRule="auto"/>
        <w:ind w:left="720" w:right="567" w:hanging="720"/>
        <w:rPr>
          <w:rFonts w:ascii="Calibri" w:hAnsi="Calibri" w:cs="Arial"/>
        </w:rPr>
      </w:pPr>
      <w:r w:rsidRPr="008B4296">
        <w:rPr>
          <w:rFonts w:ascii="Calibri" w:hAnsi="Calibri" w:cs="Arial"/>
        </w:rPr>
        <w:t>Katie Ne</w:t>
      </w:r>
      <w:r w:rsidR="00240ADA" w:rsidRPr="008B4296">
        <w:rPr>
          <w:rFonts w:ascii="Calibri" w:hAnsi="Calibri" w:cs="Arial"/>
        </w:rPr>
        <w:t xml:space="preserve">lson. ‘Momo </w:t>
      </w:r>
      <w:r w:rsidR="00240ADA" w:rsidRPr="008B4296">
        <w:rPr>
          <w:rFonts w:ascii="Calibri" w:hAnsi="Calibri" w:cs="Arial"/>
          <w:lang w:val="en-US"/>
        </w:rPr>
        <w:t>A</w:t>
      </w:r>
      <w:r w:rsidR="00240ADA" w:rsidRPr="008B4296">
        <w:rPr>
          <w:rFonts w:ascii="Calibri" w:hAnsi="Calibri" w:cs="Arial"/>
        </w:rPr>
        <w:t>pp, the “</w:t>
      </w:r>
      <w:r w:rsidR="00240ADA" w:rsidRPr="008B4296">
        <w:rPr>
          <w:rFonts w:ascii="Calibri" w:hAnsi="Calibri" w:cs="Arial"/>
          <w:lang w:val="en-US"/>
        </w:rPr>
        <w:t>M</w:t>
      </w:r>
      <w:r w:rsidRPr="008B4296">
        <w:rPr>
          <w:rFonts w:ascii="Calibri" w:hAnsi="Calibri" w:cs="Arial"/>
        </w:rPr>
        <w:t xml:space="preserve">agical </w:t>
      </w:r>
      <w:r w:rsidR="00240ADA" w:rsidRPr="008B4296">
        <w:rPr>
          <w:rFonts w:ascii="Calibri" w:hAnsi="Calibri" w:cs="Arial"/>
          <w:lang w:val="en-US"/>
        </w:rPr>
        <w:t>T</w:t>
      </w:r>
      <w:r w:rsidRPr="008B4296">
        <w:rPr>
          <w:rFonts w:ascii="Calibri" w:hAnsi="Calibri" w:cs="Arial"/>
        </w:rPr>
        <w:t xml:space="preserve">ool to </w:t>
      </w:r>
      <w:r w:rsidR="00240ADA" w:rsidRPr="008B4296">
        <w:rPr>
          <w:rFonts w:ascii="Calibri" w:hAnsi="Calibri" w:cs="Arial"/>
          <w:lang w:val="en-US"/>
        </w:rPr>
        <w:t>G</w:t>
      </w:r>
      <w:r w:rsidR="00240ADA" w:rsidRPr="008B4296">
        <w:rPr>
          <w:rFonts w:ascii="Calibri" w:hAnsi="Calibri" w:cs="Arial"/>
        </w:rPr>
        <w:t xml:space="preserve">et </w:t>
      </w:r>
      <w:r w:rsidR="00240ADA" w:rsidRPr="008B4296">
        <w:rPr>
          <w:rFonts w:ascii="Calibri" w:hAnsi="Calibri" w:cs="Arial"/>
          <w:lang w:val="en-US"/>
        </w:rPr>
        <w:t>L</w:t>
      </w:r>
      <w:r w:rsidR="00240ADA" w:rsidRPr="008B4296">
        <w:rPr>
          <w:rFonts w:ascii="Calibri" w:hAnsi="Calibri" w:cs="Arial"/>
        </w:rPr>
        <w:t xml:space="preserve">aid”, </w:t>
      </w:r>
      <w:r w:rsidR="00240ADA" w:rsidRPr="008B4296">
        <w:rPr>
          <w:rFonts w:ascii="Calibri" w:hAnsi="Calibri" w:cs="Arial"/>
          <w:lang w:val="en-US"/>
        </w:rPr>
        <w:t>R</w:t>
      </w:r>
      <w:r w:rsidR="00240ADA" w:rsidRPr="008B4296">
        <w:rPr>
          <w:rFonts w:ascii="Calibri" w:hAnsi="Calibri" w:cs="Arial"/>
        </w:rPr>
        <w:t xml:space="preserve">eaches 80m </w:t>
      </w:r>
      <w:r w:rsidR="00240ADA" w:rsidRPr="008B4296">
        <w:rPr>
          <w:rFonts w:ascii="Calibri" w:hAnsi="Calibri" w:cs="Arial"/>
          <w:lang w:val="en-US"/>
        </w:rPr>
        <w:t>U</w:t>
      </w:r>
      <w:r w:rsidRPr="008B4296">
        <w:rPr>
          <w:rFonts w:ascii="Calibri" w:hAnsi="Calibri" w:cs="Arial"/>
        </w:rPr>
        <w:t>sers’, Shanghaiist (</w:t>
      </w:r>
      <w:r w:rsidR="003736BB" w:rsidRPr="008B4296">
        <w:rPr>
          <w:rFonts w:ascii="Calibri" w:eastAsia="SimSun" w:hAnsi="Calibri" w:cs="Arial"/>
          <w:lang w:eastAsia="zh-CN"/>
        </w:rPr>
        <w:t>14</w:t>
      </w:r>
      <w:r w:rsidR="00BC260D" w:rsidRPr="008B4296">
        <w:rPr>
          <w:rFonts w:ascii="Calibri" w:eastAsia="SimSun" w:hAnsi="Calibri" w:cs="Arial"/>
          <w:lang w:eastAsia="zh-CN"/>
        </w:rPr>
        <w:t xml:space="preserve"> </w:t>
      </w:r>
      <w:r w:rsidRPr="008B4296">
        <w:rPr>
          <w:rFonts w:ascii="Calibri" w:hAnsi="Calibri" w:cs="Arial"/>
        </w:rPr>
        <w:t xml:space="preserve">November 2013), </w:t>
      </w:r>
      <w:r w:rsidRPr="008B4296">
        <w:rPr>
          <w:rFonts w:ascii="Calibri" w:hAnsi="Calibri" w:cs="Arial"/>
        </w:rPr>
        <w:fldChar w:fldCharType="begin"/>
      </w:r>
      <w:r w:rsidRPr="008B4296">
        <w:rPr>
          <w:rFonts w:ascii="Calibri" w:hAnsi="Calibri" w:cs="Arial"/>
        </w:rPr>
        <w:instrText xml:space="preserve"> HYPERLINK "http://shanghaiist.com/2013/11/14/momo-app-reaches-80-million-users.php" </w:instrText>
      </w:r>
      <w:r w:rsidRPr="008B4296">
        <w:rPr>
          <w:rFonts w:ascii="Calibri" w:hAnsi="Calibri" w:cs="Arial"/>
        </w:rPr>
        <w:fldChar w:fldCharType="separate"/>
      </w:r>
      <w:r w:rsidRPr="008B4296">
        <w:rPr>
          <w:rStyle w:val="Hyperlink"/>
          <w:rFonts w:ascii="Calibri" w:hAnsi="Calibri" w:cs="Arial"/>
        </w:rPr>
        <w:t>http://shanghaiist.com/2013/11/14/momo-app-reaches-80-million-users.php</w:t>
      </w:r>
      <w:r w:rsidRPr="008B4296">
        <w:rPr>
          <w:rFonts w:ascii="Calibri" w:hAnsi="Calibri" w:cs="Arial"/>
        </w:rPr>
        <w:fldChar w:fldCharType="end"/>
      </w:r>
      <w:r w:rsidRPr="008B4296">
        <w:rPr>
          <w:rFonts w:ascii="Calibri" w:hAnsi="Calibri" w:cs="Arial"/>
        </w:rPr>
        <w:t xml:space="preserve"> </w:t>
      </w:r>
    </w:p>
    <w:p w:rsidR="003E36A7" w:rsidRPr="008B4296" w:rsidRDefault="003E36A7" w:rsidP="00F74D8A">
      <w:pPr>
        <w:spacing w:line="276" w:lineRule="auto"/>
        <w:ind w:left="720" w:right="567" w:hanging="720"/>
        <w:rPr>
          <w:rFonts w:ascii="Calibri" w:eastAsia="Times New Roman" w:hAnsi="Calibri" w:cs="Arial"/>
          <w:lang w:val="en-US" w:eastAsia="zh-CN"/>
        </w:rPr>
      </w:pPr>
      <w:r w:rsidRPr="008B4296">
        <w:rPr>
          <w:rFonts w:ascii="Calibri" w:eastAsia="Times New Roman" w:hAnsi="Calibri" w:cs="Arial"/>
          <w:color w:val="010101"/>
          <w:lang w:val="en-US" w:eastAsia="zh-CN"/>
        </w:rPr>
        <w:t xml:space="preserve">Kaufmann, Jean-Claude. </w:t>
      </w:r>
      <w:r w:rsidR="001C43E1" w:rsidRPr="008B4296">
        <w:rPr>
          <w:rFonts w:ascii="Calibri" w:eastAsia="Times New Roman" w:hAnsi="Calibri" w:cs="Arial"/>
          <w:color w:val="010101"/>
          <w:lang w:val="en-US" w:eastAsia="zh-CN"/>
        </w:rPr>
        <w:t>Love O</w:t>
      </w:r>
      <w:r w:rsidRPr="008B4296">
        <w:rPr>
          <w:rFonts w:ascii="Calibri" w:eastAsia="Times New Roman" w:hAnsi="Calibri" w:cs="Arial"/>
          <w:color w:val="010101"/>
          <w:lang w:val="en-US" w:eastAsia="zh-CN"/>
        </w:rPr>
        <w:t>nline, trans. David Macey</w:t>
      </w:r>
      <w:r w:rsidR="00BC260D" w:rsidRPr="008B4296">
        <w:rPr>
          <w:rFonts w:ascii="Calibri" w:eastAsia="SimSun" w:hAnsi="Calibri" w:cs="Arial"/>
          <w:color w:val="010101"/>
          <w:lang w:val="en-US" w:eastAsia="zh-CN"/>
        </w:rPr>
        <w:t>,</w:t>
      </w:r>
      <w:r w:rsidR="00BC260D" w:rsidRPr="008B4296">
        <w:rPr>
          <w:rFonts w:ascii="Calibri" w:eastAsia="Times New Roman" w:hAnsi="Calibri" w:cs="Arial"/>
          <w:color w:val="010101"/>
          <w:lang w:val="en-US" w:eastAsia="zh-CN"/>
        </w:rPr>
        <w:t xml:space="preserve"> </w:t>
      </w:r>
      <w:proofErr w:type="gramStart"/>
      <w:r w:rsidRPr="008B4296">
        <w:rPr>
          <w:rFonts w:ascii="Calibri" w:eastAsia="Times New Roman" w:hAnsi="Calibri" w:cs="Arial"/>
          <w:color w:val="010101"/>
          <w:lang w:val="en-US" w:eastAsia="zh-CN"/>
        </w:rPr>
        <w:t>Cambridge</w:t>
      </w:r>
      <w:proofErr w:type="gramEnd"/>
      <w:r w:rsidRPr="008B4296">
        <w:rPr>
          <w:rFonts w:ascii="Calibri" w:eastAsia="Times New Roman" w:hAnsi="Calibri" w:cs="Arial"/>
          <w:color w:val="010101"/>
          <w:lang w:val="en-US" w:eastAsia="zh-CN"/>
        </w:rPr>
        <w:t>: Polity Press, 2012.</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rPr>
        <w:t xml:space="preserve">Moore, Robert L. ‘Love and </w:t>
      </w:r>
      <w:r w:rsidR="001C43E1" w:rsidRPr="008B4296">
        <w:rPr>
          <w:rFonts w:ascii="Calibri" w:hAnsi="Calibri" w:cs="Arial"/>
          <w:lang w:val="en-US"/>
        </w:rPr>
        <w:t>L</w:t>
      </w:r>
      <w:r w:rsidR="001C43E1" w:rsidRPr="008B4296">
        <w:rPr>
          <w:rFonts w:ascii="Calibri" w:hAnsi="Calibri" w:cs="Arial"/>
        </w:rPr>
        <w:t xml:space="preserve">imerence with Chinese </w:t>
      </w:r>
      <w:r w:rsidR="001C43E1" w:rsidRPr="008B4296">
        <w:rPr>
          <w:rFonts w:ascii="Calibri" w:hAnsi="Calibri" w:cs="Arial"/>
          <w:lang w:val="en-US"/>
        </w:rPr>
        <w:t>C</w:t>
      </w:r>
      <w:r w:rsidRPr="008B4296">
        <w:rPr>
          <w:rFonts w:ascii="Calibri" w:hAnsi="Calibri" w:cs="Arial"/>
        </w:rPr>
        <w:t xml:space="preserve">haracteristics: Student </w:t>
      </w:r>
      <w:r w:rsidR="001C43E1" w:rsidRPr="008B4296">
        <w:rPr>
          <w:rFonts w:ascii="Calibri" w:hAnsi="Calibri" w:cs="Arial"/>
          <w:lang w:val="en-US"/>
        </w:rPr>
        <w:t>R</w:t>
      </w:r>
      <w:r w:rsidRPr="008B4296">
        <w:rPr>
          <w:rFonts w:ascii="Calibri" w:hAnsi="Calibri" w:cs="Arial"/>
        </w:rPr>
        <w:t>omance in the PRC’, in Victor C. Munck (</w:t>
      </w:r>
      <w:r w:rsidR="00BC260D" w:rsidRPr="008B4296">
        <w:rPr>
          <w:rFonts w:ascii="Calibri" w:eastAsia="SimSun" w:hAnsi="Calibri" w:cs="Arial"/>
          <w:lang w:eastAsia="zh-CN"/>
        </w:rPr>
        <w:t>e</w:t>
      </w:r>
      <w:r w:rsidR="00BC260D" w:rsidRPr="008B4296">
        <w:rPr>
          <w:rFonts w:ascii="Calibri" w:hAnsi="Calibri" w:cs="Arial"/>
        </w:rPr>
        <w:t>d</w:t>
      </w:r>
      <w:r w:rsidRPr="008B4296">
        <w:rPr>
          <w:rFonts w:ascii="Calibri" w:hAnsi="Calibri" w:cs="Arial"/>
        </w:rPr>
        <w:t xml:space="preserve">.), Romantic </w:t>
      </w:r>
      <w:r w:rsidR="001C43E1" w:rsidRPr="008B4296">
        <w:rPr>
          <w:rFonts w:ascii="Calibri" w:hAnsi="Calibri" w:cs="Arial"/>
          <w:lang w:val="en-US"/>
        </w:rPr>
        <w:t>L</w:t>
      </w:r>
      <w:r w:rsidRPr="008B4296">
        <w:rPr>
          <w:rFonts w:ascii="Calibri" w:hAnsi="Calibri" w:cs="Arial"/>
        </w:rPr>
        <w:t xml:space="preserve">ove and </w:t>
      </w:r>
      <w:r w:rsidR="001C43E1" w:rsidRPr="008B4296">
        <w:rPr>
          <w:rFonts w:ascii="Calibri" w:hAnsi="Calibri" w:cs="Arial"/>
          <w:lang w:val="en-US"/>
        </w:rPr>
        <w:t>S</w:t>
      </w:r>
      <w:r w:rsidRPr="008B4296">
        <w:rPr>
          <w:rFonts w:ascii="Calibri" w:hAnsi="Calibri" w:cs="Arial"/>
        </w:rPr>
        <w:t xml:space="preserve">exual </w:t>
      </w:r>
      <w:r w:rsidR="001C43E1" w:rsidRPr="008B4296">
        <w:rPr>
          <w:rFonts w:ascii="Calibri" w:hAnsi="Calibri" w:cs="Arial"/>
          <w:lang w:val="en-US"/>
        </w:rPr>
        <w:t>B</w:t>
      </w:r>
      <w:r w:rsidRPr="008B4296">
        <w:rPr>
          <w:rFonts w:ascii="Calibri" w:hAnsi="Calibri" w:cs="Arial"/>
        </w:rPr>
        <w:t>ehavi</w:t>
      </w:r>
      <w:r w:rsidR="001C43E1" w:rsidRPr="008B4296">
        <w:rPr>
          <w:rFonts w:ascii="Calibri" w:hAnsi="Calibri" w:cs="Arial"/>
        </w:rPr>
        <w:t xml:space="preserve">or: Perspectives from the </w:t>
      </w:r>
      <w:r w:rsidR="001C43E1" w:rsidRPr="008B4296">
        <w:rPr>
          <w:rFonts w:ascii="Calibri" w:hAnsi="Calibri" w:cs="Arial"/>
          <w:lang w:val="en-US"/>
        </w:rPr>
        <w:t>S</w:t>
      </w:r>
      <w:r w:rsidR="001C43E1" w:rsidRPr="008B4296">
        <w:rPr>
          <w:rFonts w:ascii="Calibri" w:hAnsi="Calibri" w:cs="Arial"/>
        </w:rPr>
        <w:t xml:space="preserve">ocial </w:t>
      </w:r>
      <w:r w:rsidR="001C43E1" w:rsidRPr="008B4296">
        <w:rPr>
          <w:rFonts w:ascii="Calibri" w:hAnsi="Calibri" w:cs="Arial"/>
          <w:lang w:val="en-US"/>
        </w:rPr>
        <w:t>S</w:t>
      </w:r>
      <w:r w:rsidRPr="008B4296">
        <w:rPr>
          <w:rFonts w:ascii="Calibri" w:hAnsi="Calibri" w:cs="Arial"/>
        </w:rPr>
        <w:t>ciences</w:t>
      </w:r>
      <w:r w:rsidR="00240ADA" w:rsidRPr="008B4296">
        <w:rPr>
          <w:rFonts w:ascii="Calibri" w:hAnsi="Calibri" w:cs="Arial"/>
          <w:lang w:val="en-US"/>
        </w:rPr>
        <w:t>,</w:t>
      </w:r>
      <w:r w:rsidRPr="008B4296">
        <w:rPr>
          <w:rFonts w:ascii="Calibri" w:hAnsi="Calibri" w:cs="Arial"/>
        </w:rPr>
        <w:t xml:space="preserve"> Westport</w:t>
      </w:r>
      <w:r w:rsidR="001C43E1" w:rsidRPr="008B4296">
        <w:rPr>
          <w:rFonts w:ascii="Calibri" w:hAnsi="Calibri" w:cs="Arial"/>
          <w:lang w:val="en-US"/>
        </w:rPr>
        <w:t xml:space="preserve">: </w:t>
      </w:r>
      <w:r w:rsidRPr="008B4296">
        <w:rPr>
          <w:rFonts w:ascii="Calibri" w:hAnsi="Calibri" w:cs="Arial"/>
        </w:rPr>
        <w:t>Praeger, 1998, p. 251-284.</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rPr>
        <w:t xml:space="preserve">Morozov, Evgeny. </w:t>
      </w:r>
      <w:r w:rsidR="001C43E1" w:rsidRPr="008B4296">
        <w:rPr>
          <w:rFonts w:ascii="Calibri" w:hAnsi="Calibri" w:cs="Arial"/>
        </w:rPr>
        <w:t xml:space="preserve">The </w:t>
      </w:r>
      <w:r w:rsidR="001C43E1" w:rsidRPr="008B4296">
        <w:rPr>
          <w:rFonts w:ascii="Calibri" w:hAnsi="Calibri" w:cs="Arial"/>
          <w:lang w:val="en-US"/>
        </w:rPr>
        <w:t>N</w:t>
      </w:r>
      <w:r w:rsidR="001C43E1" w:rsidRPr="008B4296">
        <w:rPr>
          <w:rFonts w:ascii="Calibri" w:hAnsi="Calibri" w:cs="Arial"/>
        </w:rPr>
        <w:t xml:space="preserve">et </w:t>
      </w:r>
      <w:r w:rsidR="001C43E1" w:rsidRPr="008B4296">
        <w:rPr>
          <w:rFonts w:ascii="Calibri" w:hAnsi="Calibri" w:cs="Arial"/>
          <w:lang w:val="en-US"/>
        </w:rPr>
        <w:t>D</w:t>
      </w:r>
      <w:r w:rsidR="001C43E1" w:rsidRPr="008B4296">
        <w:rPr>
          <w:rFonts w:ascii="Calibri" w:hAnsi="Calibri" w:cs="Arial"/>
        </w:rPr>
        <w:t xml:space="preserve">elusion: The </w:t>
      </w:r>
      <w:r w:rsidR="001C43E1" w:rsidRPr="008B4296">
        <w:rPr>
          <w:rFonts w:ascii="Calibri" w:hAnsi="Calibri" w:cs="Arial"/>
          <w:lang w:val="en-US"/>
        </w:rPr>
        <w:t>D</w:t>
      </w:r>
      <w:r w:rsidR="001C43E1" w:rsidRPr="008B4296">
        <w:rPr>
          <w:rFonts w:ascii="Calibri" w:hAnsi="Calibri" w:cs="Arial"/>
        </w:rPr>
        <w:t xml:space="preserve">ark </w:t>
      </w:r>
      <w:r w:rsidR="001C43E1" w:rsidRPr="008B4296">
        <w:rPr>
          <w:rFonts w:ascii="Calibri" w:hAnsi="Calibri" w:cs="Arial"/>
          <w:lang w:val="en-US"/>
        </w:rPr>
        <w:t>S</w:t>
      </w:r>
      <w:r w:rsidR="001C43E1" w:rsidRPr="008B4296">
        <w:rPr>
          <w:rFonts w:ascii="Calibri" w:hAnsi="Calibri" w:cs="Arial"/>
        </w:rPr>
        <w:t xml:space="preserve">ide of Internet </w:t>
      </w:r>
      <w:r w:rsidR="001C43E1" w:rsidRPr="008B4296">
        <w:rPr>
          <w:rFonts w:ascii="Calibri" w:hAnsi="Calibri" w:cs="Arial"/>
          <w:lang w:val="en-US"/>
        </w:rPr>
        <w:t>F</w:t>
      </w:r>
      <w:r w:rsidRPr="008B4296">
        <w:rPr>
          <w:rFonts w:ascii="Calibri" w:hAnsi="Calibri" w:cs="Arial"/>
        </w:rPr>
        <w:t>reedom</w:t>
      </w:r>
      <w:r w:rsidR="00240ADA" w:rsidRPr="008B4296">
        <w:rPr>
          <w:rFonts w:ascii="Calibri" w:hAnsi="Calibri" w:cs="Arial"/>
          <w:lang w:val="en-US"/>
        </w:rPr>
        <w:t>,</w:t>
      </w:r>
      <w:r w:rsidRPr="008B4296">
        <w:rPr>
          <w:rFonts w:ascii="Calibri" w:hAnsi="Calibri" w:cs="Arial"/>
        </w:rPr>
        <w:t xml:space="preserve"> New York: Public Affairs, 2011.</w:t>
      </w:r>
    </w:p>
    <w:p w:rsidR="003E36A7" w:rsidRPr="008B4296" w:rsidRDefault="003E36A7" w:rsidP="00F74D8A">
      <w:pPr>
        <w:spacing w:line="276" w:lineRule="auto"/>
        <w:ind w:left="720" w:right="567" w:hanging="720"/>
        <w:rPr>
          <w:rFonts w:ascii="Calibri" w:hAnsi="Calibri" w:cs="Arial"/>
        </w:rPr>
      </w:pPr>
      <w:r w:rsidRPr="008B4296">
        <w:rPr>
          <w:rFonts w:ascii="Calibri" w:hAnsi="Calibri" w:cs="Arial"/>
        </w:rPr>
        <w:t xml:space="preserve">Orr, Andrea. Meeting, </w:t>
      </w:r>
      <w:r w:rsidR="001C43E1" w:rsidRPr="008B4296">
        <w:rPr>
          <w:rFonts w:ascii="Calibri" w:hAnsi="Calibri" w:cs="Arial"/>
        </w:rPr>
        <w:t>M</w:t>
      </w:r>
      <w:r w:rsidRPr="008B4296">
        <w:rPr>
          <w:rFonts w:ascii="Calibri" w:hAnsi="Calibri" w:cs="Arial"/>
        </w:rPr>
        <w:t xml:space="preserve">ating, and </w:t>
      </w:r>
      <w:r w:rsidR="001C43E1" w:rsidRPr="008B4296">
        <w:rPr>
          <w:rFonts w:ascii="Calibri" w:hAnsi="Calibri" w:cs="Arial"/>
        </w:rPr>
        <w:t>Cheating: Sex, Love, and the N</w:t>
      </w:r>
      <w:r w:rsidRPr="008B4296">
        <w:rPr>
          <w:rFonts w:ascii="Calibri" w:hAnsi="Calibri" w:cs="Arial"/>
        </w:rPr>
        <w:t>ew</w:t>
      </w:r>
      <w:r w:rsidR="001C43E1" w:rsidRPr="008B4296">
        <w:rPr>
          <w:rFonts w:ascii="Calibri" w:hAnsi="Calibri" w:cs="Arial"/>
        </w:rPr>
        <w:t xml:space="preserve"> World of Online D</w:t>
      </w:r>
      <w:r w:rsidRPr="008B4296">
        <w:rPr>
          <w:rFonts w:ascii="Calibri" w:hAnsi="Calibri" w:cs="Arial"/>
        </w:rPr>
        <w:t>ating</w:t>
      </w:r>
      <w:r w:rsidR="00240ADA" w:rsidRPr="008B4296">
        <w:rPr>
          <w:rFonts w:ascii="Calibri" w:hAnsi="Calibri" w:cs="Arial"/>
        </w:rPr>
        <w:t>,</w:t>
      </w:r>
      <w:r w:rsidRPr="008B4296">
        <w:rPr>
          <w:rFonts w:ascii="Calibri" w:hAnsi="Calibri" w:cs="Arial"/>
        </w:rPr>
        <w:t xml:space="preserve"> Upper Saddle River: Reuters, 2004.</w:t>
      </w:r>
    </w:p>
    <w:p w:rsidR="003E36A7" w:rsidRPr="008B4296" w:rsidRDefault="003E36A7" w:rsidP="00F74D8A">
      <w:pPr>
        <w:pStyle w:val="FootnoteText"/>
        <w:spacing w:line="276" w:lineRule="auto"/>
        <w:ind w:left="720" w:right="567" w:hanging="720"/>
        <w:rPr>
          <w:rFonts w:ascii="Calibri" w:hAnsi="Calibri" w:cs="Arial"/>
          <w:highlight w:val="yellow"/>
          <w:lang w:val="en-US"/>
        </w:rPr>
      </w:pPr>
      <w:r w:rsidRPr="008B4296">
        <w:rPr>
          <w:rFonts w:ascii="Calibri" w:hAnsi="Calibri" w:cs="Arial"/>
        </w:rPr>
        <w:t xml:space="preserve">Pirone, Jon, Mayo, Don, &amp; Berkemeyer, Kathy. </w:t>
      </w:r>
      <w:r w:rsidR="00240ADA" w:rsidRPr="008B4296">
        <w:rPr>
          <w:rFonts w:ascii="Calibri" w:hAnsi="Calibri" w:cs="Arial"/>
        </w:rPr>
        <w:t xml:space="preserve">Internet in an </w:t>
      </w:r>
      <w:r w:rsidR="00240ADA" w:rsidRPr="008B4296">
        <w:rPr>
          <w:rFonts w:ascii="Calibri" w:hAnsi="Calibri" w:cs="Arial"/>
          <w:lang w:val="en-US"/>
        </w:rPr>
        <w:t>H</w:t>
      </w:r>
      <w:r w:rsidRPr="008B4296">
        <w:rPr>
          <w:rFonts w:ascii="Calibri" w:hAnsi="Calibri" w:cs="Arial"/>
        </w:rPr>
        <w:t xml:space="preserve">our: Romance &amp; </w:t>
      </w:r>
      <w:r w:rsidR="00240ADA" w:rsidRPr="008B4296">
        <w:rPr>
          <w:rFonts w:ascii="Calibri" w:hAnsi="Calibri" w:cs="Arial"/>
          <w:lang w:val="en-US"/>
        </w:rPr>
        <w:t>R</w:t>
      </w:r>
      <w:r w:rsidRPr="008B4296">
        <w:rPr>
          <w:rFonts w:ascii="Calibri" w:hAnsi="Calibri" w:cs="Arial"/>
        </w:rPr>
        <w:t>elationships</w:t>
      </w:r>
      <w:r w:rsidR="00240ADA" w:rsidRPr="008B4296">
        <w:rPr>
          <w:rFonts w:ascii="Calibri" w:hAnsi="Calibri" w:cs="Arial"/>
          <w:lang w:val="en-US"/>
        </w:rPr>
        <w:t>,</w:t>
      </w:r>
      <w:r w:rsidRPr="008B4296">
        <w:rPr>
          <w:rFonts w:ascii="Calibri" w:hAnsi="Calibri" w:cs="Arial"/>
        </w:rPr>
        <w:t xml:space="preserve"> New York: DDC Publishing, 1999.</w:t>
      </w:r>
    </w:p>
    <w:p w:rsidR="003E36A7" w:rsidRPr="008B4296" w:rsidRDefault="003E36A7" w:rsidP="00F74D8A">
      <w:pPr>
        <w:spacing w:line="276" w:lineRule="auto"/>
        <w:ind w:left="720" w:right="567" w:hanging="720"/>
        <w:rPr>
          <w:rFonts w:ascii="Calibri" w:hAnsi="Calibri" w:cs="Arial"/>
        </w:rPr>
      </w:pPr>
      <w:proofErr w:type="spellStart"/>
      <w:r w:rsidRPr="008B4296">
        <w:rPr>
          <w:rFonts w:ascii="Calibri" w:hAnsi="Calibri" w:cs="Arial"/>
        </w:rPr>
        <w:t>Qiu</w:t>
      </w:r>
      <w:proofErr w:type="spellEnd"/>
      <w:r w:rsidRPr="008B4296">
        <w:rPr>
          <w:rFonts w:ascii="Calibri" w:hAnsi="Calibri" w:cs="Arial"/>
        </w:rPr>
        <w:t xml:space="preserve">, Jack </w:t>
      </w:r>
      <w:proofErr w:type="spellStart"/>
      <w:r w:rsidRPr="008B4296">
        <w:rPr>
          <w:rFonts w:ascii="Calibri" w:hAnsi="Calibri" w:cs="Arial"/>
        </w:rPr>
        <w:t>Linchuan</w:t>
      </w:r>
      <w:proofErr w:type="spellEnd"/>
      <w:r w:rsidRPr="008B4296">
        <w:rPr>
          <w:rFonts w:ascii="Calibri" w:hAnsi="Calibri" w:cs="Arial"/>
        </w:rPr>
        <w:t>. ‘The Inte</w:t>
      </w:r>
      <w:r w:rsidR="00240ADA" w:rsidRPr="008B4296">
        <w:rPr>
          <w:rFonts w:ascii="Calibri" w:hAnsi="Calibri" w:cs="Arial"/>
        </w:rPr>
        <w:t>rnet in China: Technologies of F</w:t>
      </w:r>
      <w:r w:rsidRPr="008B4296">
        <w:rPr>
          <w:rFonts w:ascii="Calibri" w:hAnsi="Calibri" w:cs="Arial"/>
        </w:rPr>
        <w:t>reed</w:t>
      </w:r>
      <w:r w:rsidR="00240ADA" w:rsidRPr="008B4296">
        <w:rPr>
          <w:rFonts w:ascii="Calibri" w:hAnsi="Calibri" w:cs="Arial"/>
        </w:rPr>
        <w:t>om in a Statist S</w:t>
      </w:r>
      <w:r w:rsidRPr="008B4296">
        <w:rPr>
          <w:rFonts w:ascii="Calibri" w:hAnsi="Calibri" w:cs="Arial"/>
        </w:rPr>
        <w:t>ociety’, in Manuel Castells (</w:t>
      </w:r>
      <w:r w:rsidR="00BC260D" w:rsidRPr="008B4296">
        <w:rPr>
          <w:rFonts w:ascii="Calibri" w:eastAsia="SimSun" w:hAnsi="Calibri" w:cs="Arial"/>
          <w:lang w:eastAsia="zh-CN"/>
        </w:rPr>
        <w:t>e</w:t>
      </w:r>
      <w:r w:rsidR="00BC260D" w:rsidRPr="008B4296">
        <w:rPr>
          <w:rFonts w:ascii="Calibri" w:hAnsi="Calibri" w:cs="Arial"/>
        </w:rPr>
        <w:t>d</w:t>
      </w:r>
      <w:r w:rsidRPr="008B4296">
        <w:rPr>
          <w:rFonts w:ascii="Calibri" w:hAnsi="Calibri" w:cs="Arial"/>
        </w:rPr>
        <w:t xml:space="preserve">.), </w:t>
      </w:r>
      <w:r w:rsidR="00240ADA" w:rsidRPr="008B4296">
        <w:rPr>
          <w:rFonts w:ascii="Calibri" w:hAnsi="Calibri" w:cs="Arial"/>
        </w:rPr>
        <w:t>The Network S</w:t>
      </w:r>
      <w:r w:rsidRPr="008B4296">
        <w:rPr>
          <w:rFonts w:ascii="Calibri" w:hAnsi="Calibri" w:cs="Arial"/>
        </w:rPr>
        <w:t xml:space="preserve">ociety: A </w:t>
      </w:r>
      <w:r w:rsidR="00240ADA" w:rsidRPr="008B4296">
        <w:rPr>
          <w:rFonts w:ascii="Calibri" w:hAnsi="Calibri" w:cs="Arial"/>
        </w:rPr>
        <w:t>Cross-Cultural P</w:t>
      </w:r>
      <w:r w:rsidRPr="008B4296">
        <w:rPr>
          <w:rFonts w:ascii="Calibri" w:hAnsi="Calibri" w:cs="Arial"/>
        </w:rPr>
        <w:t>erspective</w:t>
      </w:r>
      <w:r w:rsidR="00240ADA" w:rsidRPr="008B4296">
        <w:rPr>
          <w:rFonts w:ascii="Calibri" w:hAnsi="Calibri" w:cs="Arial"/>
        </w:rPr>
        <w:t>,</w:t>
      </w:r>
      <w:r w:rsidRPr="008B4296">
        <w:rPr>
          <w:rFonts w:ascii="Calibri" w:hAnsi="Calibri" w:cs="Arial"/>
        </w:rPr>
        <w:t xml:space="preserve"> Cheltenham: Edward Elgar Publishing Limited, 2004, p. 99-124.</w:t>
      </w:r>
    </w:p>
    <w:p w:rsidR="003E36A7" w:rsidRPr="008B4296" w:rsidRDefault="003E36A7" w:rsidP="00F74D8A">
      <w:pPr>
        <w:pStyle w:val="FootnoteText"/>
        <w:spacing w:line="276" w:lineRule="auto"/>
        <w:ind w:left="720" w:right="567" w:hanging="720"/>
        <w:rPr>
          <w:rFonts w:ascii="Calibri" w:hAnsi="Calibri" w:cs="Arial"/>
          <w:highlight w:val="yellow"/>
          <w:lang w:val="en-US"/>
        </w:rPr>
      </w:pPr>
      <w:r w:rsidRPr="008B4296">
        <w:rPr>
          <w:rFonts w:ascii="Calibri" w:hAnsi="Calibri" w:cs="Arial"/>
        </w:rPr>
        <w:lastRenderedPageBreak/>
        <w:t xml:space="preserve">Rheingold, Howard. </w:t>
      </w:r>
      <w:r w:rsidR="00240ADA" w:rsidRPr="008B4296">
        <w:rPr>
          <w:rFonts w:ascii="Calibri" w:hAnsi="Calibri" w:cs="Arial"/>
        </w:rPr>
        <w:t xml:space="preserve">The </w:t>
      </w:r>
      <w:r w:rsidR="00240ADA" w:rsidRPr="008B4296">
        <w:rPr>
          <w:rFonts w:ascii="Calibri" w:hAnsi="Calibri" w:cs="Arial"/>
          <w:lang w:val="en-US"/>
        </w:rPr>
        <w:t>V</w:t>
      </w:r>
      <w:r w:rsidR="00240ADA" w:rsidRPr="008B4296">
        <w:rPr>
          <w:rFonts w:ascii="Calibri" w:hAnsi="Calibri" w:cs="Arial"/>
        </w:rPr>
        <w:t xml:space="preserve">irtual </w:t>
      </w:r>
      <w:r w:rsidR="00240ADA" w:rsidRPr="008B4296">
        <w:rPr>
          <w:rFonts w:ascii="Calibri" w:hAnsi="Calibri" w:cs="Arial"/>
          <w:lang w:val="en-US"/>
        </w:rPr>
        <w:t>C</w:t>
      </w:r>
      <w:r w:rsidR="00240ADA" w:rsidRPr="008B4296">
        <w:rPr>
          <w:rFonts w:ascii="Calibri" w:hAnsi="Calibri" w:cs="Arial"/>
        </w:rPr>
        <w:t xml:space="preserve">ommunity: Homesteading on the Electronic </w:t>
      </w:r>
      <w:r w:rsidR="00240ADA" w:rsidRPr="008B4296">
        <w:rPr>
          <w:rFonts w:ascii="Calibri" w:hAnsi="Calibri" w:cs="Arial"/>
          <w:lang w:val="en-US"/>
        </w:rPr>
        <w:t>F</w:t>
      </w:r>
      <w:r w:rsidRPr="008B4296">
        <w:rPr>
          <w:rFonts w:ascii="Calibri" w:hAnsi="Calibri" w:cs="Arial"/>
        </w:rPr>
        <w:t>rontier</w:t>
      </w:r>
      <w:r w:rsidR="00240ADA" w:rsidRPr="008B4296">
        <w:rPr>
          <w:rFonts w:ascii="Calibri" w:hAnsi="Calibri" w:cs="Arial"/>
          <w:lang w:val="en-US"/>
        </w:rPr>
        <w:t>,</w:t>
      </w:r>
      <w:r w:rsidRPr="008B4296">
        <w:rPr>
          <w:rFonts w:ascii="Calibri" w:hAnsi="Calibri" w:cs="Arial"/>
        </w:rPr>
        <w:t xml:space="preserve"> Cambridge: MIT Press, 2000.</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rPr>
        <w:t xml:space="preserve">Rofel, Lisa. </w:t>
      </w:r>
      <w:r w:rsidR="00240ADA" w:rsidRPr="008B4296">
        <w:rPr>
          <w:rFonts w:ascii="Calibri" w:hAnsi="Calibri" w:cs="Arial"/>
        </w:rPr>
        <w:t xml:space="preserve">Desiring China: Experiments in </w:t>
      </w:r>
      <w:r w:rsidR="00240ADA" w:rsidRPr="008B4296">
        <w:rPr>
          <w:rFonts w:ascii="Calibri" w:hAnsi="Calibri" w:cs="Arial"/>
          <w:lang w:val="en-US"/>
        </w:rPr>
        <w:t>N</w:t>
      </w:r>
      <w:r w:rsidR="00240ADA" w:rsidRPr="008B4296">
        <w:rPr>
          <w:rFonts w:ascii="Calibri" w:hAnsi="Calibri" w:cs="Arial"/>
        </w:rPr>
        <w:t xml:space="preserve">eoliberalism, </w:t>
      </w:r>
      <w:r w:rsidR="00240ADA" w:rsidRPr="008B4296">
        <w:rPr>
          <w:rFonts w:ascii="Calibri" w:hAnsi="Calibri" w:cs="Arial"/>
          <w:lang w:val="en-US"/>
        </w:rPr>
        <w:t>S</w:t>
      </w:r>
      <w:r w:rsidR="00240ADA" w:rsidRPr="008B4296">
        <w:rPr>
          <w:rFonts w:ascii="Calibri" w:hAnsi="Calibri" w:cs="Arial"/>
        </w:rPr>
        <w:t xml:space="preserve">exuality, and </w:t>
      </w:r>
      <w:r w:rsidR="00240ADA" w:rsidRPr="008B4296">
        <w:rPr>
          <w:rFonts w:ascii="Calibri" w:hAnsi="Calibri" w:cs="Arial"/>
          <w:lang w:val="en-US"/>
        </w:rPr>
        <w:t>P</w:t>
      </w:r>
      <w:r w:rsidR="00240ADA" w:rsidRPr="008B4296">
        <w:rPr>
          <w:rFonts w:ascii="Calibri" w:hAnsi="Calibri" w:cs="Arial"/>
        </w:rPr>
        <w:t xml:space="preserve">ublic </w:t>
      </w:r>
      <w:r w:rsidR="00240ADA" w:rsidRPr="008B4296">
        <w:rPr>
          <w:rFonts w:ascii="Calibri" w:hAnsi="Calibri" w:cs="Arial"/>
          <w:lang w:val="en-US"/>
        </w:rPr>
        <w:t>C</w:t>
      </w:r>
      <w:r w:rsidRPr="008B4296">
        <w:rPr>
          <w:rFonts w:ascii="Calibri" w:hAnsi="Calibri" w:cs="Arial"/>
        </w:rPr>
        <w:t>ulture</w:t>
      </w:r>
      <w:r w:rsidR="00240ADA" w:rsidRPr="008B4296">
        <w:rPr>
          <w:rFonts w:ascii="Calibri" w:hAnsi="Calibri" w:cs="Arial"/>
          <w:lang w:val="en-US"/>
        </w:rPr>
        <w:t>,</w:t>
      </w:r>
      <w:r w:rsidR="00240ADA" w:rsidRPr="008B4296">
        <w:rPr>
          <w:rFonts w:ascii="Calibri" w:hAnsi="Calibri" w:cs="Arial"/>
        </w:rPr>
        <w:t xml:space="preserve"> Durham</w:t>
      </w:r>
      <w:r w:rsidRPr="008B4296">
        <w:rPr>
          <w:rFonts w:ascii="Calibri" w:hAnsi="Calibri" w:cs="Arial"/>
        </w:rPr>
        <w:t>: Duke University Press, 2007.</w:t>
      </w:r>
    </w:p>
    <w:p w:rsidR="003E36A7" w:rsidRPr="008B4296" w:rsidRDefault="003E36A7" w:rsidP="00F74D8A">
      <w:pPr>
        <w:pStyle w:val="FootnoteText"/>
        <w:spacing w:line="276" w:lineRule="auto"/>
        <w:ind w:left="720" w:right="567" w:hanging="720"/>
        <w:rPr>
          <w:rFonts w:ascii="Calibri" w:hAnsi="Calibri" w:cs="Arial"/>
        </w:rPr>
      </w:pPr>
      <w:r w:rsidRPr="008B4296">
        <w:rPr>
          <w:rFonts w:ascii="Calibri" w:hAnsi="Calibri" w:cs="Arial"/>
        </w:rPr>
        <w:t xml:space="preserve">Rosenman, Olivia. ‘China's </w:t>
      </w:r>
      <w:r w:rsidR="00240ADA" w:rsidRPr="008B4296">
        <w:rPr>
          <w:rFonts w:ascii="Calibri" w:hAnsi="Calibri" w:cs="Arial"/>
          <w:lang w:val="en-US"/>
        </w:rPr>
        <w:t>S</w:t>
      </w:r>
      <w:r w:rsidR="00240ADA" w:rsidRPr="008B4296">
        <w:rPr>
          <w:rFonts w:ascii="Calibri" w:hAnsi="Calibri" w:cs="Arial"/>
        </w:rPr>
        <w:t xml:space="preserve">exual </w:t>
      </w:r>
      <w:r w:rsidR="00240ADA" w:rsidRPr="008B4296">
        <w:rPr>
          <w:rFonts w:ascii="Calibri" w:hAnsi="Calibri" w:cs="Arial"/>
          <w:lang w:val="en-US"/>
        </w:rPr>
        <w:t>R</w:t>
      </w:r>
      <w:r w:rsidR="00240ADA" w:rsidRPr="008B4296">
        <w:rPr>
          <w:rFonts w:ascii="Calibri" w:hAnsi="Calibri" w:cs="Arial"/>
        </w:rPr>
        <w:t xml:space="preserve">evolution: “One-night </w:t>
      </w:r>
      <w:r w:rsidR="00240ADA" w:rsidRPr="008B4296">
        <w:rPr>
          <w:rFonts w:ascii="Calibri" w:hAnsi="Calibri" w:cs="Arial"/>
          <w:lang w:val="en-US"/>
        </w:rPr>
        <w:t>S</w:t>
      </w:r>
      <w:r w:rsidR="00240ADA" w:rsidRPr="008B4296">
        <w:rPr>
          <w:rFonts w:ascii="Calibri" w:hAnsi="Calibri" w:cs="Arial"/>
        </w:rPr>
        <w:t xml:space="preserve">tand” app Momo </w:t>
      </w:r>
      <w:r w:rsidR="00240ADA" w:rsidRPr="008B4296">
        <w:rPr>
          <w:rFonts w:ascii="Calibri" w:hAnsi="Calibri" w:cs="Arial"/>
          <w:lang w:val="en-US"/>
        </w:rPr>
        <w:t>B</w:t>
      </w:r>
      <w:r w:rsidR="00240ADA" w:rsidRPr="008B4296">
        <w:rPr>
          <w:rFonts w:ascii="Calibri" w:hAnsi="Calibri" w:cs="Arial"/>
        </w:rPr>
        <w:t xml:space="preserve">oasts 80 </w:t>
      </w:r>
      <w:r w:rsidR="00240ADA" w:rsidRPr="008B4296">
        <w:rPr>
          <w:rFonts w:ascii="Calibri" w:hAnsi="Calibri" w:cs="Arial"/>
          <w:lang w:val="en-US"/>
        </w:rPr>
        <w:t>M</w:t>
      </w:r>
      <w:r w:rsidR="00240ADA" w:rsidRPr="008B4296">
        <w:rPr>
          <w:rFonts w:ascii="Calibri" w:hAnsi="Calibri" w:cs="Arial"/>
        </w:rPr>
        <w:t xml:space="preserve">illion </w:t>
      </w:r>
      <w:r w:rsidR="00240ADA" w:rsidRPr="008B4296">
        <w:rPr>
          <w:rFonts w:ascii="Calibri" w:hAnsi="Calibri" w:cs="Arial"/>
          <w:lang w:val="en-US"/>
        </w:rPr>
        <w:t>U</w:t>
      </w:r>
      <w:r w:rsidRPr="008B4296">
        <w:rPr>
          <w:rFonts w:ascii="Calibri" w:hAnsi="Calibri" w:cs="Arial"/>
        </w:rPr>
        <w:t>sers’, South China Morning Post (</w:t>
      </w:r>
      <w:r w:rsidR="00C95BEF" w:rsidRPr="008B4296">
        <w:rPr>
          <w:rFonts w:ascii="Calibri" w:hAnsi="Calibri" w:cs="Arial"/>
        </w:rPr>
        <w:t xml:space="preserve">13 </w:t>
      </w:r>
      <w:r w:rsidRPr="008B4296">
        <w:rPr>
          <w:rFonts w:ascii="Calibri" w:hAnsi="Calibri" w:cs="Arial"/>
        </w:rPr>
        <w:t xml:space="preserve">November 2013), </w:t>
      </w:r>
      <w:r w:rsidRPr="008B4296">
        <w:rPr>
          <w:rFonts w:ascii="Calibri" w:hAnsi="Calibri" w:cs="Arial"/>
        </w:rPr>
        <w:fldChar w:fldCharType="begin"/>
      </w:r>
      <w:r w:rsidRPr="008B4296">
        <w:rPr>
          <w:rFonts w:ascii="Calibri" w:hAnsi="Calibri" w:cs="Arial"/>
        </w:rPr>
        <w:instrText xml:space="preserve"> HYPERLINK "http://www.scmp.com/news/china-insider/article/1355124/chinese-instant-messaging-app-momo-boasts-80-million-users" </w:instrText>
      </w:r>
      <w:r w:rsidRPr="008B4296">
        <w:rPr>
          <w:rFonts w:ascii="Calibri" w:hAnsi="Calibri" w:cs="Arial"/>
        </w:rPr>
        <w:fldChar w:fldCharType="separate"/>
      </w:r>
      <w:r w:rsidRPr="008B4296">
        <w:rPr>
          <w:rStyle w:val="Hyperlink"/>
          <w:rFonts w:ascii="Calibri" w:hAnsi="Calibri" w:cs="Arial"/>
        </w:rPr>
        <w:t>http://www.scmp.com/ne</w:t>
      </w:r>
      <w:r w:rsidRPr="008B4296">
        <w:rPr>
          <w:rStyle w:val="Hyperlink"/>
          <w:rFonts w:ascii="Calibri" w:hAnsi="Calibri" w:cs="Arial"/>
        </w:rPr>
        <w:t>ws/china-insider/article/1355124/chinese-instant-messaging-app-momo-boasts-80-million-users</w:t>
      </w:r>
      <w:r w:rsidRPr="008B4296">
        <w:rPr>
          <w:rFonts w:ascii="Calibri" w:hAnsi="Calibri" w:cs="Arial"/>
        </w:rPr>
        <w:fldChar w:fldCharType="end"/>
      </w:r>
      <w:r w:rsidRPr="008B4296">
        <w:rPr>
          <w:rFonts w:ascii="Calibri" w:hAnsi="Calibri" w:cs="Arial"/>
        </w:rPr>
        <w:t xml:space="preserve"> </w:t>
      </w:r>
    </w:p>
    <w:p w:rsidR="003E36A7" w:rsidRPr="008B4296" w:rsidRDefault="003E36A7" w:rsidP="00F74D8A">
      <w:pPr>
        <w:spacing w:line="276" w:lineRule="auto"/>
        <w:ind w:left="720" w:right="567" w:hanging="720"/>
        <w:rPr>
          <w:rFonts w:ascii="Calibri" w:hAnsi="Calibri" w:cs="Arial"/>
        </w:rPr>
      </w:pPr>
      <w:proofErr w:type="gramStart"/>
      <w:r w:rsidRPr="008B4296">
        <w:rPr>
          <w:rFonts w:ascii="Calibri" w:hAnsi="Calibri" w:cs="Arial"/>
        </w:rPr>
        <w:t xml:space="preserve">Sheller, </w:t>
      </w:r>
      <w:r w:rsidR="00240ADA" w:rsidRPr="008B4296">
        <w:rPr>
          <w:rFonts w:ascii="Calibri" w:hAnsi="Calibri" w:cs="Arial"/>
        </w:rPr>
        <w:t xml:space="preserve">Mimi, &amp; </w:t>
      </w:r>
      <w:proofErr w:type="spellStart"/>
      <w:r w:rsidR="00240ADA" w:rsidRPr="008B4296">
        <w:rPr>
          <w:rFonts w:ascii="Calibri" w:hAnsi="Calibri" w:cs="Arial"/>
        </w:rPr>
        <w:t>Urry</w:t>
      </w:r>
      <w:proofErr w:type="spellEnd"/>
      <w:r w:rsidR="00240ADA" w:rsidRPr="008B4296">
        <w:rPr>
          <w:rFonts w:ascii="Calibri" w:hAnsi="Calibri" w:cs="Arial"/>
        </w:rPr>
        <w:t>, John.</w:t>
      </w:r>
      <w:proofErr w:type="gramEnd"/>
      <w:r w:rsidR="00240ADA" w:rsidRPr="008B4296">
        <w:rPr>
          <w:rFonts w:ascii="Calibri" w:hAnsi="Calibri" w:cs="Arial"/>
        </w:rPr>
        <w:t xml:space="preserve"> </w:t>
      </w:r>
      <w:proofErr w:type="gramStart"/>
      <w:r w:rsidR="00240ADA" w:rsidRPr="008B4296">
        <w:rPr>
          <w:rFonts w:ascii="Calibri" w:hAnsi="Calibri" w:cs="Arial"/>
        </w:rPr>
        <w:t xml:space="preserve">2006, "The New </w:t>
      </w:r>
      <w:proofErr w:type="spellStart"/>
      <w:r w:rsidR="00240ADA" w:rsidRPr="008B4296">
        <w:rPr>
          <w:rFonts w:ascii="Calibri" w:hAnsi="Calibri" w:cs="Arial"/>
        </w:rPr>
        <w:t>Mobilities</w:t>
      </w:r>
      <w:proofErr w:type="spellEnd"/>
      <w:r w:rsidR="00240ADA" w:rsidRPr="008B4296">
        <w:rPr>
          <w:rFonts w:ascii="Calibri" w:hAnsi="Calibri" w:cs="Arial"/>
        </w:rPr>
        <w:t xml:space="preserve"> P</w:t>
      </w:r>
      <w:r w:rsidRPr="008B4296">
        <w:rPr>
          <w:rFonts w:ascii="Calibri" w:hAnsi="Calibri" w:cs="Arial"/>
        </w:rPr>
        <w:t xml:space="preserve">aradigm", </w:t>
      </w:r>
      <w:r w:rsidRPr="008B4296">
        <w:rPr>
          <w:rFonts w:ascii="Calibri" w:hAnsi="Calibri" w:cs="Arial"/>
          <w:iCs/>
        </w:rPr>
        <w:t>Environment and Planning A</w:t>
      </w:r>
      <w:r w:rsidRPr="008B4296">
        <w:rPr>
          <w:rFonts w:ascii="Calibri" w:hAnsi="Calibri" w:cs="Arial"/>
        </w:rPr>
        <w:t xml:space="preserve"> </w:t>
      </w:r>
      <w:r w:rsidRPr="008B4296">
        <w:rPr>
          <w:rFonts w:ascii="Calibri" w:hAnsi="Calibri" w:cs="Arial"/>
          <w:bCs/>
        </w:rPr>
        <w:t>38</w:t>
      </w:r>
      <w:r w:rsidRPr="008B4296">
        <w:rPr>
          <w:rFonts w:ascii="Calibri" w:hAnsi="Calibri" w:cs="Arial"/>
        </w:rPr>
        <w:t>(2), 207-226</w:t>
      </w:r>
      <w:r w:rsidR="000E46F2" w:rsidRPr="008B4296">
        <w:rPr>
          <w:rFonts w:ascii="Calibri" w:hAnsi="Calibri" w:cs="Arial"/>
        </w:rPr>
        <w:t>.</w:t>
      </w:r>
      <w:proofErr w:type="gramEnd"/>
    </w:p>
    <w:p w:rsidR="003E36A7" w:rsidRPr="008B4296" w:rsidRDefault="00240ADA" w:rsidP="00F74D8A">
      <w:pPr>
        <w:pStyle w:val="FootnoteText"/>
        <w:spacing w:line="276" w:lineRule="auto"/>
        <w:ind w:left="720" w:right="567" w:hanging="720"/>
        <w:rPr>
          <w:rFonts w:ascii="Calibri" w:hAnsi="Calibri" w:cs="Arial"/>
          <w:lang w:val="en-US"/>
        </w:rPr>
      </w:pPr>
      <w:r w:rsidRPr="008B4296">
        <w:rPr>
          <w:rFonts w:ascii="Calibri" w:hAnsi="Calibri" w:cs="Arial"/>
        </w:rPr>
        <w:t xml:space="preserve">Synnott, Anthony. ‘Truth and Goodness, </w:t>
      </w:r>
      <w:r w:rsidRPr="008B4296">
        <w:rPr>
          <w:rFonts w:ascii="Calibri" w:hAnsi="Calibri" w:cs="Arial"/>
          <w:lang w:val="en-US"/>
        </w:rPr>
        <w:t>M</w:t>
      </w:r>
      <w:r w:rsidRPr="008B4296">
        <w:rPr>
          <w:rFonts w:ascii="Calibri" w:hAnsi="Calibri" w:cs="Arial"/>
        </w:rPr>
        <w:t xml:space="preserve">irrors and </w:t>
      </w:r>
      <w:r w:rsidRPr="008B4296">
        <w:rPr>
          <w:rFonts w:ascii="Calibri" w:hAnsi="Calibri" w:cs="Arial"/>
          <w:lang w:val="en-US"/>
        </w:rPr>
        <w:t>M</w:t>
      </w:r>
      <w:r w:rsidRPr="008B4296">
        <w:rPr>
          <w:rFonts w:ascii="Calibri" w:hAnsi="Calibri" w:cs="Arial"/>
        </w:rPr>
        <w:t xml:space="preserve">asks: A </w:t>
      </w:r>
      <w:r w:rsidRPr="008B4296">
        <w:rPr>
          <w:rFonts w:ascii="Calibri" w:hAnsi="Calibri" w:cs="Arial"/>
          <w:lang w:val="en-US"/>
        </w:rPr>
        <w:t>S</w:t>
      </w:r>
      <w:r w:rsidRPr="008B4296">
        <w:rPr>
          <w:rFonts w:ascii="Calibri" w:hAnsi="Calibri" w:cs="Arial"/>
        </w:rPr>
        <w:t xml:space="preserve">ociology of </w:t>
      </w:r>
      <w:r w:rsidRPr="008B4296">
        <w:rPr>
          <w:rFonts w:ascii="Calibri" w:hAnsi="Calibri" w:cs="Arial"/>
          <w:lang w:val="en-US"/>
        </w:rPr>
        <w:t>B</w:t>
      </w:r>
      <w:r w:rsidRPr="008B4296">
        <w:rPr>
          <w:rFonts w:ascii="Calibri" w:hAnsi="Calibri" w:cs="Arial"/>
        </w:rPr>
        <w:t xml:space="preserve">eauty and the </w:t>
      </w:r>
      <w:r w:rsidRPr="008B4296">
        <w:rPr>
          <w:rFonts w:ascii="Calibri" w:hAnsi="Calibri" w:cs="Arial"/>
          <w:lang w:val="en-US"/>
        </w:rPr>
        <w:t>F</w:t>
      </w:r>
      <w:r w:rsidR="003E36A7" w:rsidRPr="008B4296">
        <w:rPr>
          <w:rFonts w:ascii="Calibri" w:hAnsi="Calibri" w:cs="Arial"/>
        </w:rPr>
        <w:t>ace’, in Ray B. Browne &amp; Pat Browne (</w:t>
      </w:r>
      <w:r w:rsidR="00582C9B" w:rsidRPr="008B4296">
        <w:rPr>
          <w:rFonts w:ascii="Calibri" w:eastAsia="SimSun" w:hAnsi="Calibri" w:cs="Arial"/>
          <w:lang w:eastAsia="zh-CN"/>
        </w:rPr>
        <w:t>e</w:t>
      </w:r>
      <w:r w:rsidR="00582C9B" w:rsidRPr="008B4296">
        <w:rPr>
          <w:rFonts w:ascii="Calibri" w:hAnsi="Calibri" w:cs="Arial"/>
        </w:rPr>
        <w:t>ds</w:t>
      </w:r>
      <w:r w:rsidR="003E36A7" w:rsidRPr="008B4296">
        <w:rPr>
          <w:rFonts w:ascii="Calibri" w:hAnsi="Calibri" w:cs="Arial"/>
        </w:rPr>
        <w:t xml:space="preserve">.), </w:t>
      </w:r>
      <w:r w:rsidRPr="008B4296">
        <w:rPr>
          <w:rFonts w:ascii="Calibri" w:hAnsi="Calibri" w:cs="Arial"/>
        </w:rPr>
        <w:t xml:space="preserve">Digging into </w:t>
      </w:r>
      <w:r w:rsidRPr="008B4296">
        <w:rPr>
          <w:rFonts w:ascii="Calibri" w:hAnsi="Calibri" w:cs="Arial"/>
          <w:lang w:val="en-US"/>
        </w:rPr>
        <w:t>P</w:t>
      </w:r>
      <w:r w:rsidRPr="008B4296">
        <w:rPr>
          <w:rFonts w:ascii="Calibri" w:hAnsi="Calibri" w:cs="Arial"/>
        </w:rPr>
        <w:t xml:space="preserve">opular </w:t>
      </w:r>
      <w:r w:rsidRPr="008B4296">
        <w:rPr>
          <w:rFonts w:ascii="Calibri" w:hAnsi="Calibri" w:cs="Arial"/>
          <w:lang w:val="en-US"/>
        </w:rPr>
        <w:t>C</w:t>
      </w:r>
      <w:r w:rsidRPr="008B4296">
        <w:rPr>
          <w:rFonts w:ascii="Calibri" w:hAnsi="Calibri" w:cs="Arial"/>
        </w:rPr>
        <w:t xml:space="preserve">ulture: Theories and </w:t>
      </w:r>
      <w:r w:rsidRPr="008B4296">
        <w:rPr>
          <w:rFonts w:ascii="Calibri" w:hAnsi="Calibri" w:cs="Arial"/>
          <w:lang w:val="en-US"/>
        </w:rPr>
        <w:t>M</w:t>
      </w:r>
      <w:r w:rsidRPr="008B4296">
        <w:rPr>
          <w:rFonts w:ascii="Calibri" w:hAnsi="Calibri" w:cs="Arial"/>
        </w:rPr>
        <w:t xml:space="preserve">ethodologies in </w:t>
      </w:r>
      <w:r w:rsidRPr="008B4296">
        <w:rPr>
          <w:rFonts w:ascii="Calibri" w:hAnsi="Calibri" w:cs="Arial"/>
          <w:lang w:val="en-US"/>
        </w:rPr>
        <w:t>A</w:t>
      </w:r>
      <w:r w:rsidRPr="008B4296">
        <w:rPr>
          <w:rFonts w:ascii="Calibri" w:hAnsi="Calibri" w:cs="Arial"/>
        </w:rPr>
        <w:t xml:space="preserve">rcheology, </w:t>
      </w:r>
      <w:r w:rsidRPr="008B4296">
        <w:rPr>
          <w:rFonts w:ascii="Calibri" w:hAnsi="Calibri" w:cs="Arial"/>
          <w:lang w:val="en-US"/>
        </w:rPr>
        <w:t>A</w:t>
      </w:r>
      <w:r w:rsidRPr="008B4296">
        <w:rPr>
          <w:rFonts w:ascii="Calibri" w:hAnsi="Calibri" w:cs="Arial"/>
        </w:rPr>
        <w:t xml:space="preserve">nthropology, and </w:t>
      </w:r>
      <w:r w:rsidRPr="008B4296">
        <w:rPr>
          <w:rFonts w:ascii="Calibri" w:hAnsi="Calibri" w:cs="Arial"/>
          <w:lang w:val="en-US"/>
        </w:rPr>
        <w:t>O</w:t>
      </w:r>
      <w:r w:rsidRPr="008B4296">
        <w:rPr>
          <w:rFonts w:ascii="Calibri" w:hAnsi="Calibri" w:cs="Arial"/>
        </w:rPr>
        <w:t xml:space="preserve">ther </w:t>
      </w:r>
      <w:r w:rsidRPr="008B4296">
        <w:rPr>
          <w:rFonts w:ascii="Calibri" w:hAnsi="Calibri" w:cs="Arial"/>
          <w:lang w:val="en-US"/>
        </w:rPr>
        <w:t>F</w:t>
      </w:r>
      <w:r w:rsidR="003E36A7" w:rsidRPr="008B4296">
        <w:rPr>
          <w:rFonts w:ascii="Calibri" w:hAnsi="Calibri" w:cs="Arial"/>
        </w:rPr>
        <w:t>ields</w:t>
      </w:r>
      <w:r w:rsidR="000E46F2" w:rsidRPr="008B4296">
        <w:rPr>
          <w:rFonts w:ascii="Calibri" w:hAnsi="Calibri" w:cs="Arial"/>
          <w:lang w:val="en-US"/>
        </w:rPr>
        <w:t>,</w:t>
      </w:r>
      <w:r w:rsidRPr="008B4296">
        <w:rPr>
          <w:rFonts w:ascii="Calibri" w:hAnsi="Calibri" w:cs="Arial"/>
        </w:rPr>
        <w:t xml:space="preserve"> Bowling Green</w:t>
      </w:r>
      <w:r w:rsidR="003E36A7" w:rsidRPr="008B4296">
        <w:rPr>
          <w:rFonts w:ascii="Calibri" w:hAnsi="Calibri" w:cs="Arial"/>
        </w:rPr>
        <w:t>: Popular Press, 1991.</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lang w:val="en-US" w:eastAsia="zh-CN"/>
        </w:rPr>
        <w:t>Tang</w:t>
      </w:r>
      <w:r w:rsidR="003F193C" w:rsidRPr="008B4296">
        <w:rPr>
          <w:rFonts w:ascii="Calibri" w:hAnsi="Calibri" w:cs="Arial"/>
          <w:lang w:val="en-US" w:eastAsia="zh-CN"/>
        </w:rPr>
        <w:t>,</w:t>
      </w:r>
      <w:r w:rsidRPr="008B4296">
        <w:rPr>
          <w:rFonts w:ascii="Calibri" w:hAnsi="Calibri" w:cs="Arial"/>
          <w:lang w:val="en-US" w:eastAsia="zh-CN"/>
        </w:rPr>
        <w:t xml:space="preserve"> Yan</w:t>
      </w:r>
      <w:r w:rsidR="003F193C" w:rsidRPr="008B4296">
        <w:rPr>
          <w:rFonts w:ascii="Calibri" w:hAnsi="Calibri" w:cs="Arial"/>
          <w:lang w:val="en-US" w:eastAsia="zh-CN"/>
        </w:rPr>
        <w:t>.</w:t>
      </w:r>
      <w:r w:rsidRPr="008B4296">
        <w:rPr>
          <w:rFonts w:ascii="Calibri" w:hAnsi="Calibri" w:cs="Arial"/>
          <w:lang w:val="en-US" w:eastAsia="zh-CN"/>
        </w:rPr>
        <w:t xml:space="preserve"> </w:t>
      </w:r>
      <w:proofErr w:type="gramStart"/>
      <w:r w:rsidRPr="008B4296">
        <w:rPr>
          <w:rFonts w:ascii="Calibri" w:hAnsi="Calibri" w:cs="Arial"/>
          <w:lang w:val="en-US" w:eastAsia="zh-CN"/>
        </w:rPr>
        <w:t>‘</w:t>
      </w:r>
      <w:proofErr w:type="spellStart"/>
      <w:r w:rsidRPr="008B4296">
        <w:rPr>
          <w:rFonts w:ascii="Calibri" w:hAnsi="Calibri" w:cs="Arial"/>
          <w:lang w:val="en-US" w:eastAsia="zh-CN"/>
        </w:rPr>
        <w:t>Momo</w:t>
      </w:r>
      <w:proofErr w:type="spellEnd"/>
      <w:r w:rsidRPr="008B4296">
        <w:rPr>
          <w:rFonts w:ascii="Calibri" w:hAnsi="Calibri" w:cs="Arial"/>
          <w:lang w:val="en-US" w:eastAsia="zh-CN"/>
        </w:rPr>
        <w:t xml:space="preserve"> </w:t>
      </w:r>
      <w:proofErr w:type="spellStart"/>
      <w:r w:rsidRPr="008B4296">
        <w:rPr>
          <w:rFonts w:ascii="Calibri" w:hAnsi="Calibri" w:cs="Arial"/>
          <w:lang w:val="en-US" w:eastAsia="zh-CN"/>
        </w:rPr>
        <w:t>yonghu</w:t>
      </w:r>
      <w:proofErr w:type="spellEnd"/>
      <w:r w:rsidRPr="008B4296">
        <w:rPr>
          <w:rFonts w:ascii="Calibri" w:hAnsi="Calibri" w:cs="Arial"/>
          <w:lang w:val="en-US" w:eastAsia="zh-CN"/>
        </w:rPr>
        <w:t xml:space="preserve"> </w:t>
      </w:r>
      <w:proofErr w:type="spellStart"/>
      <w:r w:rsidRPr="008B4296">
        <w:rPr>
          <w:rFonts w:ascii="Calibri" w:hAnsi="Calibri" w:cs="Arial"/>
          <w:lang w:val="en-US" w:eastAsia="zh-CN"/>
        </w:rPr>
        <w:t>guo</w:t>
      </w:r>
      <w:proofErr w:type="spellEnd"/>
      <w:r w:rsidRPr="008B4296">
        <w:rPr>
          <w:rFonts w:ascii="Calibri" w:hAnsi="Calibri" w:cs="Arial"/>
          <w:lang w:val="en-US" w:eastAsia="zh-CN"/>
        </w:rPr>
        <w:t xml:space="preserve"> </w:t>
      </w:r>
      <w:proofErr w:type="spellStart"/>
      <w:r w:rsidRPr="008B4296">
        <w:rPr>
          <w:rFonts w:ascii="Calibri" w:hAnsi="Calibri" w:cs="Arial"/>
          <w:lang w:val="en-US" w:eastAsia="zh-CN"/>
        </w:rPr>
        <w:t>yi</w:t>
      </w:r>
      <w:proofErr w:type="spellEnd"/>
      <w:r w:rsidRPr="008B4296">
        <w:rPr>
          <w:rFonts w:ascii="Calibri" w:hAnsi="Calibri" w:cs="Arial"/>
          <w:lang w:val="en-US" w:eastAsia="zh-CN"/>
        </w:rPr>
        <w:t xml:space="preserve"> </w:t>
      </w:r>
      <w:proofErr w:type="spellStart"/>
      <w:r w:rsidRPr="008B4296">
        <w:rPr>
          <w:rFonts w:ascii="Calibri" w:hAnsi="Calibri" w:cs="Arial"/>
          <w:lang w:val="en-US" w:eastAsia="zh-CN"/>
        </w:rPr>
        <w:t>ruhe</w:t>
      </w:r>
      <w:proofErr w:type="spellEnd"/>
      <w:r w:rsidRPr="008B4296">
        <w:rPr>
          <w:rFonts w:ascii="Calibri" w:hAnsi="Calibri" w:cs="Arial"/>
          <w:lang w:val="en-US" w:eastAsia="zh-CN"/>
        </w:rPr>
        <w:t xml:space="preserve"> </w:t>
      </w:r>
      <w:proofErr w:type="spellStart"/>
      <w:r w:rsidRPr="008B4296">
        <w:rPr>
          <w:rFonts w:ascii="Calibri" w:hAnsi="Calibri" w:cs="Arial"/>
          <w:lang w:val="en-US" w:eastAsia="zh-CN"/>
        </w:rPr>
        <w:t>pingjia</w:t>
      </w:r>
      <w:proofErr w:type="spellEnd"/>
      <w:r w:rsidRPr="008B4296">
        <w:rPr>
          <w:rFonts w:ascii="Calibri" w:hAnsi="Calibri" w:cs="Arial"/>
          <w:lang w:val="en-US" w:eastAsia="zh-CN"/>
        </w:rPr>
        <w:t>?</w:t>
      </w:r>
      <w:proofErr w:type="gramEnd"/>
      <w:r w:rsidRPr="008B4296">
        <w:rPr>
          <w:rFonts w:ascii="Calibri" w:hAnsi="Calibri" w:cs="Arial"/>
          <w:lang w:val="en-US" w:eastAsia="zh-CN"/>
        </w:rPr>
        <w:t xml:space="preserve"> </w:t>
      </w:r>
      <w:proofErr w:type="spellStart"/>
      <w:r w:rsidRPr="008B4296">
        <w:rPr>
          <w:rFonts w:ascii="Calibri" w:hAnsi="Calibri" w:cs="Arial"/>
          <w:lang w:val="en-US" w:eastAsia="zh-CN"/>
        </w:rPr>
        <w:t>Zheme</w:t>
      </w:r>
      <w:proofErr w:type="spellEnd"/>
      <w:r w:rsidRPr="008B4296">
        <w:rPr>
          <w:rFonts w:ascii="Calibri" w:hAnsi="Calibri" w:cs="Arial"/>
          <w:lang w:val="en-US" w:eastAsia="zh-CN"/>
        </w:rPr>
        <w:t xml:space="preserve"> duo </w:t>
      </w:r>
      <w:proofErr w:type="spellStart"/>
      <w:r w:rsidRPr="008B4296">
        <w:rPr>
          <w:rFonts w:ascii="Calibri" w:hAnsi="Calibri" w:cs="Arial"/>
          <w:lang w:val="en-US" w:eastAsia="zh-CN"/>
        </w:rPr>
        <w:t>yonghu</w:t>
      </w:r>
      <w:proofErr w:type="spellEnd"/>
      <w:r w:rsidRPr="008B4296">
        <w:rPr>
          <w:rFonts w:ascii="Calibri" w:hAnsi="Calibri" w:cs="Arial"/>
          <w:lang w:val="en-US" w:eastAsia="zh-CN"/>
        </w:rPr>
        <w:t xml:space="preserve"> </w:t>
      </w:r>
      <w:proofErr w:type="spellStart"/>
      <w:r w:rsidRPr="008B4296">
        <w:rPr>
          <w:rFonts w:ascii="Calibri" w:hAnsi="Calibri" w:cs="Arial"/>
          <w:lang w:val="en-US" w:eastAsia="zh-CN"/>
        </w:rPr>
        <w:t>dou</w:t>
      </w:r>
      <w:proofErr w:type="spellEnd"/>
      <w:r w:rsidRPr="008B4296">
        <w:rPr>
          <w:rFonts w:ascii="Calibri" w:hAnsi="Calibri" w:cs="Arial"/>
          <w:lang w:val="en-US" w:eastAsia="zh-CN"/>
        </w:rPr>
        <w:t xml:space="preserve"> zai Mom </w:t>
      </w:r>
      <w:proofErr w:type="spellStart"/>
      <w:r w:rsidRPr="008B4296">
        <w:rPr>
          <w:rFonts w:ascii="Calibri" w:hAnsi="Calibri" w:cs="Arial"/>
          <w:lang w:val="en-US" w:eastAsia="zh-CN"/>
        </w:rPr>
        <w:t>zuo</w:t>
      </w:r>
      <w:proofErr w:type="spellEnd"/>
      <w:r w:rsidRPr="008B4296">
        <w:rPr>
          <w:rFonts w:ascii="Calibri" w:hAnsi="Calibri" w:cs="Arial"/>
          <w:lang w:val="en-US" w:eastAsia="zh-CN"/>
        </w:rPr>
        <w:t xml:space="preserve"> </w:t>
      </w:r>
      <w:proofErr w:type="spellStart"/>
      <w:r w:rsidRPr="008B4296">
        <w:rPr>
          <w:rFonts w:ascii="Calibri" w:hAnsi="Calibri" w:cs="Arial"/>
          <w:lang w:val="en-US" w:eastAsia="zh-CN"/>
        </w:rPr>
        <w:t>shenme</w:t>
      </w:r>
      <w:proofErr w:type="spellEnd"/>
      <w:r w:rsidRPr="008B4296">
        <w:rPr>
          <w:rFonts w:ascii="Calibri" w:hAnsi="Calibri" w:cs="Arial"/>
          <w:lang w:val="en-US" w:eastAsia="zh-CN"/>
        </w:rPr>
        <w:t>?</w:t>
      </w:r>
      <w:proofErr w:type="gramStart"/>
      <w:r w:rsidRPr="008B4296">
        <w:rPr>
          <w:rFonts w:ascii="Calibri" w:hAnsi="Calibri" w:cs="Arial"/>
          <w:lang w:val="en-US" w:eastAsia="zh-CN"/>
        </w:rPr>
        <w:t>’,</w:t>
      </w:r>
      <w:proofErr w:type="gramEnd"/>
      <w:r w:rsidRPr="008B4296">
        <w:rPr>
          <w:rFonts w:ascii="Calibri" w:hAnsi="Calibri" w:cs="Arial"/>
          <w:lang w:val="en-US" w:eastAsia="zh-CN"/>
        </w:rPr>
        <w:t xml:space="preserve"> </w:t>
      </w:r>
      <w:proofErr w:type="spellStart"/>
      <w:r w:rsidRPr="008B4296">
        <w:rPr>
          <w:rFonts w:ascii="Calibri" w:hAnsi="Calibri" w:cs="Arial"/>
          <w:lang w:val="en-US" w:eastAsia="zh-CN"/>
        </w:rPr>
        <w:t>Zhihu</w:t>
      </w:r>
      <w:proofErr w:type="spellEnd"/>
      <w:r w:rsidRPr="008B4296">
        <w:rPr>
          <w:rFonts w:ascii="Calibri" w:hAnsi="Calibri" w:cs="Arial"/>
          <w:lang w:val="en-US" w:eastAsia="zh-CN"/>
        </w:rPr>
        <w:t xml:space="preserve">, </w:t>
      </w:r>
      <w:hyperlink r:id="rId11" w:history="1">
        <w:r w:rsidRPr="008B4296">
          <w:rPr>
            <w:rStyle w:val="Hyperlink"/>
            <w:rFonts w:ascii="Calibri" w:hAnsi="Calibri" w:cs="Arial"/>
            <w:lang w:val="en-US"/>
          </w:rPr>
          <w:t>http://www.zhihu.com/question/22680523</w:t>
        </w:r>
      </w:hyperlink>
    </w:p>
    <w:p w:rsidR="003E36A7" w:rsidRPr="008B4296" w:rsidRDefault="00240ADA" w:rsidP="00F74D8A">
      <w:pPr>
        <w:spacing w:line="276" w:lineRule="auto"/>
        <w:ind w:left="720" w:right="567" w:hanging="720"/>
        <w:rPr>
          <w:rFonts w:ascii="Calibri" w:eastAsia="Times New Roman" w:hAnsi="Calibri" w:cs="Arial"/>
          <w:lang w:val="en-US" w:eastAsia="zh-CN"/>
        </w:rPr>
      </w:pPr>
      <w:proofErr w:type="spellStart"/>
      <w:r w:rsidRPr="008B4296">
        <w:rPr>
          <w:rFonts w:ascii="Calibri" w:eastAsia="Times New Roman" w:hAnsi="Calibri" w:cs="Arial"/>
          <w:color w:val="010101"/>
          <w:lang w:val="en-US" w:eastAsia="zh-CN"/>
        </w:rPr>
        <w:t>Tatlow</w:t>
      </w:r>
      <w:proofErr w:type="spellEnd"/>
      <w:r w:rsidRPr="008B4296">
        <w:rPr>
          <w:rFonts w:ascii="Calibri" w:eastAsia="Times New Roman" w:hAnsi="Calibri" w:cs="Arial"/>
          <w:color w:val="010101"/>
          <w:lang w:val="en-US" w:eastAsia="zh-CN"/>
        </w:rPr>
        <w:t xml:space="preserve">, </w:t>
      </w:r>
      <w:proofErr w:type="spellStart"/>
      <w:r w:rsidRPr="008B4296">
        <w:rPr>
          <w:rFonts w:ascii="Calibri" w:eastAsia="Times New Roman" w:hAnsi="Calibri" w:cs="Arial"/>
          <w:color w:val="010101"/>
          <w:lang w:val="en-US" w:eastAsia="zh-CN"/>
        </w:rPr>
        <w:t>Didi</w:t>
      </w:r>
      <w:proofErr w:type="spellEnd"/>
      <w:r w:rsidRPr="008B4296">
        <w:rPr>
          <w:rFonts w:ascii="Calibri" w:eastAsia="Times New Roman" w:hAnsi="Calibri" w:cs="Arial"/>
          <w:color w:val="010101"/>
          <w:lang w:val="en-US" w:eastAsia="zh-CN"/>
        </w:rPr>
        <w:t xml:space="preserve"> Kirsten. ‘Apps Offer Chinese a Path to the F</w:t>
      </w:r>
      <w:r w:rsidR="003E36A7" w:rsidRPr="008B4296">
        <w:rPr>
          <w:rFonts w:ascii="Calibri" w:eastAsia="Times New Roman" w:hAnsi="Calibri" w:cs="Arial"/>
          <w:color w:val="010101"/>
          <w:lang w:val="en-US" w:eastAsia="zh-CN"/>
        </w:rPr>
        <w:t>orbidden’, New York Times</w:t>
      </w:r>
      <w:r w:rsidR="003F193C" w:rsidRPr="008B4296">
        <w:rPr>
          <w:rFonts w:ascii="Calibri" w:eastAsia="Times New Roman" w:hAnsi="Calibri" w:cs="Arial"/>
          <w:color w:val="010101"/>
          <w:lang w:val="en-US" w:eastAsia="zh-CN"/>
        </w:rPr>
        <w:t xml:space="preserve"> (</w:t>
      </w:r>
      <w:r w:rsidR="00C523AF" w:rsidRPr="008B4296">
        <w:rPr>
          <w:rFonts w:ascii="Calibri" w:eastAsia="SimSun" w:hAnsi="Calibri" w:cs="Arial"/>
          <w:color w:val="010101"/>
          <w:lang w:val="en-US" w:eastAsia="zh-CN"/>
        </w:rPr>
        <w:t>24</w:t>
      </w:r>
      <w:r w:rsidR="00582C9B" w:rsidRPr="008B4296">
        <w:rPr>
          <w:rFonts w:ascii="Calibri" w:eastAsia="SimSun" w:hAnsi="Calibri" w:cs="Arial"/>
          <w:color w:val="010101"/>
          <w:lang w:val="en-US" w:eastAsia="zh-CN"/>
        </w:rPr>
        <w:t xml:space="preserve"> </w:t>
      </w:r>
      <w:r w:rsidR="003F193C" w:rsidRPr="008B4296">
        <w:rPr>
          <w:rFonts w:ascii="Calibri" w:eastAsia="Times New Roman" w:hAnsi="Calibri" w:cs="Arial"/>
          <w:color w:val="010101"/>
          <w:lang w:val="en-US" w:eastAsia="zh-CN"/>
        </w:rPr>
        <w:t>July 2</w:t>
      </w:r>
      <w:r w:rsidR="000E46F2" w:rsidRPr="008B4296">
        <w:rPr>
          <w:rFonts w:ascii="Calibri" w:eastAsia="Times New Roman" w:hAnsi="Calibri" w:cs="Arial"/>
          <w:color w:val="010101"/>
          <w:lang w:val="en-US" w:eastAsia="zh-CN"/>
        </w:rPr>
        <w:t>013),</w:t>
      </w:r>
      <w:r w:rsidR="003F193C" w:rsidRPr="008B4296">
        <w:rPr>
          <w:rFonts w:ascii="Calibri" w:eastAsia="Times New Roman" w:hAnsi="Calibri" w:cs="Arial"/>
          <w:color w:val="000000"/>
          <w:lang w:val="en-US" w:eastAsia="zh-CN"/>
        </w:rPr>
        <w:t xml:space="preserve"> </w:t>
      </w:r>
      <w:r w:rsidR="003E36A7" w:rsidRPr="008B4296">
        <w:rPr>
          <w:rFonts w:ascii="Calibri" w:eastAsia="Times New Roman" w:hAnsi="Calibri" w:cs="Arial"/>
          <w:color w:val="0000FF"/>
          <w:u w:val="single"/>
          <w:lang w:val="en-US" w:eastAsia="zh-CN"/>
        </w:rPr>
        <w:t>http://www.nytimes.com/2013/07/25/world/asia/25iht-letter25.html</w:t>
      </w:r>
      <w:proofErr w:type="gramStart"/>
      <w:r w:rsidR="003E36A7" w:rsidRPr="008B4296">
        <w:rPr>
          <w:rFonts w:ascii="Calibri" w:eastAsia="Times New Roman" w:hAnsi="Calibri" w:cs="Arial"/>
          <w:color w:val="0000FF"/>
          <w:u w:val="single"/>
          <w:lang w:val="en-US" w:eastAsia="zh-CN"/>
        </w:rPr>
        <w:t>?_</w:t>
      </w:r>
      <w:proofErr w:type="gramEnd"/>
      <w:r w:rsidR="003E36A7" w:rsidRPr="008B4296">
        <w:rPr>
          <w:rFonts w:ascii="Calibri" w:eastAsia="Times New Roman" w:hAnsi="Calibri" w:cs="Arial"/>
          <w:color w:val="0000FF"/>
          <w:u w:val="single"/>
          <w:lang w:val="en-US" w:eastAsia="zh-CN"/>
        </w:rPr>
        <w:t>r=1&amp;</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rPr>
        <w:t xml:space="preserve">Terranova, Tiziana. </w:t>
      </w:r>
      <w:r w:rsidR="00240ADA" w:rsidRPr="008B4296">
        <w:rPr>
          <w:rFonts w:ascii="Calibri" w:hAnsi="Calibri" w:cs="Arial"/>
        </w:rPr>
        <w:t xml:space="preserve">Network </w:t>
      </w:r>
      <w:r w:rsidR="00240ADA" w:rsidRPr="008B4296">
        <w:rPr>
          <w:rFonts w:ascii="Calibri" w:hAnsi="Calibri" w:cs="Arial"/>
          <w:lang w:val="en-US"/>
        </w:rPr>
        <w:t>C</w:t>
      </w:r>
      <w:r w:rsidR="00240ADA" w:rsidRPr="008B4296">
        <w:rPr>
          <w:rFonts w:ascii="Calibri" w:hAnsi="Calibri" w:cs="Arial"/>
        </w:rPr>
        <w:t xml:space="preserve">ulture: Politics for the </w:t>
      </w:r>
      <w:r w:rsidR="00240ADA" w:rsidRPr="008B4296">
        <w:rPr>
          <w:rFonts w:ascii="Calibri" w:hAnsi="Calibri" w:cs="Arial"/>
          <w:lang w:val="en-US"/>
        </w:rPr>
        <w:t>I</w:t>
      </w:r>
      <w:r w:rsidR="00240ADA" w:rsidRPr="008B4296">
        <w:rPr>
          <w:rFonts w:ascii="Calibri" w:hAnsi="Calibri" w:cs="Arial"/>
        </w:rPr>
        <w:t xml:space="preserve">nformation </w:t>
      </w:r>
      <w:r w:rsidR="00240ADA" w:rsidRPr="008B4296">
        <w:rPr>
          <w:rFonts w:ascii="Calibri" w:hAnsi="Calibri" w:cs="Arial"/>
          <w:lang w:val="en-US"/>
        </w:rPr>
        <w:t>A</w:t>
      </w:r>
      <w:r w:rsidRPr="008B4296">
        <w:rPr>
          <w:rFonts w:ascii="Calibri" w:hAnsi="Calibri" w:cs="Arial"/>
        </w:rPr>
        <w:t>ge</w:t>
      </w:r>
      <w:r w:rsidR="000E46F2" w:rsidRPr="008B4296">
        <w:rPr>
          <w:rFonts w:ascii="Calibri" w:hAnsi="Calibri" w:cs="Arial"/>
          <w:lang w:val="en-US"/>
        </w:rPr>
        <w:t>,</w:t>
      </w:r>
      <w:r w:rsidR="00240ADA" w:rsidRPr="008B4296">
        <w:rPr>
          <w:rFonts w:ascii="Calibri" w:hAnsi="Calibri" w:cs="Arial"/>
        </w:rPr>
        <w:t xml:space="preserve"> London</w:t>
      </w:r>
      <w:r w:rsidRPr="008B4296">
        <w:rPr>
          <w:rFonts w:ascii="Calibri" w:hAnsi="Calibri" w:cs="Arial"/>
        </w:rPr>
        <w:t xml:space="preserve">: Pluto Press, 2004. </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rPr>
        <w:t xml:space="preserve">Turkle, Sherry. </w:t>
      </w:r>
      <w:r w:rsidR="00240ADA" w:rsidRPr="008B4296">
        <w:rPr>
          <w:rFonts w:ascii="Calibri" w:hAnsi="Calibri" w:cs="Arial"/>
        </w:rPr>
        <w:t xml:space="preserve">Alone </w:t>
      </w:r>
      <w:r w:rsidR="00240ADA" w:rsidRPr="008B4296">
        <w:rPr>
          <w:rFonts w:ascii="Calibri" w:hAnsi="Calibri" w:cs="Arial"/>
          <w:lang w:val="en-US"/>
        </w:rPr>
        <w:t>T</w:t>
      </w:r>
      <w:r w:rsidR="00240ADA" w:rsidRPr="008B4296">
        <w:rPr>
          <w:rFonts w:ascii="Calibri" w:hAnsi="Calibri" w:cs="Arial"/>
        </w:rPr>
        <w:t xml:space="preserve">ogether: Why </w:t>
      </w:r>
      <w:r w:rsidR="00240ADA" w:rsidRPr="008B4296">
        <w:rPr>
          <w:rFonts w:ascii="Calibri" w:hAnsi="Calibri" w:cs="Arial"/>
          <w:lang w:val="en-US"/>
        </w:rPr>
        <w:t>W</w:t>
      </w:r>
      <w:r w:rsidR="00240ADA" w:rsidRPr="008B4296">
        <w:rPr>
          <w:rFonts w:ascii="Calibri" w:hAnsi="Calibri" w:cs="Arial"/>
        </w:rPr>
        <w:t xml:space="preserve">e </w:t>
      </w:r>
      <w:proofErr w:type="spellStart"/>
      <w:r w:rsidR="00240ADA" w:rsidRPr="008B4296">
        <w:rPr>
          <w:rFonts w:ascii="Calibri" w:hAnsi="Calibri" w:cs="Arial"/>
          <w:lang w:val="en-US"/>
        </w:rPr>
        <w:t>E</w:t>
      </w:r>
      <w:proofErr w:type="spellEnd"/>
      <w:r w:rsidR="00240ADA" w:rsidRPr="008B4296">
        <w:rPr>
          <w:rFonts w:ascii="Calibri" w:hAnsi="Calibri" w:cs="Arial"/>
        </w:rPr>
        <w:t xml:space="preserve">xpect </w:t>
      </w:r>
      <w:r w:rsidR="00240ADA" w:rsidRPr="008B4296">
        <w:rPr>
          <w:rFonts w:ascii="Calibri" w:hAnsi="Calibri" w:cs="Arial"/>
          <w:lang w:val="en-US"/>
        </w:rPr>
        <w:t>M</w:t>
      </w:r>
      <w:r w:rsidR="00240ADA" w:rsidRPr="008B4296">
        <w:rPr>
          <w:rFonts w:ascii="Calibri" w:hAnsi="Calibri" w:cs="Arial"/>
        </w:rPr>
        <w:t xml:space="preserve">ore </w:t>
      </w:r>
      <w:r w:rsidR="00240ADA" w:rsidRPr="008B4296">
        <w:rPr>
          <w:rFonts w:ascii="Calibri" w:hAnsi="Calibri" w:cs="Arial"/>
          <w:lang w:val="en-US"/>
        </w:rPr>
        <w:t>F</w:t>
      </w:r>
      <w:r w:rsidR="00240ADA" w:rsidRPr="008B4296">
        <w:rPr>
          <w:rFonts w:ascii="Calibri" w:hAnsi="Calibri" w:cs="Arial"/>
        </w:rPr>
        <w:t xml:space="preserve">rom </w:t>
      </w:r>
      <w:r w:rsidR="00240ADA" w:rsidRPr="008B4296">
        <w:rPr>
          <w:rFonts w:ascii="Calibri" w:hAnsi="Calibri" w:cs="Arial"/>
          <w:lang w:val="en-US"/>
        </w:rPr>
        <w:t>T</w:t>
      </w:r>
      <w:r w:rsidR="00240ADA" w:rsidRPr="008B4296">
        <w:rPr>
          <w:rFonts w:ascii="Calibri" w:hAnsi="Calibri" w:cs="Arial"/>
        </w:rPr>
        <w:t xml:space="preserve">echnology and </w:t>
      </w:r>
      <w:r w:rsidR="00240ADA" w:rsidRPr="008B4296">
        <w:rPr>
          <w:rFonts w:ascii="Calibri" w:hAnsi="Calibri" w:cs="Arial"/>
          <w:lang w:val="en-US"/>
        </w:rPr>
        <w:t>L</w:t>
      </w:r>
      <w:r w:rsidR="00240ADA" w:rsidRPr="008B4296">
        <w:rPr>
          <w:rFonts w:ascii="Calibri" w:hAnsi="Calibri" w:cs="Arial"/>
        </w:rPr>
        <w:t xml:space="preserve">ess </w:t>
      </w:r>
      <w:r w:rsidR="00240ADA" w:rsidRPr="008B4296">
        <w:rPr>
          <w:rFonts w:ascii="Calibri" w:hAnsi="Calibri" w:cs="Arial"/>
          <w:lang w:val="en-US"/>
        </w:rPr>
        <w:t>F</w:t>
      </w:r>
      <w:r w:rsidR="00240ADA" w:rsidRPr="008B4296">
        <w:rPr>
          <w:rFonts w:ascii="Calibri" w:hAnsi="Calibri" w:cs="Arial"/>
        </w:rPr>
        <w:t xml:space="preserve">rom </w:t>
      </w:r>
      <w:r w:rsidR="00240ADA" w:rsidRPr="008B4296">
        <w:rPr>
          <w:rFonts w:ascii="Calibri" w:hAnsi="Calibri" w:cs="Arial"/>
          <w:lang w:val="en-US"/>
        </w:rPr>
        <w:t>E</w:t>
      </w:r>
      <w:r w:rsidR="00240ADA" w:rsidRPr="008B4296">
        <w:rPr>
          <w:rFonts w:ascii="Calibri" w:hAnsi="Calibri" w:cs="Arial"/>
        </w:rPr>
        <w:t xml:space="preserve">ach </w:t>
      </w:r>
      <w:r w:rsidR="00240ADA" w:rsidRPr="008B4296">
        <w:rPr>
          <w:rFonts w:ascii="Calibri" w:hAnsi="Calibri" w:cs="Arial"/>
          <w:lang w:val="en-US"/>
        </w:rPr>
        <w:t>O</w:t>
      </w:r>
      <w:r w:rsidRPr="008B4296">
        <w:rPr>
          <w:rFonts w:ascii="Calibri" w:hAnsi="Calibri" w:cs="Arial"/>
        </w:rPr>
        <w:t>ther</w:t>
      </w:r>
      <w:r w:rsidR="000E46F2" w:rsidRPr="008B4296">
        <w:rPr>
          <w:rFonts w:ascii="Calibri" w:hAnsi="Calibri" w:cs="Arial"/>
          <w:lang w:val="en-US"/>
        </w:rPr>
        <w:t>,</w:t>
      </w:r>
      <w:r w:rsidR="00240ADA" w:rsidRPr="008B4296">
        <w:rPr>
          <w:rFonts w:ascii="Calibri" w:hAnsi="Calibri" w:cs="Arial"/>
        </w:rPr>
        <w:t xml:space="preserve"> New York</w:t>
      </w:r>
      <w:r w:rsidRPr="008B4296">
        <w:rPr>
          <w:rFonts w:ascii="Calibri" w:hAnsi="Calibri" w:cs="Arial"/>
        </w:rPr>
        <w:t xml:space="preserve">: Basic Books, 2012. </w:t>
      </w:r>
    </w:p>
    <w:p w:rsidR="003E36A7" w:rsidRPr="008B4296" w:rsidRDefault="003E36A7" w:rsidP="00F74D8A">
      <w:pPr>
        <w:pStyle w:val="FootnoteText"/>
        <w:spacing w:line="276" w:lineRule="auto"/>
        <w:ind w:left="720" w:right="567" w:hanging="720"/>
        <w:rPr>
          <w:rFonts w:ascii="Calibri" w:hAnsi="Calibri" w:cs="Arial"/>
          <w:lang w:val="en-US"/>
        </w:rPr>
      </w:pPr>
      <w:r w:rsidRPr="008B4296">
        <w:rPr>
          <w:rFonts w:ascii="Calibri" w:hAnsi="Calibri" w:cs="Arial"/>
        </w:rPr>
        <w:t>Urry, John. Mobilities</w:t>
      </w:r>
      <w:r w:rsidR="000E46F2" w:rsidRPr="008B4296">
        <w:rPr>
          <w:rFonts w:ascii="Calibri" w:hAnsi="Calibri" w:cs="Arial"/>
          <w:lang w:val="en-US"/>
        </w:rPr>
        <w:t>,</w:t>
      </w:r>
      <w:r w:rsidR="00240ADA" w:rsidRPr="008B4296">
        <w:rPr>
          <w:rFonts w:ascii="Calibri" w:hAnsi="Calibri" w:cs="Arial"/>
        </w:rPr>
        <w:t xml:space="preserve"> Cambridge</w:t>
      </w:r>
      <w:r w:rsidRPr="008B4296">
        <w:rPr>
          <w:rFonts w:ascii="Calibri" w:hAnsi="Calibri" w:cs="Arial"/>
        </w:rPr>
        <w:t>: Polity Press, 2000.</w:t>
      </w:r>
    </w:p>
    <w:p w:rsidR="003E36A7" w:rsidRPr="008B4296" w:rsidRDefault="00240ADA" w:rsidP="00F74D8A">
      <w:pPr>
        <w:spacing w:line="276" w:lineRule="auto"/>
        <w:ind w:left="720" w:right="567" w:hanging="720"/>
        <w:rPr>
          <w:rFonts w:ascii="Calibri" w:eastAsia="Times New Roman" w:hAnsi="Calibri" w:cs="Arial"/>
          <w:color w:val="010101"/>
          <w:lang w:val="en-US" w:eastAsia="zh-CN"/>
        </w:rPr>
      </w:pPr>
      <w:r w:rsidRPr="008B4296">
        <w:rPr>
          <w:rFonts w:ascii="Calibri" w:eastAsia="Times New Roman" w:hAnsi="Calibri" w:cs="Arial"/>
          <w:color w:val="010101"/>
          <w:lang w:val="en-US" w:eastAsia="zh-CN"/>
        </w:rPr>
        <w:t>Wallis, Cara. ‘The Technological Meets the Traditional: Mobile Navigations of Desire and I</w:t>
      </w:r>
      <w:r w:rsidR="003E36A7" w:rsidRPr="008B4296">
        <w:rPr>
          <w:rFonts w:ascii="Calibri" w:eastAsia="Times New Roman" w:hAnsi="Calibri" w:cs="Arial"/>
          <w:color w:val="010101"/>
          <w:lang w:val="en-US" w:eastAsia="zh-CN"/>
        </w:rPr>
        <w:t xml:space="preserve">ntimacy’, in Stephanie </w:t>
      </w:r>
      <w:proofErr w:type="spellStart"/>
      <w:r w:rsidR="003E36A7" w:rsidRPr="008B4296">
        <w:rPr>
          <w:rFonts w:ascii="Calibri" w:eastAsia="Times New Roman" w:hAnsi="Calibri" w:cs="Arial"/>
          <w:color w:val="010101"/>
          <w:lang w:val="en-US" w:eastAsia="zh-CN"/>
        </w:rPr>
        <w:t>Hemelryk</w:t>
      </w:r>
      <w:proofErr w:type="spellEnd"/>
      <w:r w:rsidR="003E36A7" w:rsidRPr="008B4296">
        <w:rPr>
          <w:rFonts w:ascii="Calibri" w:eastAsia="Times New Roman" w:hAnsi="Calibri" w:cs="Arial"/>
          <w:color w:val="010101"/>
          <w:lang w:val="en-US" w:eastAsia="zh-CN"/>
        </w:rPr>
        <w:t xml:space="preserve"> Donald, Theresa </w:t>
      </w:r>
      <w:proofErr w:type="spellStart"/>
      <w:r w:rsidR="003E36A7" w:rsidRPr="008B4296">
        <w:rPr>
          <w:rFonts w:ascii="Calibri" w:eastAsia="Times New Roman" w:hAnsi="Calibri" w:cs="Arial"/>
          <w:color w:val="010101"/>
          <w:lang w:val="en-US" w:eastAsia="zh-CN"/>
        </w:rPr>
        <w:t>Dirndorfer</w:t>
      </w:r>
      <w:proofErr w:type="spellEnd"/>
      <w:r w:rsidR="003E36A7" w:rsidRPr="008B4296">
        <w:rPr>
          <w:rFonts w:ascii="Calibri" w:eastAsia="Times New Roman" w:hAnsi="Calibri" w:cs="Arial"/>
          <w:color w:val="010101"/>
          <w:lang w:val="en-US" w:eastAsia="zh-CN"/>
        </w:rPr>
        <w:t xml:space="preserve"> Anderson and Damien Spry (</w:t>
      </w:r>
      <w:r w:rsidR="00582C9B" w:rsidRPr="008B4296">
        <w:rPr>
          <w:rFonts w:ascii="Calibri" w:eastAsia="SimSun" w:hAnsi="Calibri" w:cs="Arial"/>
          <w:color w:val="010101"/>
          <w:lang w:val="en-US" w:eastAsia="zh-CN"/>
        </w:rPr>
        <w:t>e</w:t>
      </w:r>
      <w:r w:rsidR="00582C9B" w:rsidRPr="008B4296">
        <w:rPr>
          <w:rFonts w:ascii="Calibri" w:eastAsia="Times New Roman" w:hAnsi="Calibri" w:cs="Arial"/>
          <w:color w:val="010101"/>
          <w:lang w:val="en-US" w:eastAsia="zh-CN"/>
        </w:rPr>
        <w:t>ds</w:t>
      </w:r>
      <w:r w:rsidR="003E36A7" w:rsidRPr="008B4296">
        <w:rPr>
          <w:rFonts w:ascii="Calibri" w:eastAsia="Times New Roman" w:hAnsi="Calibri" w:cs="Arial"/>
          <w:color w:val="010101"/>
          <w:lang w:val="en-US" w:eastAsia="zh-CN"/>
        </w:rPr>
        <w:t xml:space="preserve">.), </w:t>
      </w:r>
      <w:r w:rsidRPr="008B4296">
        <w:rPr>
          <w:rFonts w:ascii="Calibri" w:eastAsia="Times New Roman" w:hAnsi="Calibri" w:cs="Arial"/>
          <w:color w:val="010101"/>
          <w:lang w:val="en-US" w:eastAsia="zh-CN"/>
        </w:rPr>
        <w:t>Youth, Society and M</w:t>
      </w:r>
      <w:r w:rsidR="003E36A7" w:rsidRPr="008B4296">
        <w:rPr>
          <w:rFonts w:ascii="Calibri" w:eastAsia="Times New Roman" w:hAnsi="Calibri" w:cs="Arial"/>
          <w:color w:val="010101"/>
          <w:lang w:val="en-US" w:eastAsia="zh-CN"/>
        </w:rPr>
        <w:t>ob</w:t>
      </w:r>
      <w:r w:rsidRPr="008B4296">
        <w:rPr>
          <w:rFonts w:ascii="Calibri" w:eastAsia="Times New Roman" w:hAnsi="Calibri" w:cs="Arial"/>
          <w:color w:val="010101"/>
          <w:lang w:val="en-US" w:eastAsia="zh-CN"/>
        </w:rPr>
        <w:t>ile M</w:t>
      </w:r>
      <w:r w:rsidR="003E36A7" w:rsidRPr="008B4296">
        <w:rPr>
          <w:rFonts w:ascii="Calibri" w:eastAsia="Times New Roman" w:hAnsi="Calibri" w:cs="Arial"/>
          <w:color w:val="010101"/>
          <w:lang w:val="en-US" w:eastAsia="zh-CN"/>
        </w:rPr>
        <w:t>edia in Asia</w:t>
      </w:r>
      <w:r w:rsidR="000E46F2" w:rsidRPr="008B4296">
        <w:rPr>
          <w:rFonts w:ascii="Calibri" w:eastAsia="Times New Roman" w:hAnsi="Calibri" w:cs="Arial"/>
          <w:color w:val="010101"/>
          <w:lang w:val="en-US" w:eastAsia="zh-CN"/>
        </w:rPr>
        <w:t>,</w:t>
      </w:r>
      <w:r w:rsidRPr="008B4296">
        <w:rPr>
          <w:rFonts w:ascii="Calibri" w:eastAsia="Times New Roman" w:hAnsi="Calibri" w:cs="Arial"/>
          <w:color w:val="010101"/>
          <w:lang w:val="en-US" w:eastAsia="zh-CN"/>
        </w:rPr>
        <w:t xml:space="preserve"> Abingdon</w:t>
      </w:r>
      <w:r w:rsidR="003E36A7" w:rsidRPr="008B4296">
        <w:rPr>
          <w:rFonts w:ascii="Calibri" w:eastAsia="Times New Roman" w:hAnsi="Calibri" w:cs="Arial"/>
          <w:color w:val="010101"/>
          <w:lang w:val="en-US" w:eastAsia="zh-CN"/>
        </w:rPr>
        <w:t xml:space="preserve">: Routledge, 2010, </w:t>
      </w:r>
      <w:r w:rsidR="003F193C" w:rsidRPr="008B4296">
        <w:rPr>
          <w:rFonts w:ascii="Calibri" w:eastAsia="Times New Roman" w:hAnsi="Calibri" w:cs="Arial"/>
          <w:color w:val="010101"/>
          <w:lang w:val="en-US" w:eastAsia="zh-CN"/>
        </w:rPr>
        <w:t>p</w:t>
      </w:r>
      <w:r w:rsidR="003E36A7" w:rsidRPr="008B4296">
        <w:rPr>
          <w:rFonts w:ascii="Calibri" w:eastAsia="Times New Roman" w:hAnsi="Calibri" w:cs="Arial"/>
          <w:color w:val="010101"/>
          <w:lang w:val="en-US" w:eastAsia="zh-CN"/>
        </w:rPr>
        <w:t>p. 57-69.</w:t>
      </w:r>
    </w:p>
    <w:p w:rsidR="003E36A7" w:rsidRPr="008B4296" w:rsidRDefault="003E36A7" w:rsidP="00F74D8A">
      <w:pPr>
        <w:spacing w:line="276" w:lineRule="auto"/>
        <w:ind w:left="720" w:right="567" w:hanging="720"/>
        <w:rPr>
          <w:rFonts w:ascii="Calibri" w:hAnsi="Calibri" w:cs="Arial"/>
          <w:lang w:val="en-US"/>
        </w:rPr>
      </w:pPr>
      <w:proofErr w:type="spellStart"/>
      <w:r w:rsidRPr="008B4296">
        <w:rPr>
          <w:rFonts w:ascii="Calibri" w:hAnsi="Calibri" w:cs="Arial"/>
          <w:lang w:val="en-US"/>
        </w:rPr>
        <w:t>Whitty</w:t>
      </w:r>
      <w:proofErr w:type="spellEnd"/>
      <w:r w:rsidRPr="008B4296">
        <w:rPr>
          <w:rFonts w:ascii="Calibri" w:hAnsi="Calibri" w:cs="Arial"/>
          <w:lang w:val="en-US"/>
        </w:rPr>
        <w:t xml:space="preserve">, Monica T. &amp; Carr, Adrian. ‘Introduction’, in Monica T. </w:t>
      </w:r>
      <w:proofErr w:type="spellStart"/>
      <w:r w:rsidRPr="008B4296">
        <w:rPr>
          <w:rFonts w:ascii="Calibri" w:hAnsi="Calibri" w:cs="Arial"/>
          <w:lang w:val="en-US"/>
        </w:rPr>
        <w:t>Whitty</w:t>
      </w:r>
      <w:proofErr w:type="spellEnd"/>
      <w:r w:rsidRPr="008B4296">
        <w:rPr>
          <w:rFonts w:ascii="Calibri" w:hAnsi="Calibri" w:cs="Arial"/>
          <w:lang w:val="en-US"/>
        </w:rPr>
        <w:t>, Andrea J. Baker, James A. Inman (</w:t>
      </w:r>
      <w:r w:rsidR="00582C9B" w:rsidRPr="008B4296">
        <w:rPr>
          <w:rFonts w:ascii="Calibri" w:eastAsia="SimSun" w:hAnsi="Calibri" w:cs="Arial"/>
          <w:lang w:val="en-US" w:eastAsia="zh-CN"/>
        </w:rPr>
        <w:t>e</w:t>
      </w:r>
      <w:r w:rsidR="00582C9B" w:rsidRPr="008B4296">
        <w:rPr>
          <w:rFonts w:ascii="Calibri" w:hAnsi="Calibri" w:cs="Arial"/>
          <w:lang w:val="en-US"/>
        </w:rPr>
        <w:t>ds</w:t>
      </w:r>
      <w:r w:rsidRPr="008B4296">
        <w:rPr>
          <w:rFonts w:ascii="Calibri" w:hAnsi="Calibri" w:cs="Arial"/>
          <w:lang w:val="en-US"/>
        </w:rPr>
        <w:t xml:space="preserve">.), </w:t>
      </w:r>
      <w:r w:rsidR="00240ADA" w:rsidRPr="008B4296">
        <w:rPr>
          <w:rFonts w:ascii="Calibri" w:hAnsi="Calibri" w:cs="Arial"/>
          <w:lang w:val="en-US"/>
        </w:rPr>
        <w:t xml:space="preserve">Online </w:t>
      </w:r>
      <w:proofErr w:type="spellStart"/>
      <w:r w:rsidR="00240ADA" w:rsidRPr="008B4296">
        <w:rPr>
          <w:rFonts w:ascii="Calibri" w:hAnsi="Calibri" w:cs="Arial"/>
          <w:lang w:val="en-US"/>
        </w:rPr>
        <w:t>M</w:t>
      </w:r>
      <w:r w:rsidRPr="008B4296">
        <w:rPr>
          <w:rFonts w:ascii="Calibri" w:hAnsi="Calibri" w:cs="Arial"/>
          <w:lang w:val="en-US"/>
        </w:rPr>
        <w:t>@tchmaking</w:t>
      </w:r>
      <w:proofErr w:type="spellEnd"/>
      <w:r w:rsidR="000E46F2" w:rsidRPr="008B4296">
        <w:rPr>
          <w:rFonts w:ascii="Calibri" w:hAnsi="Calibri" w:cs="Arial"/>
          <w:lang w:val="en-US"/>
        </w:rPr>
        <w:t>,</w:t>
      </w:r>
      <w:r w:rsidR="00240ADA" w:rsidRPr="008B4296">
        <w:rPr>
          <w:rFonts w:ascii="Calibri" w:hAnsi="Calibri" w:cs="Arial"/>
          <w:lang w:val="en-US"/>
        </w:rPr>
        <w:t xml:space="preserve"> </w:t>
      </w:r>
      <w:proofErr w:type="spellStart"/>
      <w:r w:rsidR="00240ADA" w:rsidRPr="008B4296">
        <w:rPr>
          <w:rFonts w:ascii="Calibri" w:hAnsi="Calibri" w:cs="Arial"/>
          <w:lang w:val="en-US"/>
        </w:rPr>
        <w:t>Houndmills</w:t>
      </w:r>
      <w:proofErr w:type="spellEnd"/>
      <w:r w:rsidRPr="008B4296">
        <w:rPr>
          <w:rFonts w:ascii="Calibri" w:hAnsi="Calibri" w:cs="Arial"/>
          <w:lang w:val="en-US"/>
        </w:rPr>
        <w:t>: Palgrave MacMillan, 2007</w:t>
      </w:r>
      <w:r w:rsidR="003F193C" w:rsidRPr="008B4296">
        <w:rPr>
          <w:rFonts w:ascii="Calibri" w:hAnsi="Calibri" w:cs="Arial"/>
          <w:lang w:val="en-US"/>
        </w:rPr>
        <w:t>.</w:t>
      </w:r>
    </w:p>
    <w:sectPr w:rsidR="003E36A7" w:rsidRPr="008B4296" w:rsidSect="00586286">
      <w:footerReference w:type="even" r:id="rId12"/>
      <w:footerReference w:type="default" r:id="rId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A7D" w:rsidRDefault="00647A7D" w:rsidP="00825972">
      <w:r>
        <w:separator/>
      </w:r>
    </w:p>
  </w:endnote>
  <w:endnote w:type="continuationSeparator" w:id="0">
    <w:p w:rsidR="00647A7D" w:rsidRDefault="00647A7D" w:rsidP="0082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7D" w:rsidRDefault="00647A7D" w:rsidP="008B42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47A7D" w:rsidRDefault="00647A7D" w:rsidP="00F74D8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A7D" w:rsidRPr="008B4296" w:rsidRDefault="00647A7D" w:rsidP="008B4296">
    <w:pPr>
      <w:pStyle w:val="Footer"/>
      <w:framePr w:wrap="around" w:vAnchor="text" w:hAnchor="margin" w:xAlign="right" w:y="1"/>
      <w:rPr>
        <w:rStyle w:val="PageNumber"/>
        <w:rFonts w:ascii="Calibri" w:hAnsi="Calibri"/>
      </w:rPr>
    </w:pPr>
    <w:r w:rsidRPr="008B4296">
      <w:rPr>
        <w:rStyle w:val="PageNumber"/>
        <w:rFonts w:ascii="Calibri" w:hAnsi="Calibri"/>
      </w:rPr>
      <w:fldChar w:fldCharType="begin"/>
    </w:r>
    <w:r w:rsidRPr="008B4296">
      <w:rPr>
        <w:rStyle w:val="PageNumber"/>
        <w:rFonts w:ascii="Calibri" w:hAnsi="Calibri"/>
      </w:rPr>
      <w:instrText xml:space="preserve">PAGE  </w:instrText>
    </w:r>
    <w:r w:rsidRPr="008B4296">
      <w:rPr>
        <w:rStyle w:val="PageNumber"/>
        <w:rFonts w:ascii="Calibri" w:hAnsi="Calibri"/>
      </w:rPr>
      <w:fldChar w:fldCharType="separate"/>
    </w:r>
    <w:r w:rsidR="00761A97">
      <w:rPr>
        <w:rStyle w:val="PageNumber"/>
        <w:rFonts w:ascii="Calibri" w:hAnsi="Calibri"/>
        <w:noProof/>
      </w:rPr>
      <w:t>15</w:t>
    </w:r>
    <w:r w:rsidRPr="008B4296">
      <w:rPr>
        <w:rStyle w:val="PageNumber"/>
        <w:rFonts w:ascii="Calibri" w:hAnsi="Calibri"/>
      </w:rPr>
      <w:fldChar w:fldCharType="end"/>
    </w:r>
  </w:p>
  <w:p w:rsidR="00647A7D" w:rsidRDefault="00647A7D" w:rsidP="00F74D8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A7D" w:rsidRDefault="00647A7D" w:rsidP="00825972">
      <w:r>
        <w:separator/>
      </w:r>
    </w:p>
  </w:footnote>
  <w:footnote w:type="continuationSeparator" w:id="0">
    <w:p w:rsidR="00647A7D" w:rsidRDefault="00647A7D" w:rsidP="00825972">
      <w:r>
        <w:continuationSeparator/>
      </w:r>
    </w:p>
  </w:footnote>
  <w:footnote w:id="1">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Disclaimer: as a consequence of the double authorship, this chapter is mostly written in the first person plural to help the narrative flow while also reflecting how both authors contributed equally, in terms of content and argumentation, to the essay.</w:t>
      </w:r>
    </w:p>
  </w:footnote>
  <w:footnote w:id="2">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Joe, ‘</w:t>
      </w:r>
      <w:r w:rsidRPr="008B4296">
        <w:rPr>
          <w:rFonts w:ascii="Calibri" w:hAnsi="Calibri" w:cs="Arial"/>
          <w:sz w:val="18"/>
          <w:szCs w:val="18"/>
          <w:lang w:val="en-US"/>
        </w:rPr>
        <w:t xml:space="preserve">Chinese </w:t>
      </w:r>
      <w:r w:rsidRPr="008B4296">
        <w:rPr>
          <w:rFonts w:ascii="Calibri" w:eastAsia="SimSun" w:hAnsi="Calibri" w:cs="Arial"/>
          <w:sz w:val="18"/>
          <w:szCs w:val="18"/>
          <w:lang w:val="en-US" w:eastAsia="zh-CN"/>
        </w:rPr>
        <w:t>D</w:t>
      </w:r>
      <w:r w:rsidRPr="008B4296">
        <w:rPr>
          <w:rFonts w:ascii="Calibri" w:hAnsi="Calibri" w:cs="Arial"/>
          <w:sz w:val="18"/>
          <w:szCs w:val="18"/>
          <w:lang w:val="en-US"/>
        </w:rPr>
        <w:t xml:space="preserve">ating </w:t>
      </w:r>
      <w:r w:rsidRPr="008B4296">
        <w:rPr>
          <w:rFonts w:ascii="Calibri" w:eastAsia="SimSun" w:hAnsi="Calibri" w:cs="Arial"/>
          <w:sz w:val="18"/>
          <w:szCs w:val="18"/>
          <w:lang w:val="en-US" w:eastAsia="zh-CN"/>
        </w:rPr>
        <w:t>S</w:t>
      </w:r>
      <w:r w:rsidRPr="008B4296">
        <w:rPr>
          <w:rFonts w:ascii="Calibri" w:hAnsi="Calibri" w:cs="Arial"/>
          <w:sz w:val="18"/>
          <w:szCs w:val="18"/>
          <w:lang w:val="en-US"/>
        </w:rPr>
        <w:t xml:space="preserve">ite TV </w:t>
      </w:r>
      <w:r w:rsidRPr="008B4296">
        <w:rPr>
          <w:rFonts w:ascii="Calibri" w:eastAsia="SimSun" w:hAnsi="Calibri" w:cs="Arial"/>
          <w:sz w:val="18"/>
          <w:szCs w:val="18"/>
          <w:lang w:val="en-US" w:eastAsia="zh-CN"/>
        </w:rPr>
        <w:t>A</w:t>
      </w:r>
      <w:r w:rsidRPr="008B4296">
        <w:rPr>
          <w:rFonts w:ascii="Calibri" w:hAnsi="Calibri" w:cs="Arial"/>
          <w:sz w:val="18"/>
          <w:szCs w:val="18"/>
          <w:lang w:val="en-US"/>
        </w:rPr>
        <w:t xml:space="preserve">d </w:t>
      </w:r>
      <w:r w:rsidRPr="008B4296">
        <w:rPr>
          <w:rFonts w:ascii="Calibri" w:eastAsia="SimSun" w:hAnsi="Calibri" w:cs="Arial"/>
          <w:sz w:val="18"/>
          <w:szCs w:val="18"/>
          <w:lang w:val="en-US" w:eastAsia="zh-CN"/>
        </w:rPr>
        <w:t>P</w:t>
      </w:r>
      <w:r w:rsidRPr="008B4296">
        <w:rPr>
          <w:rFonts w:ascii="Calibri" w:hAnsi="Calibri" w:cs="Arial"/>
          <w:sz w:val="18"/>
          <w:szCs w:val="18"/>
          <w:lang w:val="en-US"/>
        </w:rPr>
        <w:t xml:space="preserve">romotes </w:t>
      </w:r>
      <w:r w:rsidRPr="008B4296">
        <w:rPr>
          <w:rFonts w:ascii="Calibri" w:eastAsia="SimSun" w:hAnsi="Calibri" w:cs="Arial"/>
          <w:sz w:val="18"/>
          <w:szCs w:val="18"/>
          <w:lang w:val="en-US" w:eastAsia="zh-CN"/>
        </w:rPr>
        <w:t>B</w:t>
      </w:r>
      <w:r w:rsidRPr="008B4296">
        <w:rPr>
          <w:rFonts w:ascii="Calibri" w:hAnsi="Calibri" w:cs="Arial"/>
          <w:sz w:val="18"/>
          <w:szCs w:val="18"/>
          <w:lang w:val="en-US"/>
        </w:rPr>
        <w:t xml:space="preserve">eing </w:t>
      </w:r>
      <w:r w:rsidRPr="008B4296">
        <w:rPr>
          <w:rFonts w:ascii="Calibri" w:eastAsia="SimSun" w:hAnsi="Calibri" w:cs="Arial"/>
          <w:sz w:val="18"/>
          <w:szCs w:val="18"/>
          <w:lang w:val="en-US" w:eastAsia="zh-CN"/>
        </w:rPr>
        <w:t>F</w:t>
      </w:r>
      <w:r w:rsidRPr="008B4296">
        <w:rPr>
          <w:rFonts w:ascii="Calibri" w:hAnsi="Calibri" w:cs="Arial"/>
          <w:sz w:val="18"/>
          <w:szCs w:val="18"/>
          <w:lang w:val="en-US"/>
        </w:rPr>
        <w:t xml:space="preserve">orced into </w:t>
      </w:r>
      <w:r w:rsidRPr="008B4296">
        <w:rPr>
          <w:rFonts w:ascii="Calibri" w:eastAsia="SimSun" w:hAnsi="Calibri" w:cs="Arial"/>
          <w:sz w:val="18"/>
          <w:szCs w:val="18"/>
          <w:lang w:val="en-US" w:eastAsia="zh-CN"/>
        </w:rPr>
        <w:t>M</w:t>
      </w:r>
      <w:r w:rsidRPr="008B4296">
        <w:rPr>
          <w:rFonts w:ascii="Calibri" w:hAnsi="Calibri" w:cs="Arial"/>
          <w:sz w:val="18"/>
          <w:szCs w:val="18"/>
          <w:lang w:val="en-US"/>
        </w:rPr>
        <w:t xml:space="preserve">arriage’, </w:t>
      </w:r>
      <w:proofErr w:type="spellStart"/>
      <w:r w:rsidRPr="008B4296">
        <w:rPr>
          <w:rFonts w:ascii="Calibri" w:hAnsi="Calibri" w:cs="Arial"/>
          <w:sz w:val="18"/>
          <w:szCs w:val="18"/>
          <w:lang w:val="en-US"/>
        </w:rPr>
        <w:t>ChinaSmack</w:t>
      </w:r>
      <w:proofErr w:type="spellEnd"/>
      <w:r w:rsidRPr="008B4296">
        <w:rPr>
          <w:rFonts w:ascii="Calibri" w:hAnsi="Calibri" w:cs="Arial"/>
          <w:sz w:val="18"/>
          <w:szCs w:val="18"/>
          <w:lang w:val="en-US"/>
        </w:rPr>
        <w:t xml:space="preserve">, </w:t>
      </w:r>
      <w:hyperlink r:id="rId1" w:history="1">
        <w:r w:rsidRPr="008B4296">
          <w:rPr>
            <w:rStyle w:val="Hyperlink"/>
            <w:rFonts w:ascii="Calibri" w:hAnsi="Calibri" w:cs="Arial"/>
            <w:sz w:val="18"/>
            <w:szCs w:val="18"/>
            <w:lang w:val="en-US"/>
          </w:rPr>
          <w:t>http://www.chinasmack.com/2014/videos/chinese-dating-site-tv-ad-promotes-being-forced-into-marriage.html</w:t>
        </w:r>
      </w:hyperlink>
      <w:r w:rsidRPr="008B4296">
        <w:rPr>
          <w:rFonts w:ascii="Calibri" w:hAnsi="Calibri" w:cs="Arial"/>
          <w:sz w:val="18"/>
          <w:szCs w:val="18"/>
          <w:lang w:val="en-US"/>
        </w:rPr>
        <w:t xml:space="preserve">. </w:t>
      </w:r>
    </w:p>
  </w:footnote>
  <w:footnote w:id="3">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lang w:val="en-US"/>
        </w:rPr>
        <w:t xml:space="preserve"> ‘</w:t>
      </w:r>
      <w:proofErr w:type="spellStart"/>
      <w:r w:rsidRPr="008B4296">
        <w:rPr>
          <w:rFonts w:ascii="Calibri" w:hAnsi="Calibri" w:cs="Arial"/>
          <w:sz w:val="18"/>
          <w:szCs w:val="18"/>
          <w:lang w:val="en-US"/>
        </w:rPr>
        <w:t>Baihewang</w:t>
      </w:r>
      <w:proofErr w:type="spellEnd"/>
      <w:r w:rsidRPr="008B4296">
        <w:rPr>
          <w:rFonts w:ascii="Calibri" w:hAnsi="Calibri" w:cs="Arial"/>
          <w:sz w:val="18"/>
          <w:szCs w:val="18"/>
          <w:lang w:val="en-US"/>
        </w:rPr>
        <w:t xml:space="preserve"> </w:t>
      </w:r>
      <w:proofErr w:type="spellStart"/>
      <w:r w:rsidRPr="008B4296">
        <w:rPr>
          <w:rFonts w:ascii="Calibri" w:hAnsi="Calibri" w:cs="Arial"/>
          <w:sz w:val="18"/>
          <w:szCs w:val="18"/>
          <w:lang w:val="en-US"/>
        </w:rPr>
        <w:t>Guanggao</w:t>
      </w:r>
      <w:proofErr w:type="spellEnd"/>
      <w:r w:rsidRPr="008B4296">
        <w:rPr>
          <w:rFonts w:ascii="Calibri" w:hAnsi="Calibri" w:cs="Arial"/>
          <w:sz w:val="18"/>
          <w:szCs w:val="18"/>
          <w:lang w:val="en-US"/>
        </w:rPr>
        <w:t xml:space="preserve">: </w:t>
      </w:r>
      <w:proofErr w:type="spellStart"/>
      <w:r w:rsidRPr="008B4296">
        <w:rPr>
          <w:rFonts w:ascii="Calibri" w:hAnsi="Calibri" w:cs="Arial"/>
          <w:sz w:val="18"/>
          <w:szCs w:val="18"/>
          <w:lang w:val="en-US"/>
        </w:rPr>
        <w:t>Yinwei</w:t>
      </w:r>
      <w:proofErr w:type="spellEnd"/>
      <w:r w:rsidRPr="008B4296">
        <w:rPr>
          <w:rFonts w:ascii="Calibri" w:hAnsi="Calibri" w:cs="Arial"/>
          <w:sz w:val="18"/>
          <w:szCs w:val="18"/>
          <w:lang w:val="en-US"/>
        </w:rPr>
        <w:t xml:space="preserve"> Ai Bu </w:t>
      </w:r>
      <w:proofErr w:type="spellStart"/>
      <w:r w:rsidRPr="008B4296">
        <w:rPr>
          <w:rFonts w:ascii="Calibri" w:hAnsi="Calibri" w:cs="Arial"/>
          <w:sz w:val="18"/>
          <w:szCs w:val="18"/>
          <w:lang w:val="en-US"/>
        </w:rPr>
        <w:t>Dengdai</w:t>
      </w:r>
      <w:proofErr w:type="spellEnd"/>
      <w:r w:rsidRPr="008B4296">
        <w:rPr>
          <w:rFonts w:ascii="Calibri" w:hAnsi="Calibri" w:cs="Arial"/>
          <w:sz w:val="18"/>
          <w:szCs w:val="18"/>
          <w:lang w:val="en-US"/>
        </w:rPr>
        <w:t xml:space="preserve">’, </w:t>
      </w:r>
      <w:r w:rsidRPr="008B4296">
        <w:rPr>
          <w:rFonts w:ascii="Calibri" w:hAnsi="Calibri" w:cs="Arial"/>
          <w:i/>
          <w:sz w:val="18"/>
          <w:szCs w:val="18"/>
          <w:lang w:val="en-US"/>
        </w:rPr>
        <w:t>Youku</w:t>
      </w:r>
      <w:r w:rsidRPr="008B4296">
        <w:rPr>
          <w:rFonts w:ascii="Calibri" w:hAnsi="Calibri" w:cs="Arial"/>
          <w:sz w:val="18"/>
          <w:szCs w:val="18"/>
          <w:lang w:val="en-US"/>
        </w:rPr>
        <w:t xml:space="preserve">, </w:t>
      </w:r>
      <w:hyperlink r:id="rId2" w:history="1">
        <w:r w:rsidRPr="008B4296">
          <w:rPr>
            <w:rStyle w:val="Hyperlink"/>
            <w:rFonts w:ascii="Calibri" w:hAnsi="Calibri" w:cs="Arial"/>
            <w:sz w:val="18"/>
            <w:szCs w:val="18"/>
            <w:lang w:val="en-US"/>
          </w:rPr>
          <w:t>http://v.youku.com/</w:t>
        </w:r>
        <w:r w:rsidRPr="008B4296">
          <w:rPr>
            <w:rStyle w:val="Hyperlink"/>
            <w:rFonts w:ascii="Calibri" w:hAnsi="Calibri" w:cs="Arial"/>
            <w:sz w:val="18"/>
            <w:szCs w:val="18"/>
            <w:lang w:val="en-US"/>
          </w:rPr>
          <w:t>v</w:t>
        </w:r>
        <w:r w:rsidRPr="008B4296">
          <w:rPr>
            <w:rStyle w:val="Hyperlink"/>
            <w:rFonts w:ascii="Calibri" w:hAnsi="Calibri" w:cs="Arial"/>
            <w:sz w:val="18"/>
            <w:szCs w:val="18"/>
            <w:lang w:val="en-US"/>
          </w:rPr>
          <w:t>_show/id_XNjY2NzE2OTA4.html</w:t>
        </w:r>
      </w:hyperlink>
      <w:r w:rsidRPr="008B4296">
        <w:rPr>
          <w:rFonts w:ascii="Calibri" w:hAnsi="Calibri" w:cs="Arial"/>
          <w:sz w:val="18"/>
          <w:szCs w:val="18"/>
          <w:lang w:val="en-US"/>
        </w:rPr>
        <w:t xml:space="preserve"> </w:t>
      </w:r>
    </w:p>
  </w:footnote>
  <w:footnote w:id="4">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w:t>
      </w:r>
      <w:r w:rsidRPr="008B4296">
        <w:rPr>
          <w:rFonts w:ascii="Calibri" w:hAnsi="Calibri" w:cs="Arial"/>
          <w:sz w:val="18"/>
          <w:szCs w:val="18"/>
          <w:lang w:val="en-US"/>
        </w:rPr>
        <w:t>C</w:t>
      </w:r>
      <w:r w:rsidRPr="008B4296">
        <w:rPr>
          <w:rFonts w:ascii="Calibri" w:hAnsi="Calibri" w:cs="Arial"/>
          <w:sz w:val="18"/>
          <w:szCs w:val="18"/>
        </w:rPr>
        <w:t>herished love’, transl</w:t>
      </w:r>
      <w:r w:rsidRPr="008B4296">
        <w:rPr>
          <w:rFonts w:ascii="Calibri" w:hAnsi="Calibri" w:cs="Arial"/>
          <w:sz w:val="18"/>
          <w:szCs w:val="18"/>
          <w:lang w:val="en-US"/>
        </w:rPr>
        <w:t>ation</w:t>
      </w:r>
      <w:r w:rsidRPr="008B4296">
        <w:rPr>
          <w:rFonts w:ascii="Calibri" w:hAnsi="Calibri" w:cs="Arial"/>
          <w:sz w:val="18"/>
          <w:szCs w:val="18"/>
        </w:rPr>
        <w:t xml:space="preserve"> by the authors</w:t>
      </w:r>
      <w:r w:rsidRPr="008B4296">
        <w:rPr>
          <w:rFonts w:ascii="Calibri" w:hAnsi="Calibri" w:cs="Arial"/>
          <w:sz w:val="18"/>
          <w:szCs w:val="18"/>
          <w:lang w:val="en-US"/>
        </w:rPr>
        <w:t>.</w:t>
      </w:r>
    </w:p>
  </w:footnote>
  <w:footnote w:id="5">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lang w:val="en-US"/>
        </w:rPr>
        <w:t xml:space="preserve">WeChat (in Chinese </w:t>
      </w:r>
      <w:proofErr w:type="spellStart"/>
      <w:r w:rsidRPr="008B4296">
        <w:rPr>
          <w:rFonts w:ascii="Calibri" w:hAnsi="Calibri" w:cs="Arial"/>
          <w:i/>
          <w:sz w:val="18"/>
          <w:szCs w:val="18"/>
          <w:lang w:val="en-US"/>
        </w:rPr>
        <w:t>Weixin</w:t>
      </w:r>
      <w:proofErr w:type="spellEnd"/>
      <w:r w:rsidRPr="008B4296">
        <w:rPr>
          <w:rFonts w:ascii="Calibri" w:hAnsi="Calibri" w:cs="Arial"/>
          <w:sz w:val="18"/>
          <w:szCs w:val="18"/>
          <w:lang w:val="en-US"/>
        </w:rPr>
        <w:t>), developed by Tencent Holdings Limited, is the instant messaging mobile app most popular in China at the time of writing.</w:t>
      </w:r>
    </w:p>
  </w:footnote>
  <w:footnote w:id="6">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CNNIC, The 32nd </w:t>
      </w:r>
      <w:r w:rsidRPr="008B4296">
        <w:rPr>
          <w:rFonts w:ascii="Calibri" w:eastAsia="SimSun" w:hAnsi="Calibri" w:cs="Arial"/>
          <w:sz w:val="18"/>
          <w:szCs w:val="18"/>
          <w:lang w:eastAsia="zh-CN"/>
        </w:rPr>
        <w:t>S</w:t>
      </w:r>
      <w:r w:rsidRPr="008B4296">
        <w:rPr>
          <w:rFonts w:ascii="Calibri" w:hAnsi="Calibri" w:cs="Arial"/>
          <w:sz w:val="18"/>
          <w:szCs w:val="18"/>
        </w:rPr>
        <w:t xml:space="preserve">tatistical </w:t>
      </w:r>
      <w:r w:rsidRPr="008B4296">
        <w:rPr>
          <w:rFonts w:ascii="Calibri" w:eastAsia="SimSun" w:hAnsi="Calibri" w:cs="Arial"/>
          <w:sz w:val="18"/>
          <w:szCs w:val="18"/>
          <w:lang w:eastAsia="zh-CN"/>
        </w:rPr>
        <w:t>R</w:t>
      </w:r>
      <w:r w:rsidRPr="008B4296">
        <w:rPr>
          <w:rFonts w:ascii="Calibri" w:hAnsi="Calibri" w:cs="Arial"/>
          <w:sz w:val="18"/>
          <w:szCs w:val="18"/>
        </w:rPr>
        <w:t xml:space="preserve">eport on Internet </w:t>
      </w:r>
      <w:r w:rsidRPr="008B4296">
        <w:rPr>
          <w:rFonts w:ascii="Calibri" w:eastAsia="SimSun" w:hAnsi="Calibri" w:cs="Arial"/>
          <w:sz w:val="18"/>
          <w:szCs w:val="18"/>
          <w:lang w:eastAsia="zh-CN"/>
        </w:rPr>
        <w:t>D</w:t>
      </w:r>
      <w:r w:rsidRPr="008B4296">
        <w:rPr>
          <w:rFonts w:ascii="Calibri" w:hAnsi="Calibri" w:cs="Arial"/>
          <w:sz w:val="18"/>
          <w:szCs w:val="18"/>
        </w:rPr>
        <w:t>evelopment in China</w:t>
      </w:r>
      <w:r w:rsidRPr="008B4296">
        <w:rPr>
          <w:rFonts w:ascii="Calibri" w:hAnsi="Calibri" w:cs="Arial"/>
          <w:sz w:val="18"/>
          <w:szCs w:val="18"/>
          <w:lang w:val="en-US"/>
        </w:rPr>
        <w:t>,</w:t>
      </w:r>
      <w:r w:rsidRPr="008B4296">
        <w:rPr>
          <w:rFonts w:ascii="Calibri" w:hAnsi="Calibri" w:cs="Arial"/>
          <w:sz w:val="18"/>
          <w:szCs w:val="18"/>
        </w:rPr>
        <w:t xml:space="preserve"> Beijing: China Internet Network Information Center, 2013, p. 7.</w:t>
      </w:r>
    </w:p>
  </w:footnote>
  <w:footnote w:id="7">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Jack </w:t>
      </w:r>
      <w:r w:rsidRPr="008B4296">
        <w:rPr>
          <w:rFonts w:ascii="Calibri" w:hAnsi="Calibri" w:cs="Arial"/>
          <w:sz w:val="18"/>
          <w:szCs w:val="18"/>
        </w:rPr>
        <w:t xml:space="preserve">Linchuan Qiu, ‘The Internet in China: Technologies of </w:t>
      </w:r>
      <w:r w:rsidRPr="008B4296">
        <w:rPr>
          <w:rFonts w:ascii="Calibri" w:eastAsia="SimSun" w:hAnsi="Calibri" w:cs="Arial"/>
          <w:sz w:val="18"/>
          <w:szCs w:val="18"/>
          <w:lang w:eastAsia="zh-CN"/>
        </w:rPr>
        <w:t>F</w:t>
      </w:r>
      <w:r w:rsidRPr="008B4296">
        <w:rPr>
          <w:rFonts w:ascii="Calibri" w:hAnsi="Calibri" w:cs="Arial"/>
          <w:sz w:val="18"/>
          <w:szCs w:val="18"/>
        </w:rPr>
        <w:t xml:space="preserve">reedom in a </w:t>
      </w:r>
      <w:r w:rsidRPr="008B4296">
        <w:rPr>
          <w:rFonts w:ascii="Calibri" w:eastAsia="SimSun" w:hAnsi="Calibri" w:cs="Arial"/>
          <w:sz w:val="18"/>
          <w:szCs w:val="18"/>
          <w:lang w:eastAsia="zh-CN"/>
        </w:rPr>
        <w:t>S</w:t>
      </w:r>
      <w:r w:rsidRPr="008B4296">
        <w:rPr>
          <w:rFonts w:ascii="Calibri" w:hAnsi="Calibri" w:cs="Arial"/>
          <w:sz w:val="18"/>
          <w:szCs w:val="18"/>
        </w:rPr>
        <w:t>tatist</w:t>
      </w:r>
      <w:r w:rsidRPr="008B4296">
        <w:rPr>
          <w:rFonts w:ascii="Calibri" w:eastAsia="SimSun" w:hAnsi="Calibri" w:cs="Arial"/>
          <w:sz w:val="18"/>
          <w:szCs w:val="18"/>
          <w:lang w:eastAsia="zh-CN"/>
        </w:rPr>
        <w:t xml:space="preserve"> S</w:t>
      </w:r>
      <w:r w:rsidRPr="008B4296">
        <w:rPr>
          <w:rFonts w:ascii="Calibri" w:hAnsi="Calibri" w:cs="Arial"/>
          <w:sz w:val="18"/>
          <w:szCs w:val="18"/>
        </w:rPr>
        <w:t>ociety’, in Manuel Castells (</w:t>
      </w:r>
      <w:r w:rsidRPr="008B4296">
        <w:rPr>
          <w:rFonts w:ascii="Calibri" w:eastAsia="SimSun" w:hAnsi="Calibri" w:cs="Arial"/>
          <w:sz w:val="18"/>
          <w:szCs w:val="18"/>
          <w:lang w:eastAsia="zh-CN"/>
        </w:rPr>
        <w:t>e</w:t>
      </w:r>
      <w:r w:rsidRPr="008B4296">
        <w:rPr>
          <w:rFonts w:ascii="Calibri" w:hAnsi="Calibri" w:cs="Arial"/>
          <w:sz w:val="18"/>
          <w:szCs w:val="18"/>
        </w:rPr>
        <w:t xml:space="preserve">d.), The </w:t>
      </w:r>
      <w:r w:rsidRPr="008B4296">
        <w:rPr>
          <w:rFonts w:ascii="Calibri" w:eastAsia="SimSun" w:hAnsi="Calibri" w:cs="Arial"/>
          <w:sz w:val="18"/>
          <w:szCs w:val="18"/>
          <w:lang w:eastAsia="zh-CN"/>
        </w:rPr>
        <w:t>N</w:t>
      </w:r>
      <w:r w:rsidRPr="008B4296">
        <w:rPr>
          <w:rFonts w:ascii="Calibri" w:hAnsi="Calibri" w:cs="Arial"/>
          <w:sz w:val="18"/>
          <w:szCs w:val="18"/>
        </w:rPr>
        <w:t xml:space="preserve">etwork </w:t>
      </w:r>
      <w:r w:rsidRPr="008B4296">
        <w:rPr>
          <w:rFonts w:ascii="Calibri" w:eastAsia="SimSun" w:hAnsi="Calibri" w:cs="Arial"/>
          <w:sz w:val="18"/>
          <w:szCs w:val="18"/>
          <w:lang w:eastAsia="zh-CN"/>
        </w:rPr>
        <w:t>S</w:t>
      </w:r>
      <w:r w:rsidRPr="008B4296">
        <w:rPr>
          <w:rFonts w:ascii="Calibri" w:hAnsi="Calibri" w:cs="Arial"/>
          <w:sz w:val="18"/>
          <w:szCs w:val="18"/>
        </w:rPr>
        <w:t xml:space="preserve">ociety: A </w:t>
      </w:r>
      <w:r w:rsidRPr="008B4296">
        <w:rPr>
          <w:rFonts w:ascii="Calibri" w:eastAsia="SimSun" w:hAnsi="Calibri" w:cs="Arial"/>
          <w:sz w:val="18"/>
          <w:szCs w:val="18"/>
          <w:lang w:eastAsia="zh-CN"/>
        </w:rPr>
        <w:t>C</w:t>
      </w:r>
      <w:r w:rsidRPr="008B4296">
        <w:rPr>
          <w:rFonts w:ascii="Calibri" w:hAnsi="Calibri" w:cs="Arial"/>
          <w:sz w:val="18"/>
          <w:szCs w:val="18"/>
        </w:rPr>
        <w:t xml:space="preserve">ross-cultural </w:t>
      </w:r>
      <w:r w:rsidRPr="008B4296">
        <w:rPr>
          <w:rFonts w:ascii="Calibri" w:eastAsia="SimSun" w:hAnsi="Calibri" w:cs="Arial"/>
          <w:sz w:val="18"/>
          <w:szCs w:val="18"/>
          <w:lang w:eastAsia="zh-CN"/>
        </w:rPr>
        <w:t>P</w:t>
      </w:r>
      <w:r w:rsidRPr="008B4296">
        <w:rPr>
          <w:rFonts w:ascii="Calibri" w:hAnsi="Calibri" w:cs="Arial"/>
          <w:sz w:val="18"/>
          <w:szCs w:val="18"/>
        </w:rPr>
        <w:t>erspective, Cheltenham: Edward Elgar Publishing Limited, 2004, p. 99.</w:t>
      </w:r>
    </w:p>
  </w:footnote>
  <w:footnote w:id="8">
    <w:p w:rsidR="00647A7D" w:rsidRPr="008B4296" w:rsidRDefault="00647A7D" w:rsidP="00F74D8A">
      <w:pPr>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proofErr w:type="spellStart"/>
      <w:r w:rsidRPr="008B4296">
        <w:rPr>
          <w:rFonts w:ascii="Calibri" w:hAnsi="Calibri" w:cs="Arial"/>
          <w:sz w:val="18"/>
          <w:szCs w:val="18"/>
          <w:lang w:val="en-US"/>
        </w:rPr>
        <w:t>Katrien</w:t>
      </w:r>
      <w:proofErr w:type="spellEnd"/>
      <w:r w:rsidRPr="008B4296">
        <w:rPr>
          <w:rFonts w:ascii="Calibri" w:hAnsi="Calibri" w:cs="Arial"/>
          <w:sz w:val="18"/>
          <w:szCs w:val="18"/>
          <w:lang w:val="en-US"/>
        </w:rPr>
        <w:t xml:space="preserve"> Jacobs, People’s </w:t>
      </w:r>
      <w:r w:rsidRPr="008B4296">
        <w:rPr>
          <w:rFonts w:ascii="Calibri" w:eastAsia="SimSun" w:hAnsi="Calibri" w:cs="Arial"/>
          <w:sz w:val="18"/>
          <w:szCs w:val="18"/>
          <w:lang w:val="en-US" w:eastAsia="zh-CN"/>
        </w:rPr>
        <w:t>P</w:t>
      </w:r>
      <w:r w:rsidRPr="008B4296">
        <w:rPr>
          <w:rFonts w:ascii="Calibri" w:hAnsi="Calibri" w:cs="Arial"/>
          <w:sz w:val="18"/>
          <w:szCs w:val="18"/>
          <w:lang w:val="en-US"/>
        </w:rPr>
        <w:t xml:space="preserve">ornography: Sex and </w:t>
      </w:r>
      <w:r w:rsidRPr="008B4296">
        <w:rPr>
          <w:rFonts w:ascii="Calibri" w:eastAsia="SimSun" w:hAnsi="Calibri" w:cs="Arial"/>
          <w:sz w:val="18"/>
          <w:szCs w:val="18"/>
          <w:lang w:val="en-US" w:eastAsia="zh-CN"/>
        </w:rPr>
        <w:t>S</w:t>
      </w:r>
      <w:r w:rsidRPr="008B4296">
        <w:rPr>
          <w:rFonts w:ascii="Calibri" w:hAnsi="Calibri" w:cs="Arial"/>
          <w:sz w:val="18"/>
          <w:szCs w:val="18"/>
          <w:lang w:val="en-US"/>
        </w:rPr>
        <w:t>urveillance on the Chinese Internet, Bristol: Intellect, 2012, p. 183.</w:t>
      </w:r>
    </w:p>
  </w:footnote>
  <w:footnote w:id="9">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Stephanie </w:t>
      </w:r>
      <w:r w:rsidRPr="008B4296">
        <w:rPr>
          <w:rFonts w:ascii="Calibri" w:hAnsi="Calibri" w:cs="Arial"/>
          <w:sz w:val="18"/>
          <w:szCs w:val="18"/>
        </w:rPr>
        <w:t xml:space="preserve">Hemelryk Donald, ‘Introduction: Why </w:t>
      </w:r>
      <w:r w:rsidRPr="008B4296">
        <w:rPr>
          <w:rFonts w:ascii="Calibri" w:eastAsia="SimSun" w:hAnsi="Calibri" w:cs="Arial"/>
          <w:sz w:val="18"/>
          <w:szCs w:val="18"/>
          <w:lang w:eastAsia="zh-CN"/>
        </w:rPr>
        <w:t>M</w:t>
      </w:r>
      <w:r w:rsidRPr="008B4296">
        <w:rPr>
          <w:rFonts w:ascii="Calibri" w:hAnsi="Calibri" w:cs="Arial"/>
          <w:sz w:val="18"/>
          <w:szCs w:val="18"/>
        </w:rPr>
        <w:t xml:space="preserve">obility </w:t>
      </w:r>
      <w:r w:rsidRPr="008B4296">
        <w:rPr>
          <w:rFonts w:ascii="Calibri" w:eastAsia="SimSun" w:hAnsi="Calibri" w:cs="Arial"/>
          <w:sz w:val="18"/>
          <w:szCs w:val="18"/>
          <w:lang w:eastAsia="zh-CN"/>
        </w:rPr>
        <w:t>M</w:t>
      </w:r>
      <w:r w:rsidRPr="008B4296">
        <w:rPr>
          <w:rFonts w:ascii="Calibri" w:hAnsi="Calibri" w:cs="Arial"/>
          <w:sz w:val="18"/>
          <w:szCs w:val="18"/>
        </w:rPr>
        <w:t xml:space="preserve">atters: Young </w:t>
      </w:r>
      <w:r w:rsidRPr="008B4296">
        <w:rPr>
          <w:rFonts w:ascii="Calibri" w:eastAsia="SimSun" w:hAnsi="Calibri" w:cs="Arial"/>
          <w:sz w:val="18"/>
          <w:szCs w:val="18"/>
          <w:lang w:eastAsia="zh-CN"/>
        </w:rPr>
        <w:t>P</w:t>
      </w:r>
      <w:r w:rsidRPr="008B4296">
        <w:rPr>
          <w:rFonts w:ascii="Calibri" w:hAnsi="Calibri" w:cs="Arial"/>
          <w:sz w:val="18"/>
          <w:szCs w:val="18"/>
        </w:rPr>
        <w:t xml:space="preserve">eople and </w:t>
      </w:r>
      <w:r w:rsidRPr="008B4296">
        <w:rPr>
          <w:rFonts w:ascii="Calibri" w:eastAsia="SimSun" w:hAnsi="Calibri" w:cs="Arial"/>
          <w:sz w:val="18"/>
          <w:szCs w:val="18"/>
          <w:lang w:eastAsia="zh-CN"/>
        </w:rPr>
        <w:t>M</w:t>
      </w:r>
      <w:r w:rsidRPr="008B4296">
        <w:rPr>
          <w:rFonts w:ascii="Calibri" w:hAnsi="Calibri" w:cs="Arial"/>
          <w:sz w:val="18"/>
          <w:szCs w:val="18"/>
        </w:rPr>
        <w:t xml:space="preserve">edia </w:t>
      </w:r>
      <w:r w:rsidRPr="008B4296">
        <w:rPr>
          <w:rFonts w:ascii="Calibri" w:eastAsia="SimSun" w:hAnsi="Calibri" w:cs="Arial"/>
          <w:sz w:val="18"/>
          <w:szCs w:val="18"/>
          <w:lang w:eastAsia="zh-CN"/>
        </w:rPr>
        <w:t>C</w:t>
      </w:r>
      <w:r w:rsidRPr="008B4296">
        <w:rPr>
          <w:rFonts w:ascii="Calibri" w:hAnsi="Calibri" w:cs="Arial"/>
          <w:sz w:val="18"/>
          <w:szCs w:val="18"/>
        </w:rPr>
        <w:t>ompetency in the Asia-Pacific’, in Stephanie Hemelryk Donald, Theresa Dirndorfer Anderson and Damien Spry (</w:t>
      </w:r>
      <w:r w:rsidRPr="008B4296">
        <w:rPr>
          <w:rFonts w:ascii="Calibri" w:eastAsia="SimSun" w:hAnsi="Calibri" w:cs="Arial"/>
          <w:sz w:val="18"/>
          <w:szCs w:val="18"/>
          <w:lang w:eastAsia="zh-CN"/>
        </w:rPr>
        <w:t>e</w:t>
      </w:r>
      <w:r w:rsidRPr="008B4296">
        <w:rPr>
          <w:rFonts w:ascii="Calibri" w:hAnsi="Calibri" w:cs="Arial"/>
          <w:sz w:val="18"/>
          <w:szCs w:val="18"/>
        </w:rPr>
        <w:t xml:space="preserve">ds.), Youth, </w:t>
      </w:r>
      <w:r w:rsidRPr="008B4296">
        <w:rPr>
          <w:rFonts w:ascii="Calibri" w:eastAsia="SimSun" w:hAnsi="Calibri" w:cs="Arial"/>
          <w:sz w:val="18"/>
          <w:szCs w:val="18"/>
          <w:lang w:eastAsia="zh-CN"/>
        </w:rPr>
        <w:t>S</w:t>
      </w:r>
      <w:r w:rsidRPr="008B4296">
        <w:rPr>
          <w:rFonts w:ascii="Calibri" w:hAnsi="Calibri" w:cs="Arial"/>
          <w:sz w:val="18"/>
          <w:szCs w:val="18"/>
        </w:rPr>
        <w:t xml:space="preserve">ociety and </w:t>
      </w:r>
      <w:r w:rsidRPr="008B4296">
        <w:rPr>
          <w:rFonts w:ascii="Calibri" w:eastAsia="SimSun" w:hAnsi="Calibri" w:cs="Arial"/>
          <w:sz w:val="18"/>
          <w:szCs w:val="18"/>
          <w:lang w:eastAsia="zh-CN"/>
        </w:rPr>
        <w:t>M</w:t>
      </w:r>
      <w:r w:rsidRPr="008B4296">
        <w:rPr>
          <w:rFonts w:ascii="Calibri" w:hAnsi="Calibri" w:cs="Arial"/>
          <w:sz w:val="18"/>
          <w:szCs w:val="18"/>
        </w:rPr>
        <w:t xml:space="preserve">obile </w:t>
      </w:r>
      <w:r w:rsidRPr="008B4296">
        <w:rPr>
          <w:rFonts w:ascii="Calibri" w:eastAsia="SimSun" w:hAnsi="Calibri" w:cs="Arial"/>
          <w:sz w:val="18"/>
          <w:szCs w:val="18"/>
          <w:lang w:eastAsia="zh-CN"/>
        </w:rPr>
        <w:t>M</w:t>
      </w:r>
      <w:r w:rsidRPr="008B4296">
        <w:rPr>
          <w:rFonts w:ascii="Calibri" w:hAnsi="Calibri" w:cs="Arial"/>
          <w:sz w:val="18"/>
          <w:szCs w:val="18"/>
        </w:rPr>
        <w:t>edia in Asia, Abingdon: Routledge, 2010, p. 7.</w:t>
      </w:r>
    </w:p>
  </w:footnote>
  <w:footnote w:id="10">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lang w:val="en-US"/>
        </w:rPr>
        <w:t>Ibid</w:t>
      </w:r>
      <w:r w:rsidRPr="008B4296">
        <w:rPr>
          <w:rFonts w:ascii="Calibri" w:hAnsi="Calibri" w:cs="Arial"/>
          <w:sz w:val="18"/>
          <w:szCs w:val="18"/>
          <w:lang w:val="en-US"/>
        </w:rPr>
        <w:t>.</w:t>
      </w:r>
    </w:p>
  </w:footnote>
  <w:footnote w:id="11">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Christine Hine, The Internet: Understanding </w:t>
      </w:r>
      <w:r w:rsidRPr="008B4296">
        <w:rPr>
          <w:rFonts w:ascii="Calibri" w:eastAsia="SimSun" w:hAnsi="Calibri" w:cs="Arial"/>
          <w:sz w:val="18"/>
          <w:szCs w:val="18"/>
          <w:lang w:eastAsia="zh-CN"/>
        </w:rPr>
        <w:t>Q</w:t>
      </w:r>
      <w:r w:rsidRPr="008B4296">
        <w:rPr>
          <w:rFonts w:ascii="Calibri" w:hAnsi="Calibri" w:cs="Arial"/>
          <w:sz w:val="18"/>
          <w:szCs w:val="18"/>
        </w:rPr>
        <w:t xml:space="preserve">ualitative </w:t>
      </w:r>
      <w:r w:rsidRPr="008B4296">
        <w:rPr>
          <w:rFonts w:ascii="Calibri" w:eastAsia="SimSun" w:hAnsi="Calibri" w:cs="Arial"/>
          <w:sz w:val="18"/>
          <w:szCs w:val="18"/>
          <w:lang w:eastAsia="zh-CN"/>
        </w:rPr>
        <w:t>R</w:t>
      </w:r>
      <w:r w:rsidRPr="008B4296">
        <w:rPr>
          <w:rFonts w:ascii="Calibri" w:hAnsi="Calibri" w:cs="Arial"/>
          <w:sz w:val="18"/>
          <w:szCs w:val="18"/>
        </w:rPr>
        <w:t>esearch, New York: Oxford University Press, 2013, p. 20.</w:t>
      </w:r>
    </w:p>
  </w:footnote>
  <w:footnote w:id="12">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Mimi Sheller &amp; John </w:t>
      </w:r>
      <w:r w:rsidRPr="008B4296">
        <w:rPr>
          <w:rFonts w:ascii="Calibri" w:hAnsi="Calibri" w:cs="Arial"/>
          <w:sz w:val="18"/>
          <w:szCs w:val="18"/>
        </w:rPr>
        <w:t>Urry</w:t>
      </w:r>
      <w:r w:rsidRPr="008B4296">
        <w:rPr>
          <w:rFonts w:ascii="Calibri" w:eastAsia="SimSun" w:hAnsi="Calibri" w:cs="Arial"/>
          <w:sz w:val="18"/>
          <w:szCs w:val="18"/>
          <w:lang w:eastAsia="zh-CN"/>
        </w:rPr>
        <w:t>,</w:t>
      </w:r>
      <w:r w:rsidRPr="008B4296">
        <w:rPr>
          <w:rFonts w:ascii="Calibri" w:hAnsi="Calibri" w:cs="Arial"/>
          <w:sz w:val="18"/>
          <w:szCs w:val="18"/>
        </w:rPr>
        <w:t xml:space="preserve"> ‘The </w:t>
      </w:r>
      <w:r w:rsidRPr="008B4296">
        <w:rPr>
          <w:rFonts w:ascii="Calibri" w:eastAsia="SimSun" w:hAnsi="Calibri" w:cs="Arial"/>
          <w:sz w:val="18"/>
          <w:szCs w:val="18"/>
          <w:lang w:eastAsia="zh-CN"/>
        </w:rPr>
        <w:t>N</w:t>
      </w:r>
      <w:r w:rsidRPr="008B4296">
        <w:rPr>
          <w:rFonts w:ascii="Calibri" w:hAnsi="Calibri" w:cs="Arial"/>
          <w:sz w:val="18"/>
          <w:szCs w:val="18"/>
        </w:rPr>
        <w:t xml:space="preserve">ew </w:t>
      </w:r>
      <w:r w:rsidRPr="008B4296">
        <w:rPr>
          <w:rFonts w:ascii="Calibri" w:eastAsia="SimSun" w:hAnsi="Calibri" w:cs="Arial"/>
          <w:sz w:val="18"/>
          <w:szCs w:val="18"/>
          <w:lang w:eastAsia="zh-CN"/>
        </w:rPr>
        <w:t>M</w:t>
      </w:r>
      <w:r w:rsidRPr="008B4296">
        <w:rPr>
          <w:rFonts w:ascii="Calibri" w:hAnsi="Calibri" w:cs="Arial"/>
          <w:sz w:val="18"/>
          <w:szCs w:val="18"/>
        </w:rPr>
        <w:t xml:space="preserve">obilities </w:t>
      </w:r>
      <w:r w:rsidRPr="008B4296">
        <w:rPr>
          <w:rFonts w:ascii="Calibri" w:eastAsia="SimSun" w:hAnsi="Calibri" w:cs="Arial"/>
          <w:sz w:val="18"/>
          <w:szCs w:val="18"/>
          <w:lang w:eastAsia="zh-CN"/>
        </w:rPr>
        <w:t>P</w:t>
      </w:r>
      <w:r w:rsidRPr="008B4296">
        <w:rPr>
          <w:rFonts w:ascii="Calibri" w:hAnsi="Calibri" w:cs="Arial"/>
          <w:sz w:val="18"/>
          <w:szCs w:val="18"/>
        </w:rPr>
        <w:t xml:space="preserve">aradigm’, </w:t>
      </w:r>
      <w:r w:rsidRPr="008B4296">
        <w:rPr>
          <w:rFonts w:ascii="Calibri" w:hAnsi="Calibri" w:cs="Arial"/>
          <w:iCs/>
          <w:sz w:val="18"/>
          <w:szCs w:val="18"/>
        </w:rPr>
        <w:t>Environment and Planning A</w:t>
      </w:r>
      <w:r w:rsidRPr="008B4296">
        <w:rPr>
          <w:rFonts w:ascii="Calibri" w:hAnsi="Calibri" w:cs="Arial"/>
          <w:sz w:val="18"/>
          <w:szCs w:val="18"/>
        </w:rPr>
        <w:t xml:space="preserve"> </w:t>
      </w:r>
      <w:r w:rsidRPr="008B4296">
        <w:rPr>
          <w:rFonts w:ascii="Calibri" w:hAnsi="Calibri" w:cs="Arial"/>
          <w:bCs/>
          <w:sz w:val="18"/>
          <w:szCs w:val="18"/>
        </w:rPr>
        <w:t>38</w:t>
      </w:r>
      <w:r w:rsidRPr="008B4296">
        <w:rPr>
          <w:rFonts w:ascii="Calibri" w:eastAsia="SimSun" w:hAnsi="Calibri" w:cs="Arial"/>
          <w:sz w:val="18"/>
          <w:szCs w:val="18"/>
          <w:lang w:eastAsia="zh-CN"/>
        </w:rPr>
        <w:t>.</w:t>
      </w:r>
      <w:r w:rsidRPr="008B4296">
        <w:rPr>
          <w:rFonts w:ascii="Calibri" w:hAnsi="Calibri" w:cs="Arial"/>
          <w:sz w:val="18"/>
          <w:szCs w:val="18"/>
        </w:rPr>
        <w:t>2, 2006, p. 271.</w:t>
      </w:r>
    </w:p>
  </w:footnote>
  <w:footnote w:id="13">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Katrien Jacobs, People’s </w:t>
      </w:r>
      <w:r w:rsidRPr="008B4296">
        <w:rPr>
          <w:rFonts w:ascii="Calibri" w:eastAsia="SimSun" w:hAnsi="Calibri" w:cs="Arial"/>
          <w:sz w:val="18"/>
          <w:szCs w:val="18"/>
          <w:lang w:eastAsia="zh-CN"/>
        </w:rPr>
        <w:t>P</w:t>
      </w:r>
      <w:r w:rsidRPr="008B4296">
        <w:rPr>
          <w:rFonts w:ascii="Calibri" w:hAnsi="Calibri" w:cs="Arial"/>
          <w:sz w:val="18"/>
          <w:szCs w:val="18"/>
        </w:rPr>
        <w:t xml:space="preserve">ornography: Sex and </w:t>
      </w:r>
      <w:r w:rsidRPr="008B4296">
        <w:rPr>
          <w:rFonts w:ascii="Calibri" w:eastAsia="SimSun" w:hAnsi="Calibri" w:cs="Arial"/>
          <w:sz w:val="18"/>
          <w:szCs w:val="18"/>
          <w:lang w:eastAsia="zh-CN"/>
        </w:rPr>
        <w:t>S</w:t>
      </w:r>
      <w:r w:rsidRPr="008B4296">
        <w:rPr>
          <w:rFonts w:ascii="Calibri" w:hAnsi="Calibri" w:cs="Arial"/>
          <w:sz w:val="18"/>
          <w:szCs w:val="18"/>
        </w:rPr>
        <w:t xml:space="preserve">urveillance on the Chinese Internet, p. 131. </w:t>
      </w:r>
    </w:p>
  </w:footnote>
  <w:footnote w:id="14">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lang w:val="en-US"/>
        </w:rPr>
        <w:t xml:space="preserve">When going beyond occasional online chatting and agreeing to actual meetings with </w:t>
      </w:r>
      <w:proofErr w:type="spellStart"/>
      <w:r w:rsidRPr="008B4296">
        <w:rPr>
          <w:rFonts w:ascii="Calibri" w:hAnsi="Calibri" w:cs="Arial"/>
          <w:sz w:val="18"/>
          <w:szCs w:val="18"/>
          <w:lang w:val="en-US"/>
        </w:rPr>
        <w:t>Momo</w:t>
      </w:r>
      <w:proofErr w:type="spellEnd"/>
      <w:r w:rsidRPr="008B4296">
        <w:rPr>
          <w:rFonts w:ascii="Calibri" w:hAnsi="Calibri" w:cs="Arial"/>
          <w:sz w:val="18"/>
          <w:szCs w:val="18"/>
          <w:lang w:val="en-US"/>
        </w:rPr>
        <w:t xml:space="preserve"> users, we always made a point to disclose our identity as social scientists interested in mobile media usage, and to assure participants regarding the anonymization of the data collected from them. </w:t>
      </w:r>
    </w:p>
  </w:footnote>
  <w:footnote w:id="15">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Jaz Hee-jong Choi, ‘The </w:t>
      </w:r>
      <w:r w:rsidRPr="008B4296">
        <w:rPr>
          <w:rFonts w:ascii="Calibri" w:eastAsia="SimSun" w:hAnsi="Calibri" w:cs="Arial"/>
          <w:sz w:val="18"/>
          <w:szCs w:val="18"/>
          <w:lang w:eastAsia="zh-CN"/>
        </w:rPr>
        <w:t>C</w:t>
      </w:r>
      <w:r w:rsidRPr="008B4296">
        <w:rPr>
          <w:rFonts w:ascii="Calibri" w:hAnsi="Calibri" w:cs="Arial"/>
          <w:sz w:val="18"/>
          <w:szCs w:val="18"/>
        </w:rPr>
        <w:t xml:space="preserve">ity, </w:t>
      </w:r>
      <w:r w:rsidRPr="008B4296">
        <w:rPr>
          <w:rFonts w:ascii="Calibri" w:eastAsia="SimSun" w:hAnsi="Calibri" w:cs="Arial"/>
          <w:sz w:val="18"/>
          <w:szCs w:val="18"/>
          <w:lang w:eastAsia="zh-CN"/>
        </w:rPr>
        <w:t>S</w:t>
      </w:r>
      <w:r w:rsidRPr="008B4296">
        <w:rPr>
          <w:rFonts w:ascii="Calibri" w:hAnsi="Calibri" w:cs="Arial"/>
          <w:sz w:val="18"/>
          <w:szCs w:val="18"/>
        </w:rPr>
        <w:t xml:space="preserve">elf and </w:t>
      </w:r>
      <w:r w:rsidRPr="008B4296">
        <w:rPr>
          <w:rFonts w:ascii="Calibri" w:eastAsia="SimSun" w:hAnsi="Calibri" w:cs="Arial"/>
          <w:sz w:val="18"/>
          <w:szCs w:val="18"/>
          <w:lang w:eastAsia="zh-CN"/>
        </w:rPr>
        <w:t>C</w:t>
      </w:r>
      <w:r w:rsidRPr="008B4296">
        <w:rPr>
          <w:rFonts w:ascii="Calibri" w:hAnsi="Calibri" w:cs="Arial"/>
          <w:sz w:val="18"/>
          <w:szCs w:val="18"/>
        </w:rPr>
        <w:t xml:space="preserve">onnections’, in Stephanie Hemelryk Donald, Theresa Dirndorfer Anderson and Damien Spry (eds), Youth, </w:t>
      </w:r>
      <w:r w:rsidRPr="008B4296">
        <w:rPr>
          <w:rFonts w:ascii="Calibri" w:eastAsia="SimSun" w:hAnsi="Calibri" w:cs="Arial"/>
          <w:sz w:val="18"/>
          <w:szCs w:val="18"/>
          <w:lang w:eastAsia="zh-CN"/>
        </w:rPr>
        <w:t>S</w:t>
      </w:r>
      <w:r w:rsidRPr="008B4296">
        <w:rPr>
          <w:rFonts w:ascii="Calibri" w:hAnsi="Calibri" w:cs="Arial"/>
          <w:sz w:val="18"/>
          <w:szCs w:val="18"/>
        </w:rPr>
        <w:t xml:space="preserve">ociety and </w:t>
      </w:r>
      <w:r w:rsidRPr="008B4296">
        <w:rPr>
          <w:rFonts w:ascii="Calibri" w:eastAsia="SimSun" w:hAnsi="Calibri" w:cs="Arial"/>
          <w:sz w:val="18"/>
          <w:szCs w:val="18"/>
          <w:lang w:eastAsia="zh-CN"/>
        </w:rPr>
        <w:t>M</w:t>
      </w:r>
      <w:r w:rsidRPr="008B4296">
        <w:rPr>
          <w:rFonts w:ascii="Calibri" w:hAnsi="Calibri" w:cs="Arial"/>
          <w:sz w:val="18"/>
          <w:szCs w:val="18"/>
        </w:rPr>
        <w:t xml:space="preserve">obile </w:t>
      </w:r>
      <w:r w:rsidRPr="008B4296">
        <w:rPr>
          <w:rFonts w:ascii="Calibri" w:eastAsia="SimSun" w:hAnsi="Calibri" w:cs="Arial"/>
          <w:sz w:val="18"/>
          <w:szCs w:val="18"/>
          <w:lang w:eastAsia="zh-CN"/>
        </w:rPr>
        <w:t>M</w:t>
      </w:r>
      <w:r w:rsidRPr="008B4296">
        <w:rPr>
          <w:rFonts w:ascii="Calibri" w:hAnsi="Calibri" w:cs="Arial"/>
          <w:sz w:val="18"/>
          <w:szCs w:val="18"/>
        </w:rPr>
        <w:t>edia in Asia, Abingdon, UK: Routledge, 2010, p. 90.</w:t>
      </w:r>
    </w:p>
  </w:footnote>
  <w:footnote w:id="16">
    <w:p w:rsidR="00647A7D" w:rsidRPr="008B4296" w:rsidRDefault="00647A7D" w:rsidP="00F74D8A">
      <w:pPr>
        <w:pStyle w:val="FootnoteText"/>
        <w:rPr>
          <w:rFonts w:ascii="Calibri" w:hAnsi="Calibri" w:cs="Arial"/>
          <w:sz w:val="18"/>
          <w:szCs w:val="18"/>
        </w:rPr>
      </w:pPr>
      <w:r w:rsidRPr="008B4296">
        <w:rPr>
          <w:rStyle w:val="FootnoteReference"/>
          <w:rFonts w:ascii="Calibri" w:hAnsi="Calibri"/>
          <w:sz w:val="18"/>
          <w:szCs w:val="18"/>
        </w:rPr>
        <w:footnoteRef/>
      </w:r>
      <w:r w:rsidRPr="008B4296">
        <w:rPr>
          <w:rFonts w:ascii="Calibri" w:hAnsi="Calibri"/>
          <w:sz w:val="18"/>
          <w:szCs w:val="18"/>
        </w:rPr>
        <w:t xml:space="preserve"> </w:t>
      </w:r>
      <w:r w:rsidRPr="008B4296">
        <w:rPr>
          <w:rFonts w:ascii="Calibri" w:hAnsi="Calibri" w:cs="Arial"/>
          <w:sz w:val="18"/>
          <w:szCs w:val="18"/>
        </w:rPr>
        <w:t xml:space="preserve">Katie Nelson, </w:t>
      </w:r>
      <w:r w:rsidRPr="008B4296">
        <w:rPr>
          <w:rFonts w:ascii="Calibri" w:hAnsi="Calibri" w:cs="Arial"/>
          <w:sz w:val="18"/>
          <w:szCs w:val="18"/>
        </w:rPr>
        <w:t>‘Momo App, the “Magical Tool to G</w:t>
      </w:r>
      <w:r w:rsidRPr="008B4296">
        <w:rPr>
          <w:rFonts w:ascii="Calibri" w:hAnsi="Calibri" w:cs="Arial"/>
          <w:sz w:val="18"/>
          <w:szCs w:val="18"/>
          <w:lang w:val="en-US"/>
        </w:rPr>
        <w:t>e</w:t>
      </w:r>
      <w:r w:rsidRPr="008B4296">
        <w:rPr>
          <w:rFonts w:ascii="Calibri" w:hAnsi="Calibri" w:cs="Arial"/>
          <w:sz w:val="18"/>
          <w:szCs w:val="18"/>
        </w:rPr>
        <w:t xml:space="preserve">t Laid”, Reaches 80m Users’, </w:t>
      </w:r>
      <w:r w:rsidRPr="008B4296">
        <w:rPr>
          <w:rFonts w:ascii="Calibri" w:hAnsi="Calibri" w:cs="Arial"/>
          <w:i/>
          <w:sz w:val="18"/>
          <w:szCs w:val="18"/>
        </w:rPr>
        <w:t>Shanghaiist</w:t>
      </w:r>
      <w:r w:rsidRPr="008B4296">
        <w:rPr>
          <w:rFonts w:ascii="Calibri" w:hAnsi="Calibri" w:cs="Arial"/>
          <w:sz w:val="18"/>
          <w:szCs w:val="18"/>
        </w:rPr>
        <w:t xml:space="preserve"> (</w:t>
      </w:r>
      <w:r w:rsidRPr="008B4296">
        <w:rPr>
          <w:rFonts w:ascii="Calibri" w:eastAsia="SimSun" w:hAnsi="Calibri" w:cs="Arial"/>
          <w:sz w:val="18"/>
          <w:szCs w:val="18"/>
          <w:lang w:eastAsia="zh-CN"/>
        </w:rPr>
        <w:t xml:space="preserve">14 </w:t>
      </w:r>
      <w:r w:rsidRPr="008B4296">
        <w:rPr>
          <w:rFonts w:ascii="Calibri" w:hAnsi="Calibri" w:cs="Arial"/>
          <w:sz w:val="18"/>
          <w:szCs w:val="18"/>
        </w:rPr>
        <w:t xml:space="preserve">November 2013), </w:t>
      </w:r>
      <w:r w:rsidRPr="008B4296">
        <w:rPr>
          <w:rFonts w:ascii="Calibri" w:hAnsi="Calibri" w:cs="Arial"/>
          <w:sz w:val="18"/>
          <w:szCs w:val="18"/>
        </w:rPr>
        <w:fldChar w:fldCharType="begin"/>
      </w:r>
      <w:r w:rsidRPr="008B4296">
        <w:rPr>
          <w:rFonts w:ascii="Calibri" w:hAnsi="Calibri" w:cs="Arial"/>
          <w:sz w:val="18"/>
          <w:szCs w:val="18"/>
        </w:rPr>
        <w:instrText xml:space="preserve"> HYPERLINK "http://shanghaiist.com/2013/11/14/momo-app-reaches-80-million-users.php" </w:instrText>
      </w:r>
      <w:r w:rsidRPr="008B4296">
        <w:rPr>
          <w:rFonts w:ascii="Calibri" w:hAnsi="Calibri" w:cs="Arial"/>
          <w:sz w:val="18"/>
          <w:szCs w:val="18"/>
        </w:rPr>
        <w:fldChar w:fldCharType="separate"/>
      </w:r>
      <w:r w:rsidRPr="008B4296">
        <w:rPr>
          <w:rStyle w:val="Hyperlink"/>
          <w:rFonts w:ascii="Calibri" w:hAnsi="Calibri" w:cs="Arial"/>
          <w:sz w:val="18"/>
          <w:szCs w:val="18"/>
        </w:rPr>
        <w:t>http://shanghaiist.com/2013/11/14/momo-app-reaches-80-million-users.php</w:t>
      </w:r>
      <w:r w:rsidRPr="008B4296">
        <w:rPr>
          <w:rFonts w:ascii="Calibri" w:hAnsi="Calibri" w:cs="Arial"/>
          <w:sz w:val="18"/>
          <w:szCs w:val="18"/>
        </w:rPr>
        <w:fldChar w:fldCharType="end"/>
      </w:r>
    </w:p>
  </w:footnote>
  <w:footnote w:id="17">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lang w:val="en-US"/>
        </w:rPr>
        <w:t>See Fig. 2.</w:t>
      </w:r>
    </w:p>
  </w:footnote>
  <w:footnote w:id="18">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lang w:val="en-US"/>
        </w:rPr>
        <w:t>Ibid.</w:t>
      </w:r>
      <w:r w:rsidRPr="008B4296">
        <w:rPr>
          <w:rFonts w:ascii="Calibri" w:hAnsi="Calibri" w:cs="Arial"/>
          <w:sz w:val="18"/>
          <w:szCs w:val="18"/>
        </w:rPr>
        <w:t xml:space="preserve"> </w:t>
      </w:r>
    </w:p>
  </w:footnote>
  <w:footnote w:id="19">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Olivia </w:t>
      </w:r>
      <w:r w:rsidRPr="008B4296">
        <w:rPr>
          <w:rFonts w:ascii="Calibri" w:hAnsi="Calibri" w:cs="Arial"/>
          <w:sz w:val="18"/>
          <w:szCs w:val="18"/>
        </w:rPr>
        <w:t xml:space="preserve">Rosenman, ‘China's Sexual Revolution: “One-Night </w:t>
      </w:r>
      <w:r w:rsidRPr="008B4296">
        <w:rPr>
          <w:rFonts w:ascii="Calibri" w:hAnsi="Calibri" w:cs="Arial"/>
          <w:sz w:val="18"/>
          <w:szCs w:val="18"/>
          <w:lang w:val="en-US"/>
        </w:rPr>
        <w:t>S</w:t>
      </w:r>
      <w:r w:rsidRPr="008B4296">
        <w:rPr>
          <w:rFonts w:ascii="Calibri" w:hAnsi="Calibri" w:cs="Arial"/>
          <w:sz w:val="18"/>
          <w:szCs w:val="18"/>
        </w:rPr>
        <w:t xml:space="preserve">tand” App Momo Boasts 80 Million Users’, </w:t>
      </w:r>
      <w:r w:rsidRPr="008B4296">
        <w:rPr>
          <w:rFonts w:ascii="Calibri" w:hAnsi="Calibri" w:cs="Arial"/>
          <w:i/>
          <w:sz w:val="18"/>
          <w:szCs w:val="18"/>
        </w:rPr>
        <w:t>South China Morning Post</w:t>
      </w:r>
      <w:r w:rsidRPr="008B4296">
        <w:rPr>
          <w:rFonts w:ascii="Calibri" w:hAnsi="Calibri" w:cs="Arial"/>
          <w:sz w:val="18"/>
          <w:szCs w:val="18"/>
        </w:rPr>
        <w:t xml:space="preserve"> (</w:t>
      </w:r>
      <w:r w:rsidRPr="008B4296">
        <w:rPr>
          <w:rFonts w:ascii="Calibri" w:eastAsia="SimSun" w:hAnsi="Calibri" w:cs="Arial"/>
          <w:sz w:val="18"/>
          <w:szCs w:val="18"/>
          <w:lang w:eastAsia="zh-CN"/>
        </w:rPr>
        <w:t xml:space="preserve">14 </w:t>
      </w:r>
      <w:r w:rsidRPr="008B4296">
        <w:rPr>
          <w:rFonts w:ascii="Calibri" w:hAnsi="Calibri" w:cs="Arial"/>
          <w:sz w:val="18"/>
          <w:szCs w:val="18"/>
        </w:rPr>
        <w:t xml:space="preserve">November 2013), </w:t>
      </w:r>
      <w:r w:rsidRPr="008B4296">
        <w:rPr>
          <w:rFonts w:ascii="Calibri" w:hAnsi="Calibri" w:cs="Arial"/>
          <w:sz w:val="18"/>
          <w:szCs w:val="18"/>
        </w:rPr>
        <w:fldChar w:fldCharType="begin"/>
      </w:r>
      <w:r w:rsidRPr="008B4296">
        <w:rPr>
          <w:rFonts w:ascii="Calibri" w:hAnsi="Calibri" w:cs="Arial"/>
          <w:sz w:val="18"/>
          <w:szCs w:val="18"/>
        </w:rPr>
        <w:instrText xml:space="preserve"> HYPERLINK "http://www.scmp.com/news/china-insider/article/1355124/chinese-instant-messaging-app-momo-boasts-80-million-users" </w:instrText>
      </w:r>
      <w:r w:rsidRPr="008B4296">
        <w:rPr>
          <w:rFonts w:ascii="Calibri" w:hAnsi="Calibri" w:cs="Arial"/>
          <w:sz w:val="18"/>
          <w:szCs w:val="18"/>
        </w:rPr>
        <w:fldChar w:fldCharType="separate"/>
      </w:r>
      <w:r w:rsidRPr="008B4296">
        <w:rPr>
          <w:rStyle w:val="Hyperlink"/>
          <w:rFonts w:ascii="Calibri" w:hAnsi="Calibri" w:cs="Arial"/>
          <w:sz w:val="18"/>
          <w:szCs w:val="18"/>
        </w:rPr>
        <w:t>http://www.scmp.com/news/china-insider/article/1355124/chinese-instant-messaging-app-momo-boasts-80-million-users</w:t>
      </w:r>
      <w:r w:rsidRPr="008B4296">
        <w:rPr>
          <w:rFonts w:ascii="Calibri" w:hAnsi="Calibri" w:cs="Arial"/>
          <w:sz w:val="18"/>
          <w:szCs w:val="18"/>
        </w:rPr>
        <w:fldChar w:fldCharType="end"/>
      </w:r>
      <w:r w:rsidRPr="008B4296">
        <w:rPr>
          <w:rFonts w:ascii="Calibri" w:hAnsi="Calibri" w:cs="Arial"/>
          <w:sz w:val="18"/>
          <w:szCs w:val="18"/>
        </w:rPr>
        <w:t xml:space="preserve"> </w:t>
      </w:r>
    </w:p>
  </w:footnote>
  <w:footnote w:id="20">
    <w:p w:rsidR="00647A7D" w:rsidRPr="008B4296" w:rsidRDefault="00647A7D" w:rsidP="00F74D8A">
      <w:pPr>
        <w:pStyle w:val="NormalWeb"/>
        <w:spacing w:before="0" w:beforeAutospacing="0" w:after="0" w:afterAutospacing="0"/>
        <w:rPr>
          <w:rFonts w:ascii="Calibri" w:hAnsi="Calibri" w:cs="Arial"/>
          <w:color w:val="0000FF"/>
          <w:sz w:val="18"/>
          <w:szCs w:val="18"/>
          <w:u w:val="single"/>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proofErr w:type="spellStart"/>
      <w:r w:rsidRPr="008B4296">
        <w:rPr>
          <w:rFonts w:ascii="Calibri" w:hAnsi="Calibri" w:cs="Arial"/>
          <w:color w:val="010101"/>
          <w:sz w:val="18"/>
          <w:szCs w:val="18"/>
        </w:rPr>
        <w:t>Didi</w:t>
      </w:r>
      <w:proofErr w:type="spellEnd"/>
      <w:r w:rsidRPr="008B4296">
        <w:rPr>
          <w:rFonts w:ascii="Calibri" w:hAnsi="Calibri" w:cs="Arial"/>
          <w:color w:val="010101"/>
          <w:sz w:val="18"/>
          <w:szCs w:val="18"/>
        </w:rPr>
        <w:t xml:space="preserve"> Kirsten </w:t>
      </w:r>
      <w:proofErr w:type="spellStart"/>
      <w:r w:rsidRPr="008B4296">
        <w:rPr>
          <w:rFonts w:ascii="Calibri" w:hAnsi="Calibri" w:cs="Arial"/>
          <w:color w:val="010101"/>
          <w:sz w:val="18"/>
          <w:szCs w:val="18"/>
        </w:rPr>
        <w:t>Tatlow</w:t>
      </w:r>
      <w:proofErr w:type="spellEnd"/>
      <w:r w:rsidRPr="008B4296">
        <w:rPr>
          <w:rFonts w:ascii="Calibri" w:hAnsi="Calibri" w:cs="Arial"/>
          <w:color w:val="010101"/>
          <w:sz w:val="18"/>
          <w:szCs w:val="18"/>
        </w:rPr>
        <w:t xml:space="preserve">, ‘Apps </w:t>
      </w:r>
      <w:r w:rsidRPr="008B4296">
        <w:rPr>
          <w:rFonts w:ascii="Calibri" w:eastAsia="SimSun" w:hAnsi="Calibri" w:cs="Arial"/>
          <w:color w:val="010101"/>
          <w:sz w:val="18"/>
          <w:szCs w:val="18"/>
        </w:rPr>
        <w:t>O</w:t>
      </w:r>
      <w:r w:rsidRPr="008B4296">
        <w:rPr>
          <w:rFonts w:ascii="Calibri" w:hAnsi="Calibri" w:cs="Arial"/>
          <w:color w:val="010101"/>
          <w:sz w:val="18"/>
          <w:szCs w:val="18"/>
        </w:rPr>
        <w:t xml:space="preserve">ffer Chinese a Path to the Forbidden’, </w:t>
      </w:r>
      <w:r w:rsidRPr="008B4296">
        <w:rPr>
          <w:rFonts w:ascii="Calibri" w:hAnsi="Calibri" w:cs="Arial"/>
          <w:i/>
          <w:color w:val="010101"/>
          <w:sz w:val="18"/>
          <w:szCs w:val="18"/>
        </w:rPr>
        <w:t>New York Times</w:t>
      </w:r>
      <w:r w:rsidRPr="008B4296">
        <w:rPr>
          <w:rFonts w:ascii="Calibri" w:hAnsi="Calibri" w:cs="Arial"/>
          <w:color w:val="010101"/>
          <w:sz w:val="18"/>
          <w:szCs w:val="18"/>
        </w:rPr>
        <w:t xml:space="preserve"> (</w:t>
      </w:r>
      <w:r w:rsidRPr="008B4296">
        <w:rPr>
          <w:rFonts w:ascii="Calibri" w:eastAsia="SimSun" w:hAnsi="Calibri" w:cs="Arial"/>
          <w:color w:val="010101"/>
          <w:sz w:val="18"/>
          <w:szCs w:val="18"/>
        </w:rPr>
        <w:t xml:space="preserve">24 </w:t>
      </w:r>
      <w:r w:rsidRPr="008B4296">
        <w:rPr>
          <w:rFonts w:ascii="Calibri" w:hAnsi="Calibri" w:cs="Arial"/>
          <w:color w:val="010101"/>
          <w:sz w:val="18"/>
          <w:szCs w:val="18"/>
        </w:rPr>
        <w:t>July 2013),</w:t>
      </w:r>
      <w:r w:rsidRPr="008B4296">
        <w:rPr>
          <w:rFonts w:ascii="Calibri" w:hAnsi="Calibri" w:cs="Arial"/>
          <w:color w:val="000000"/>
          <w:sz w:val="18"/>
          <w:szCs w:val="18"/>
        </w:rPr>
        <w:t> </w:t>
      </w:r>
      <w:hyperlink r:id="rId3" w:history="1">
        <w:r w:rsidRPr="008B4296">
          <w:rPr>
            <w:rStyle w:val="Hyperlink"/>
            <w:rFonts w:ascii="Calibri" w:hAnsi="Calibri" w:cs="Arial"/>
            <w:sz w:val="18"/>
            <w:szCs w:val="18"/>
          </w:rPr>
          <w:t>http://www.nytimes.com/2013/07/25/world/asia/25iht-letter25.html?_r=1&amp;</w:t>
        </w:r>
      </w:hyperlink>
    </w:p>
  </w:footnote>
  <w:footnote w:id="21">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lang w:eastAsia="zh-CN"/>
        </w:rPr>
        <w:t xml:space="preserve"> </w:t>
      </w:r>
      <w:proofErr w:type="gramStart"/>
      <w:r w:rsidRPr="008B4296">
        <w:rPr>
          <w:rFonts w:ascii="Calibri" w:hAnsi="Calibri" w:cs="Arial"/>
          <w:sz w:val="18"/>
          <w:szCs w:val="18"/>
          <w:lang w:val="en-US" w:eastAsia="zh-CN"/>
        </w:rPr>
        <w:t>Tang Yan, ‘</w:t>
      </w:r>
      <w:proofErr w:type="spellStart"/>
      <w:r w:rsidRPr="008B4296">
        <w:rPr>
          <w:rFonts w:ascii="Calibri" w:hAnsi="Calibri" w:cs="Arial"/>
          <w:sz w:val="18"/>
          <w:szCs w:val="18"/>
          <w:lang w:val="en-US" w:eastAsia="zh-CN"/>
        </w:rPr>
        <w:t>Momo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Yonghu</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Guo</w:t>
      </w:r>
      <w:proofErr w:type="spellEnd"/>
      <w:r w:rsidRPr="008B4296">
        <w:rPr>
          <w:rFonts w:ascii="Calibri" w:hAnsi="Calibri" w:cs="Arial"/>
          <w:sz w:val="18"/>
          <w:szCs w:val="18"/>
          <w:lang w:val="en-US" w:eastAsia="zh-CN"/>
        </w:rPr>
        <w:t xml:space="preserve"> Yi </w:t>
      </w:r>
      <w:proofErr w:type="spellStart"/>
      <w:r w:rsidRPr="008B4296">
        <w:rPr>
          <w:rFonts w:ascii="Calibri" w:hAnsi="Calibri" w:cs="Arial"/>
          <w:sz w:val="18"/>
          <w:szCs w:val="18"/>
          <w:lang w:val="en-US" w:eastAsia="zh-CN"/>
        </w:rPr>
        <w:t>Ruhe</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Pingjia</w:t>
      </w:r>
      <w:proofErr w:type="spellEnd"/>
      <w:r w:rsidRPr="008B4296">
        <w:rPr>
          <w:rFonts w:ascii="Calibri" w:hAnsi="Calibri" w:cs="Arial"/>
          <w:sz w:val="18"/>
          <w:szCs w:val="18"/>
          <w:lang w:val="en-US" w:eastAsia="zh-CN"/>
        </w:rPr>
        <w:t>?</w:t>
      </w:r>
      <w:proofErr w:type="gram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Zheme</w:t>
      </w:r>
      <w:proofErr w:type="spellEnd"/>
      <w:r w:rsidRPr="008B4296">
        <w:rPr>
          <w:rFonts w:ascii="Calibri" w:hAnsi="Calibri" w:cs="Arial"/>
          <w:sz w:val="18"/>
          <w:szCs w:val="18"/>
          <w:lang w:val="en-US" w:eastAsia="zh-CN"/>
        </w:rPr>
        <w:t xml:space="preserve"> Duo </w:t>
      </w:r>
      <w:proofErr w:type="spellStart"/>
      <w:r w:rsidRPr="008B4296">
        <w:rPr>
          <w:rFonts w:ascii="Calibri" w:hAnsi="Calibri" w:cs="Arial"/>
          <w:sz w:val="18"/>
          <w:szCs w:val="18"/>
          <w:lang w:val="en-US" w:eastAsia="zh-CN"/>
        </w:rPr>
        <w:t>Yonghu</w:t>
      </w:r>
      <w:proofErr w:type="spellEnd"/>
      <w:r w:rsidRPr="008B4296">
        <w:rPr>
          <w:rFonts w:ascii="Calibri" w:hAnsi="Calibri" w:cs="Arial"/>
          <w:sz w:val="18"/>
          <w:szCs w:val="18"/>
          <w:lang w:val="en-US" w:eastAsia="zh-CN"/>
        </w:rPr>
        <w:t xml:space="preserve"> Dou Zai </w:t>
      </w:r>
      <w:proofErr w:type="spellStart"/>
      <w:r w:rsidRPr="008B4296">
        <w:rPr>
          <w:rFonts w:ascii="Calibri" w:hAnsi="Calibri" w:cs="Arial"/>
          <w:sz w:val="18"/>
          <w:szCs w:val="18"/>
          <w:lang w:val="en-US" w:eastAsia="zh-CN"/>
        </w:rPr>
        <w:t>Mom</w:t>
      </w:r>
      <w:r w:rsidRPr="008B4296">
        <w:rPr>
          <w:rFonts w:ascii="Calibri" w:eastAsia="SimSun" w:hAnsi="Calibri" w:cs="Arial"/>
          <w:sz w:val="18"/>
          <w:szCs w:val="18"/>
          <w:lang w:val="en-US" w:eastAsia="zh-CN"/>
        </w:rPr>
        <w:t>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Zuo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Shenme</w:t>
      </w:r>
      <w:proofErr w:type="spellEnd"/>
      <w:r w:rsidRPr="008B4296">
        <w:rPr>
          <w:rFonts w:ascii="Calibri" w:hAnsi="Calibri" w:cs="Arial"/>
          <w:sz w:val="18"/>
          <w:szCs w:val="18"/>
          <w:lang w:val="en-US" w:eastAsia="zh-CN"/>
        </w:rPr>
        <w:t>?</w:t>
      </w:r>
      <w:proofErr w:type="gramStart"/>
      <w:r w:rsidRPr="008B4296">
        <w:rPr>
          <w:rFonts w:ascii="Calibri" w:hAnsi="Calibri" w:cs="Arial"/>
          <w:sz w:val="18"/>
          <w:szCs w:val="18"/>
          <w:lang w:val="en-US" w:eastAsia="zh-CN"/>
        </w:rPr>
        <w:t>’,</w:t>
      </w:r>
      <w:proofErr w:type="gramEnd"/>
      <w:r w:rsidRPr="008B4296">
        <w:rPr>
          <w:rFonts w:ascii="Calibri" w:hAnsi="Calibri" w:cs="Arial"/>
          <w:sz w:val="18"/>
          <w:szCs w:val="18"/>
          <w:lang w:val="en-US" w:eastAsia="zh-CN"/>
        </w:rPr>
        <w:t xml:space="preserve"> </w:t>
      </w:r>
      <w:proofErr w:type="spellStart"/>
      <w:r w:rsidRPr="008B4296">
        <w:rPr>
          <w:rFonts w:ascii="Calibri" w:hAnsi="Calibri" w:cs="Arial"/>
          <w:i/>
          <w:sz w:val="18"/>
          <w:szCs w:val="18"/>
          <w:lang w:val="en-US" w:eastAsia="zh-CN"/>
        </w:rPr>
        <w:t>Zhihu</w:t>
      </w:r>
      <w:proofErr w:type="spellEnd"/>
      <w:r w:rsidRPr="008B4296">
        <w:rPr>
          <w:rFonts w:ascii="Calibri" w:hAnsi="Calibri" w:cs="Arial"/>
          <w:i/>
          <w:sz w:val="18"/>
          <w:szCs w:val="18"/>
          <w:lang w:val="en-US" w:eastAsia="zh-CN"/>
        </w:rPr>
        <w:t xml:space="preserve"> </w:t>
      </w:r>
      <w:r w:rsidRPr="008B4296">
        <w:rPr>
          <w:rFonts w:ascii="Calibri" w:hAnsi="Calibri" w:cs="Arial"/>
          <w:sz w:val="18"/>
          <w:szCs w:val="18"/>
          <w:lang w:val="en-US" w:eastAsia="zh-CN"/>
        </w:rPr>
        <w:t xml:space="preserve">(February 2014), </w:t>
      </w:r>
      <w:hyperlink r:id="rId4" w:history="1">
        <w:r w:rsidRPr="008B4296">
          <w:rPr>
            <w:rStyle w:val="Hyperlink"/>
            <w:rFonts w:ascii="Calibri" w:hAnsi="Calibri" w:cs="Arial"/>
            <w:sz w:val="18"/>
            <w:szCs w:val="18"/>
            <w:lang w:val="en-US"/>
          </w:rPr>
          <w:t>http://w</w:t>
        </w:r>
        <w:r w:rsidRPr="008B4296">
          <w:rPr>
            <w:rStyle w:val="Hyperlink"/>
            <w:rFonts w:ascii="Calibri" w:hAnsi="Calibri" w:cs="Arial"/>
            <w:sz w:val="18"/>
            <w:szCs w:val="18"/>
            <w:lang w:val="en-US"/>
          </w:rPr>
          <w:t>w</w:t>
        </w:r>
        <w:r w:rsidRPr="008B4296">
          <w:rPr>
            <w:rStyle w:val="Hyperlink"/>
            <w:rFonts w:ascii="Calibri" w:hAnsi="Calibri" w:cs="Arial"/>
            <w:sz w:val="18"/>
            <w:szCs w:val="18"/>
            <w:lang w:val="en-US"/>
          </w:rPr>
          <w:t>w.zhihu.com/question/2268</w:t>
        </w:r>
        <w:r w:rsidRPr="008B4296">
          <w:rPr>
            <w:rStyle w:val="Hyperlink"/>
            <w:rFonts w:ascii="Calibri" w:hAnsi="Calibri" w:cs="Arial"/>
            <w:sz w:val="18"/>
            <w:szCs w:val="18"/>
            <w:lang w:val="en-US"/>
          </w:rPr>
          <w:t>0</w:t>
        </w:r>
        <w:r w:rsidRPr="008B4296">
          <w:rPr>
            <w:rStyle w:val="Hyperlink"/>
            <w:rFonts w:ascii="Calibri" w:hAnsi="Calibri" w:cs="Arial"/>
            <w:sz w:val="18"/>
            <w:szCs w:val="18"/>
            <w:lang w:val="en-US"/>
          </w:rPr>
          <w:t>523</w:t>
        </w:r>
      </w:hyperlink>
    </w:p>
  </w:footnote>
  <w:footnote w:id="22">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lang w:val="en-US"/>
        </w:rPr>
        <w:t xml:space="preserve">Jon </w:t>
      </w:r>
      <w:r w:rsidRPr="008B4296">
        <w:rPr>
          <w:rFonts w:ascii="Calibri" w:hAnsi="Calibri" w:cs="Arial"/>
          <w:sz w:val="18"/>
          <w:szCs w:val="18"/>
        </w:rPr>
        <w:t xml:space="preserve">Pirone, </w:t>
      </w:r>
      <w:r w:rsidRPr="008B4296">
        <w:rPr>
          <w:rFonts w:ascii="Calibri" w:hAnsi="Calibri" w:cs="Arial"/>
          <w:sz w:val="18"/>
          <w:szCs w:val="18"/>
          <w:lang w:val="en-US"/>
        </w:rPr>
        <w:t xml:space="preserve">Don </w:t>
      </w:r>
      <w:r w:rsidRPr="008B4296">
        <w:rPr>
          <w:rFonts w:ascii="Calibri" w:hAnsi="Calibri" w:cs="Arial"/>
          <w:sz w:val="18"/>
          <w:szCs w:val="18"/>
        </w:rPr>
        <w:t xml:space="preserve">Mayo, </w:t>
      </w:r>
      <w:r w:rsidRPr="008B4296">
        <w:rPr>
          <w:rFonts w:ascii="Calibri" w:hAnsi="Calibri" w:cs="Arial"/>
          <w:sz w:val="18"/>
          <w:szCs w:val="18"/>
          <w:lang w:val="en-US"/>
        </w:rPr>
        <w:t>and</w:t>
      </w:r>
      <w:r w:rsidRPr="008B4296">
        <w:rPr>
          <w:rFonts w:ascii="Calibri" w:hAnsi="Calibri" w:cs="Arial"/>
          <w:sz w:val="18"/>
          <w:szCs w:val="18"/>
        </w:rPr>
        <w:t xml:space="preserve"> </w:t>
      </w:r>
      <w:r w:rsidRPr="008B4296">
        <w:rPr>
          <w:rFonts w:ascii="Calibri" w:hAnsi="Calibri" w:cs="Arial"/>
          <w:sz w:val="18"/>
          <w:szCs w:val="18"/>
          <w:lang w:val="en-US"/>
        </w:rPr>
        <w:t xml:space="preserve">Kathy </w:t>
      </w:r>
      <w:r w:rsidRPr="008B4296">
        <w:rPr>
          <w:rFonts w:ascii="Calibri" w:hAnsi="Calibri" w:cs="Arial"/>
          <w:sz w:val="18"/>
          <w:szCs w:val="18"/>
        </w:rPr>
        <w:t>Berkemeyer, Internet in an Hour: Romance &amp; Relationships, New York: DDC Publishing, 1999.</w:t>
      </w:r>
    </w:p>
  </w:footnote>
  <w:footnote w:id="23">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Andrea Orr, Meeting, </w:t>
      </w:r>
      <w:r w:rsidRPr="008B4296">
        <w:rPr>
          <w:rFonts w:ascii="Calibri" w:eastAsia="SimSun" w:hAnsi="Calibri" w:cs="Arial"/>
          <w:sz w:val="18"/>
          <w:szCs w:val="18"/>
          <w:lang w:eastAsia="zh-CN"/>
        </w:rPr>
        <w:t>M</w:t>
      </w:r>
      <w:r w:rsidRPr="008B4296">
        <w:rPr>
          <w:rFonts w:ascii="Calibri" w:hAnsi="Calibri" w:cs="Arial"/>
          <w:sz w:val="18"/>
          <w:szCs w:val="18"/>
        </w:rPr>
        <w:t xml:space="preserve">ating, and </w:t>
      </w:r>
      <w:r w:rsidRPr="008B4296">
        <w:rPr>
          <w:rFonts w:ascii="Calibri" w:eastAsia="SimSun" w:hAnsi="Calibri" w:cs="Arial"/>
          <w:sz w:val="18"/>
          <w:szCs w:val="18"/>
          <w:lang w:eastAsia="zh-CN"/>
        </w:rPr>
        <w:t>C</w:t>
      </w:r>
      <w:r w:rsidRPr="008B4296">
        <w:rPr>
          <w:rFonts w:ascii="Calibri" w:hAnsi="Calibri" w:cs="Arial"/>
          <w:sz w:val="18"/>
          <w:szCs w:val="18"/>
        </w:rPr>
        <w:t xml:space="preserve">heating: Sex, </w:t>
      </w:r>
      <w:r w:rsidRPr="008B4296">
        <w:rPr>
          <w:rFonts w:ascii="Calibri" w:eastAsia="SimSun" w:hAnsi="Calibri" w:cs="Arial"/>
          <w:sz w:val="18"/>
          <w:szCs w:val="18"/>
          <w:lang w:eastAsia="zh-CN"/>
        </w:rPr>
        <w:t>L</w:t>
      </w:r>
      <w:r w:rsidRPr="008B4296">
        <w:rPr>
          <w:rFonts w:ascii="Calibri" w:hAnsi="Calibri" w:cs="Arial"/>
          <w:sz w:val="18"/>
          <w:szCs w:val="18"/>
        </w:rPr>
        <w:t xml:space="preserve">ove, and the </w:t>
      </w:r>
      <w:r w:rsidRPr="008B4296">
        <w:rPr>
          <w:rFonts w:ascii="Calibri" w:eastAsia="SimSun" w:hAnsi="Calibri" w:cs="Arial"/>
          <w:sz w:val="18"/>
          <w:szCs w:val="18"/>
          <w:lang w:eastAsia="zh-CN"/>
        </w:rPr>
        <w:t>N</w:t>
      </w:r>
      <w:r w:rsidRPr="008B4296">
        <w:rPr>
          <w:rFonts w:ascii="Calibri" w:hAnsi="Calibri" w:cs="Arial"/>
          <w:sz w:val="18"/>
          <w:szCs w:val="18"/>
        </w:rPr>
        <w:t xml:space="preserve">ew </w:t>
      </w:r>
      <w:r w:rsidRPr="008B4296">
        <w:rPr>
          <w:rFonts w:ascii="Calibri" w:eastAsia="SimSun" w:hAnsi="Calibri" w:cs="Arial"/>
          <w:sz w:val="18"/>
          <w:szCs w:val="18"/>
          <w:lang w:eastAsia="zh-CN"/>
        </w:rPr>
        <w:t>W</w:t>
      </w:r>
      <w:r w:rsidRPr="008B4296">
        <w:rPr>
          <w:rFonts w:ascii="Calibri" w:hAnsi="Calibri" w:cs="Arial"/>
          <w:sz w:val="18"/>
          <w:szCs w:val="18"/>
        </w:rPr>
        <w:t xml:space="preserve">orld of </w:t>
      </w:r>
      <w:r w:rsidRPr="008B4296">
        <w:rPr>
          <w:rFonts w:ascii="Calibri" w:eastAsia="SimSun" w:hAnsi="Calibri" w:cs="Arial"/>
          <w:sz w:val="18"/>
          <w:szCs w:val="18"/>
          <w:lang w:eastAsia="zh-CN"/>
        </w:rPr>
        <w:t>O</w:t>
      </w:r>
      <w:r w:rsidRPr="008B4296">
        <w:rPr>
          <w:rFonts w:ascii="Calibri" w:hAnsi="Calibri" w:cs="Arial"/>
          <w:sz w:val="18"/>
          <w:szCs w:val="18"/>
        </w:rPr>
        <w:t xml:space="preserve">nline </w:t>
      </w:r>
      <w:r w:rsidRPr="008B4296">
        <w:rPr>
          <w:rFonts w:ascii="Calibri" w:eastAsia="SimSun" w:hAnsi="Calibri" w:cs="Arial"/>
          <w:sz w:val="18"/>
          <w:szCs w:val="18"/>
          <w:lang w:eastAsia="zh-CN"/>
        </w:rPr>
        <w:t>D</w:t>
      </w:r>
      <w:r w:rsidRPr="008B4296">
        <w:rPr>
          <w:rFonts w:ascii="Calibri" w:hAnsi="Calibri" w:cs="Arial"/>
          <w:sz w:val="18"/>
          <w:szCs w:val="18"/>
        </w:rPr>
        <w:t xml:space="preserve">ating, Upper Saddle River: Reuters, 2004, p. xiii; </w:t>
      </w:r>
      <w:r w:rsidRPr="008B4296">
        <w:rPr>
          <w:rFonts w:ascii="Calibri" w:eastAsia="Times New Roman" w:hAnsi="Calibri" w:cs="Arial"/>
          <w:color w:val="010101"/>
          <w:sz w:val="18"/>
          <w:szCs w:val="18"/>
          <w:lang w:val="en-US" w:eastAsia="zh-CN"/>
        </w:rPr>
        <w:t xml:space="preserve">Jean-Claude Kaufmann, Love </w:t>
      </w:r>
      <w:r w:rsidRPr="008B4296">
        <w:rPr>
          <w:rFonts w:ascii="Calibri" w:eastAsia="SimSun" w:hAnsi="Calibri" w:cs="Arial"/>
          <w:color w:val="010101"/>
          <w:sz w:val="18"/>
          <w:szCs w:val="18"/>
          <w:lang w:val="en-US" w:eastAsia="zh-CN"/>
        </w:rPr>
        <w:t>O</w:t>
      </w:r>
      <w:r w:rsidRPr="008B4296">
        <w:rPr>
          <w:rFonts w:ascii="Calibri" w:eastAsia="Times New Roman" w:hAnsi="Calibri" w:cs="Arial"/>
          <w:color w:val="010101"/>
          <w:sz w:val="18"/>
          <w:szCs w:val="18"/>
          <w:lang w:val="en-US" w:eastAsia="zh-CN"/>
        </w:rPr>
        <w:t>nline, trans. David Macey, Cambridge: Polity Press, 2012, p. 4.</w:t>
      </w:r>
    </w:p>
  </w:footnote>
  <w:footnote w:id="24">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Andrea Orr. Meeting, </w:t>
      </w:r>
      <w:r w:rsidRPr="008B4296">
        <w:rPr>
          <w:rFonts w:ascii="Calibri" w:eastAsia="SimSun" w:hAnsi="Calibri" w:cs="Arial"/>
          <w:sz w:val="18"/>
          <w:szCs w:val="18"/>
          <w:lang w:eastAsia="zh-CN"/>
        </w:rPr>
        <w:t>M</w:t>
      </w:r>
      <w:r w:rsidRPr="008B4296">
        <w:rPr>
          <w:rFonts w:ascii="Calibri" w:hAnsi="Calibri" w:cs="Arial"/>
          <w:sz w:val="18"/>
          <w:szCs w:val="18"/>
        </w:rPr>
        <w:t xml:space="preserve">ating, and </w:t>
      </w:r>
      <w:r w:rsidRPr="008B4296">
        <w:rPr>
          <w:rFonts w:ascii="Calibri" w:eastAsia="SimSun" w:hAnsi="Calibri" w:cs="Arial"/>
          <w:sz w:val="18"/>
          <w:szCs w:val="18"/>
          <w:lang w:eastAsia="zh-CN"/>
        </w:rPr>
        <w:t>C</w:t>
      </w:r>
      <w:r w:rsidRPr="008B4296">
        <w:rPr>
          <w:rFonts w:ascii="Calibri" w:hAnsi="Calibri" w:cs="Arial"/>
          <w:sz w:val="18"/>
          <w:szCs w:val="18"/>
        </w:rPr>
        <w:t xml:space="preserve">heating: Sex, </w:t>
      </w:r>
      <w:r w:rsidRPr="008B4296">
        <w:rPr>
          <w:rFonts w:ascii="Calibri" w:eastAsia="SimSun" w:hAnsi="Calibri" w:cs="Arial"/>
          <w:sz w:val="18"/>
          <w:szCs w:val="18"/>
          <w:lang w:eastAsia="zh-CN"/>
        </w:rPr>
        <w:t>L</w:t>
      </w:r>
      <w:r w:rsidRPr="008B4296">
        <w:rPr>
          <w:rFonts w:ascii="Calibri" w:hAnsi="Calibri" w:cs="Arial"/>
          <w:sz w:val="18"/>
          <w:szCs w:val="18"/>
        </w:rPr>
        <w:t xml:space="preserve">ove, and the </w:t>
      </w:r>
      <w:r w:rsidRPr="008B4296">
        <w:rPr>
          <w:rFonts w:ascii="Calibri" w:eastAsia="SimSun" w:hAnsi="Calibri" w:cs="Arial"/>
          <w:sz w:val="18"/>
          <w:szCs w:val="18"/>
          <w:lang w:eastAsia="zh-CN"/>
        </w:rPr>
        <w:t>N</w:t>
      </w:r>
      <w:r w:rsidRPr="008B4296">
        <w:rPr>
          <w:rFonts w:ascii="Calibri" w:hAnsi="Calibri" w:cs="Arial"/>
          <w:sz w:val="18"/>
          <w:szCs w:val="18"/>
        </w:rPr>
        <w:t xml:space="preserve">ew </w:t>
      </w:r>
      <w:r w:rsidRPr="008B4296">
        <w:rPr>
          <w:rFonts w:ascii="Calibri" w:eastAsia="SimSun" w:hAnsi="Calibri" w:cs="Arial"/>
          <w:sz w:val="18"/>
          <w:szCs w:val="18"/>
          <w:lang w:eastAsia="zh-CN"/>
        </w:rPr>
        <w:t>W</w:t>
      </w:r>
      <w:r w:rsidRPr="008B4296">
        <w:rPr>
          <w:rFonts w:ascii="Calibri" w:hAnsi="Calibri" w:cs="Arial"/>
          <w:sz w:val="18"/>
          <w:szCs w:val="18"/>
        </w:rPr>
        <w:t xml:space="preserve">orld of </w:t>
      </w:r>
      <w:r w:rsidRPr="008B4296">
        <w:rPr>
          <w:rFonts w:ascii="Calibri" w:eastAsia="SimSun" w:hAnsi="Calibri" w:cs="Arial"/>
          <w:sz w:val="18"/>
          <w:szCs w:val="18"/>
          <w:lang w:eastAsia="zh-CN"/>
        </w:rPr>
        <w:t>O</w:t>
      </w:r>
      <w:r w:rsidRPr="008B4296">
        <w:rPr>
          <w:rFonts w:ascii="Calibri" w:hAnsi="Calibri" w:cs="Arial"/>
          <w:sz w:val="18"/>
          <w:szCs w:val="18"/>
        </w:rPr>
        <w:t xml:space="preserve">nline </w:t>
      </w:r>
      <w:r w:rsidRPr="008B4296">
        <w:rPr>
          <w:rFonts w:ascii="Calibri" w:eastAsia="SimSun" w:hAnsi="Calibri" w:cs="Arial"/>
          <w:sz w:val="18"/>
          <w:szCs w:val="18"/>
          <w:lang w:eastAsia="zh-CN"/>
        </w:rPr>
        <w:t>D</w:t>
      </w:r>
      <w:r w:rsidRPr="008B4296">
        <w:rPr>
          <w:rFonts w:ascii="Calibri" w:hAnsi="Calibri" w:cs="Arial"/>
          <w:sz w:val="18"/>
          <w:szCs w:val="18"/>
        </w:rPr>
        <w:t>ating, p. x.</w:t>
      </w:r>
    </w:p>
  </w:footnote>
  <w:footnote w:id="25">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lang w:val="en-US"/>
        </w:rPr>
        <w:t>Ibid</w:t>
      </w:r>
      <w:proofErr w:type="gramStart"/>
      <w:r w:rsidRPr="008B4296">
        <w:rPr>
          <w:rFonts w:ascii="Calibri" w:hAnsi="Calibri" w:cs="Arial"/>
          <w:i/>
          <w:sz w:val="18"/>
          <w:szCs w:val="18"/>
          <w:lang w:val="en-US"/>
        </w:rPr>
        <w:t>.</w:t>
      </w:r>
      <w:r w:rsidRPr="008B4296">
        <w:rPr>
          <w:rFonts w:ascii="Calibri" w:hAnsi="Calibri" w:cs="Arial"/>
          <w:sz w:val="18"/>
          <w:szCs w:val="18"/>
          <w:lang w:val="en-US"/>
        </w:rPr>
        <w:t>,</w:t>
      </w:r>
      <w:proofErr w:type="gramEnd"/>
      <w:r w:rsidRPr="008B4296">
        <w:rPr>
          <w:rFonts w:ascii="Calibri" w:hAnsi="Calibri" w:cs="Arial"/>
          <w:sz w:val="18"/>
          <w:szCs w:val="18"/>
          <w:lang w:val="en-US"/>
        </w:rPr>
        <w:t xml:space="preserve"> p. xi.</w:t>
      </w:r>
    </w:p>
  </w:footnote>
  <w:footnote w:id="26">
    <w:p w:rsidR="00647A7D" w:rsidRPr="008B4296" w:rsidRDefault="00647A7D" w:rsidP="00F74D8A">
      <w:pPr>
        <w:pStyle w:val="FootnoteText"/>
        <w:rPr>
          <w:rFonts w:ascii="Calibri" w:hAnsi="Calibri"/>
          <w:sz w:val="18"/>
          <w:szCs w:val="18"/>
          <w:lang w:val="en-US"/>
        </w:rPr>
      </w:pPr>
      <w:r w:rsidRPr="008B4296">
        <w:rPr>
          <w:rStyle w:val="FootnoteReference"/>
          <w:rFonts w:ascii="Calibri" w:hAnsi="Calibri"/>
          <w:sz w:val="18"/>
          <w:szCs w:val="18"/>
        </w:rPr>
        <w:footnoteRef/>
      </w:r>
      <w:r w:rsidRPr="008B4296">
        <w:rPr>
          <w:rFonts w:ascii="Calibri" w:hAnsi="Calibri"/>
          <w:sz w:val="18"/>
          <w:szCs w:val="18"/>
        </w:rPr>
        <w:t xml:space="preserve"> </w:t>
      </w:r>
      <w:r w:rsidRPr="008B4296">
        <w:rPr>
          <w:rFonts w:ascii="Calibri" w:hAnsi="Calibri" w:cs="Arial"/>
          <w:sz w:val="18"/>
          <w:szCs w:val="18"/>
        </w:rPr>
        <w:t xml:space="preserve">Aaron </w:t>
      </w:r>
      <w:r w:rsidRPr="008B4296">
        <w:rPr>
          <w:rFonts w:ascii="Calibri" w:hAnsi="Calibri" w:cs="Arial"/>
          <w:sz w:val="18"/>
          <w:szCs w:val="18"/>
        </w:rPr>
        <w:t>Ben-Ze'ev, Love Online: Emotions on the Internet, Cambridge: Cambridge University Press, 2004, p. xi.</w:t>
      </w:r>
    </w:p>
  </w:footnote>
  <w:footnote w:id="27">
    <w:p w:rsidR="00647A7D" w:rsidRPr="008B4296" w:rsidRDefault="00647A7D" w:rsidP="00F74D8A">
      <w:pPr>
        <w:pStyle w:val="FootnoteText"/>
        <w:rPr>
          <w:rFonts w:ascii="Calibri" w:hAnsi="Calibri" w:cs="Arial"/>
          <w:i/>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lang w:val="en-US"/>
        </w:rPr>
        <w:t>Ibid.</w:t>
      </w:r>
    </w:p>
  </w:footnote>
  <w:footnote w:id="28">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Monica </w:t>
      </w:r>
      <w:proofErr w:type="spellStart"/>
      <w:r w:rsidRPr="008B4296">
        <w:rPr>
          <w:rFonts w:ascii="Calibri" w:eastAsia="Times New Roman" w:hAnsi="Calibri" w:cs="Arial"/>
          <w:color w:val="010101"/>
          <w:sz w:val="18"/>
          <w:szCs w:val="18"/>
          <w:lang w:val="en-US" w:eastAsia="zh-CN"/>
        </w:rPr>
        <w:t>Whitty</w:t>
      </w:r>
      <w:proofErr w:type="spellEnd"/>
      <w:r w:rsidRPr="008B4296">
        <w:rPr>
          <w:rFonts w:ascii="Calibri" w:eastAsia="Times New Roman" w:hAnsi="Calibri" w:cs="Arial"/>
          <w:color w:val="010101"/>
          <w:sz w:val="18"/>
          <w:szCs w:val="18"/>
          <w:lang w:val="en-US" w:eastAsia="zh-CN"/>
        </w:rPr>
        <w:t xml:space="preserve"> </w:t>
      </w:r>
      <w:r w:rsidRPr="008B4296">
        <w:rPr>
          <w:rFonts w:ascii="Calibri" w:eastAsia="SimSun" w:hAnsi="Calibri" w:cs="Arial"/>
          <w:color w:val="010101"/>
          <w:sz w:val="18"/>
          <w:szCs w:val="18"/>
          <w:lang w:val="en-US" w:eastAsia="zh-CN"/>
        </w:rPr>
        <w:t>and</w:t>
      </w:r>
      <w:r w:rsidRPr="008B4296">
        <w:rPr>
          <w:rFonts w:ascii="Calibri" w:eastAsia="Times New Roman" w:hAnsi="Calibri" w:cs="Arial"/>
          <w:color w:val="010101"/>
          <w:sz w:val="18"/>
          <w:szCs w:val="18"/>
          <w:lang w:val="en-US" w:eastAsia="zh-CN"/>
        </w:rPr>
        <w:t xml:space="preserve"> Adrian Carr, Cyberspace </w:t>
      </w:r>
      <w:r w:rsidRPr="008B4296">
        <w:rPr>
          <w:rFonts w:ascii="Calibri" w:eastAsia="SimSun" w:hAnsi="Calibri" w:cs="Arial"/>
          <w:color w:val="010101"/>
          <w:sz w:val="18"/>
          <w:szCs w:val="18"/>
          <w:lang w:val="en-US" w:eastAsia="zh-CN"/>
        </w:rPr>
        <w:t>R</w:t>
      </w:r>
      <w:r w:rsidRPr="008B4296">
        <w:rPr>
          <w:rFonts w:ascii="Calibri" w:eastAsia="Times New Roman" w:hAnsi="Calibri" w:cs="Arial"/>
          <w:color w:val="010101"/>
          <w:sz w:val="18"/>
          <w:szCs w:val="18"/>
          <w:lang w:val="en-US" w:eastAsia="zh-CN"/>
        </w:rPr>
        <w:t xml:space="preserve">omance: The </w:t>
      </w:r>
      <w:r w:rsidRPr="008B4296">
        <w:rPr>
          <w:rFonts w:ascii="Calibri" w:eastAsia="SimSun" w:hAnsi="Calibri" w:cs="Arial"/>
          <w:color w:val="010101"/>
          <w:sz w:val="18"/>
          <w:szCs w:val="18"/>
          <w:lang w:val="en-US" w:eastAsia="zh-CN"/>
        </w:rPr>
        <w:t>P</w:t>
      </w:r>
      <w:r w:rsidRPr="008B4296">
        <w:rPr>
          <w:rFonts w:ascii="Calibri" w:eastAsia="Times New Roman" w:hAnsi="Calibri" w:cs="Arial"/>
          <w:color w:val="010101"/>
          <w:sz w:val="18"/>
          <w:szCs w:val="18"/>
          <w:lang w:val="en-US" w:eastAsia="zh-CN"/>
        </w:rPr>
        <w:t xml:space="preserve">sychology of </w:t>
      </w:r>
      <w:r w:rsidRPr="008B4296">
        <w:rPr>
          <w:rFonts w:ascii="Calibri" w:eastAsia="SimSun" w:hAnsi="Calibri" w:cs="Arial"/>
          <w:color w:val="010101"/>
          <w:sz w:val="18"/>
          <w:szCs w:val="18"/>
          <w:lang w:val="en-US" w:eastAsia="zh-CN"/>
        </w:rPr>
        <w:t>O</w:t>
      </w:r>
      <w:r w:rsidRPr="008B4296">
        <w:rPr>
          <w:rFonts w:ascii="Calibri" w:eastAsia="Times New Roman" w:hAnsi="Calibri" w:cs="Arial"/>
          <w:color w:val="010101"/>
          <w:sz w:val="18"/>
          <w:szCs w:val="18"/>
          <w:lang w:val="en-US" w:eastAsia="zh-CN"/>
        </w:rPr>
        <w:t xml:space="preserve">nline </w:t>
      </w:r>
      <w:r w:rsidRPr="008B4296">
        <w:rPr>
          <w:rFonts w:ascii="Calibri" w:eastAsia="SimSun" w:hAnsi="Calibri" w:cs="Arial"/>
          <w:color w:val="010101"/>
          <w:sz w:val="18"/>
          <w:szCs w:val="18"/>
          <w:lang w:val="en-US" w:eastAsia="zh-CN"/>
        </w:rPr>
        <w:t>R</w:t>
      </w:r>
      <w:r w:rsidRPr="008B4296">
        <w:rPr>
          <w:rFonts w:ascii="Calibri" w:eastAsia="Times New Roman" w:hAnsi="Calibri" w:cs="Arial"/>
          <w:color w:val="010101"/>
          <w:sz w:val="18"/>
          <w:szCs w:val="18"/>
          <w:lang w:val="en-US" w:eastAsia="zh-CN"/>
        </w:rPr>
        <w:t>elationships</w:t>
      </w:r>
      <w:r w:rsidRPr="008B4296">
        <w:rPr>
          <w:rFonts w:ascii="Calibri" w:eastAsia="SimSun" w:hAnsi="Calibri" w:cs="Arial"/>
          <w:color w:val="010101"/>
          <w:sz w:val="18"/>
          <w:szCs w:val="18"/>
          <w:lang w:val="en-US" w:eastAsia="zh-CN"/>
        </w:rPr>
        <w:t>,</w:t>
      </w:r>
      <w:r w:rsidRPr="008B4296">
        <w:rPr>
          <w:rFonts w:ascii="Calibri" w:eastAsia="Times New Roman" w:hAnsi="Calibri" w:cs="Arial"/>
          <w:color w:val="010101"/>
          <w:sz w:val="18"/>
          <w:szCs w:val="18"/>
          <w:lang w:val="en-US" w:eastAsia="zh-CN"/>
        </w:rPr>
        <w:t xml:space="preserve"> </w:t>
      </w:r>
      <w:proofErr w:type="spellStart"/>
      <w:r w:rsidRPr="008B4296">
        <w:rPr>
          <w:rFonts w:ascii="Calibri" w:eastAsia="Times New Roman" w:hAnsi="Calibri" w:cs="Arial"/>
          <w:color w:val="010101"/>
          <w:sz w:val="18"/>
          <w:szCs w:val="18"/>
          <w:lang w:val="en-US" w:eastAsia="zh-CN"/>
        </w:rPr>
        <w:t>Houndmills</w:t>
      </w:r>
      <w:proofErr w:type="spellEnd"/>
      <w:r w:rsidRPr="008B4296">
        <w:rPr>
          <w:rFonts w:ascii="Calibri" w:eastAsia="Times New Roman" w:hAnsi="Calibri" w:cs="Arial"/>
          <w:color w:val="010101"/>
          <w:sz w:val="18"/>
          <w:szCs w:val="18"/>
          <w:lang w:val="en-US" w:eastAsia="zh-CN"/>
        </w:rPr>
        <w:t xml:space="preserve">: Palgrave MacMillan, 2006, p. xii. </w:t>
      </w:r>
    </w:p>
  </w:footnote>
  <w:footnote w:id="29">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Tiziana Terranova, Network </w:t>
      </w:r>
      <w:r w:rsidRPr="008B4296">
        <w:rPr>
          <w:rFonts w:ascii="Calibri" w:eastAsia="SimSun" w:hAnsi="Calibri" w:cs="Arial"/>
          <w:sz w:val="18"/>
          <w:szCs w:val="18"/>
          <w:lang w:eastAsia="zh-CN"/>
        </w:rPr>
        <w:t>C</w:t>
      </w:r>
      <w:r w:rsidRPr="008B4296">
        <w:rPr>
          <w:rFonts w:ascii="Calibri" w:hAnsi="Calibri" w:cs="Arial"/>
          <w:sz w:val="18"/>
          <w:szCs w:val="18"/>
        </w:rPr>
        <w:t xml:space="preserve">ulture: Politics for the </w:t>
      </w:r>
      <w:r w:rsidRPr="008B4296">
        <w:rPr>
          <w:rFonts w:ascii="Calibri" w:eastAsia="SimSun" w:hAnsi="Calibri" w:cs="Arial"/>
          <w:sz w:val="18"/>
          <w:szCs w:val="18"/>
          <w:lang w:eastAsia="zh-CN"/>
        </w:rPr>
        <w:t>I</w:t>
      </w:r>
      <w:r w:rsidRPr="008B4296">
        <w:rPr>
          <w:rFonts w:ascii="Calibri" w:hAnsi="Calibri" w:cs="Arial"/>
          <w:sz w:val="18"/>
          <w:szCs w:val="18"/>
        </w:rPr>
        <w:t xml:space="preserve">nformation </w:t>
      </w:r>
      <w:r w:rsidRPr="008B4296">
        <w:rPr>
          <w:rFonts w:ascii="Calibri" w:eastAsia="SimSun" w:hAnsi="Calibri" w:cs="Arial"/>
          <w:sz w:val="18"/>
          <w:szCs w:val="18"/>
          <w:lang w:eastAsia="zh-CN"/>
        </w:rPr>
        <w:t>A</w:t>
      </w:r>
      <w:r w:rsidRPr="008B4296">
        <w:rPr>
          <w:rFonts w:ascii="Calibri" w:hAnsi="Calibri" w:cs="Arial"/>
          <w:sz w:val="18"/>
          <w:szCs w:val="18"/>
        </w:rPr>
        <w:t>ge</w:t>
      </w:r>
      <w:r w:rsidRPr="008B4296">
        <w:rPr>
          <w:rFonts w:ascii="Calibri" w:eastAsia="SimSun" w:hAnsi="Calibri" w:cs="Arial"/>
          <w:sz w:val="18"/>
          <w:szCs w:val="18"/>
          <w:lang w:eastAsia="zh-CN"/>
        </w:rPr>
        <w:t>,</w:t>
      </w:r>
      <w:r w:rsidRPr="008B4296">
        <w:rPr>
          <w:rFonts w:ascii="Calibri" w:hAnsi="Calibri" w:cs="Arial"/>
          <w:sz w:val="18"/>
          <w:szCs w:val="18"/>
        </w:rPr>
        <w:t xml:space="preserve"> London: Pluto Press, 2004, p. 42. </w:t>
      </w:r>
    </w:p>
  </w:footnote>
  <w:footnote w:id="30">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rPr>
        <w:t>Ibid</w:t>
      </w:r>
      <w:r w:rsidRPr="008B4296">
        <w:rPr>
          <w:rFonts w:ascii="Calibri" w:hAnsi="Calibri" w:cs="Arial"/>
          <w:sz w:val="18"/>
          <w:szCs w:val="18"/>
        </w:rPr>
        <w:t xml:space="preserve">. </w:t>
      </w:r>
    </w:p>
  </w:footnote>
  <w:footnote w:id="31">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rPr>
        <w:t>Ibid</w:t>
      </w:r>
      <w:r w:rsidRPr="008B4296">
        <w:rPr>
          <w:rFonts w:ascii="Calibri" w:hAnsi="Calibri" w:cs="Arial"/>
          <w:sz w:val="18"/>
          <w:szCs w:val="18"/>
        </w:rPr>
        <w:t>.</w:t>
      </w:r>
    </w:p>
  </w:footnote>
  <w:footnote w:id="32">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John Urry, Mobilities, Cambridge: Polity Press, 2000. </w:t>
      </w:r>
    </w:p>
  </w:footnote>
  <w:footnote w:id="33">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Ole B. Jensen, ‘Erving Goffman and </w:t>
      </w:r>
      <w:r w:rsidRPr="008B4296">
        <w:rPr>
          <w:rFonts w:ascii="Calibri" w:eastAsia="SimSun" w:hAnsi="Calibri" w:cs="Arial"/>
          <w:sz w:val="18"/>
          <w:szCs w:val="18"/>
          <w:lang w:eastAsia="zh-CN"/>
        </w:rPr>
        <w:t>E</w:t>
      </w:r>
      <w:r w:rsidRPr="008B4296">
        <w:rPr>
          <w:rFonts w:ascii="Calibri" w:hAnsi="Calibri" w:cs="Arial"/>
          <w:sz w:val="18"/>
          <w:szCs w:val="18"/>
        </w:rPr>
        <w:t xml:space="preserve">veryday </w:t>
      </w:r>
      <w:r w:rsidRPr="008B4296">
        <w:rPr>
          <w:rFonts w:ascii="Calibri" w:eastAsia="SimSun" w:hAnsi="Calibri" w:cs="Arial"/>
          <w:sz w:val="18"/>
          <w:szCs w:val="18"/>
          <w:lang w:eastAsia="zh-CN"/>
        </w:rPr>
        <w:t>L</w:t>
      </w:r>
      <w:r w:rsidRPr="008B4296">
        <w:rPr>
          <w:rFonts w:ascii="Calibri" w:hAnsi="Calibri" w:cs="Arial"/>
          <w:sz w:val="18"/>
          <w:szCs w:val="18"/>
        </w:rPr>
        <w:t xml:space="preserve">ife </w:t>
      </w:r>
      <w:r w:rsidRPr="008B4296">
        <w:rPr>
          <w:rFonts w:ascii="Calibri" w:eastAsia="SimSun" w:hAnsi="Calibri" w:cs="Arial"/>
          <w:sz w:val="18"/>
          <w:szCs w:val="18"/>
          <w:lang w:eastAsia="zh-CN"/>
        </w:rPr>
        <w:t>M</w:t>
      </w:r>
      <w:r w:rsidRPr="008B4296">
        <w:rPr>
          <w:rFonts w:ascii="Calibri" w:hAnsi="Calibri" w:cs="Arial"/>
          <w:sz w:val="18"/>
          <w:szCs w:val="18"/>
        </w:rPr>
        <w:t xml:space="preserve">obility’, in Michael </w:t>
      </w:r>
      <w:r w:rsidRPr="008B4296">
        <w:rPr>
          <w:rFonts w:ascii="Calibri" w:hAnsi="Calibri" w:cs="Arial"/>
          <w:sz w:val="18"/>
          <w:szCs w:val="18"/>
        </w:rPr>
        <w:t>Hviid Jacobsen (</w:t>
      </w:r>
      <w:r w:rsidRPr="008B4296">
        <w:rPr>
          <w:rFonts w:ascii="Calibri" w:eastAsia="SimSun" w:hAnsi="Calibri" w:cs="Arial"/>
          <w:sz w:val="18"/>
          <w:szCs w:val="18"/>
          <w:lang w:eastAsia="zh-CN"/>
        </w:rPr>
        <w:t>e</w:t>
      </w:r>
      <w:r w:rsidRPr="008B4296">
        <w:rPr>
          <w:rFonts w:ascii="Calibri" w:hAnsi="Calibri" w:cs="Arial"/>
          <w:sz w:val="18"/>
          <w:szCs w:val="18"/>
        </w:rPr>
        <w:t xml:space="preserve">d.), The </w:t>
      </w:r>
      <w:r w:rsidRPr="008B4296">
        <w:rPr>
          <w:rFonts w:ascii="Calibri" w:eastAsia="SimSun" w:hAnsi="Calibri" w:cs="Arial"/>
          <w:sz w:val="18"/>
          <w:szCs w:val="18"/>
          <w:lang w:eastAsia="zh-CN"/>
        </w:rPr>
        <w:t>C</w:t>
      </w:r>
      <w:r w:rsidRPr="008B4296">
        <w:rPr>
          <w:rFonts w:ascii="Calibri" w:hAnsi="Calibri" w:cs="Arial"/>
          <w:sz w:val="18"/>
          <w:szCs w:val="18"/>
        </w:rPr>
        <w:t xml:space="preserve">ontemporary Goffman, New York: Routledge, 2010, p. 334. </w:t>
      </w:r>
    </w:p>
  </w:footnote>
  <w:footnote w:id="34">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rPr>
        <w:t>Ibid.</w:t>
      </w:r>
      <w:r w:rsidRPr="008B4296">
        <w:rPr>
          <w:rFonts w:ascii="Calibri" w:hAnsi="Calibri" w:cs="Arial"/>
          <w:sz w:val="18"/>
          <w:szCs w:val="18"/>
        </w:rPr>
        <w:t>, p. 345</w:t>
      </w:r>
      <w:r w:rsidRPr="008B4296">
        <w:rPr>
          <w:rFonts w:ascii="Calibri" w:hAnsi="Calibri" w:cs="Arial"/>
          <w:sz w:val="18"/>
          <w:szCs w:val="18"/>
          <w:lang w:val="en-US"/>
        </w:rPr>
        <w:t>.</w:t>
      </w:r>
    </w:p>
  </w:footnote>
  <w:footnote w:id="35">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rPr>
        <w:t>Ibid.</w:t>
      </w:r>
      <w:r w:rsidRPr="008B4296">
        <w:rPr>
          <w:rFonts w:ascii="Calibri" w:hAnsi="Calibri" w:cs="Arial"/>
          <w:sz w:val="18"/>
          <w:szCs w:val="18"/>
        </w:rPr>
        <w:t>, p. 347</w:t>
      </w:r>
      <w:r w:rsidRPr="008B4296">
        <w:rPr>
          <w:rFonts w:ascii="Calibri" w:hAnsi="Calibri" w:cs="Arial"/>
          <w:sz w:val="18"/>
          <w:szCs w:val="18"/>
          <w:lang w:val="en-US"/>
        </w:rPr>
        <w:t>.</w:t>
      </w:r>
    </w:p>
  </w:footnote>
  <w:footnote w:id="36">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i/>
          <w:sz w:val="18"/>
          <w:szCs w:val="18"/>
        </w:rPr>
        <w:t>Ibid.</w:t>
      </w:r>
      <w:r w:rsidRPr="008B4296">
        <w:rPr>
          <w:rFonts w:ascii="Calibri" w:hAnsi="Calibri" w:cs="Arial"/>
          <w:sz w:val="18"/>
          <w:szCs w:val="18"/>
        </w:rPr>
        <w:t>, p. 345</w:t>
      </w:r>
      <w:r w:rsidRPr="008B4296">
        <w:rPr>
          <w:rFonts w:ascii="Calibri" w:hAnsi="Calibri" w:cs="Arial"/>
          <w:sz w:val="18"/>
          <w:szCs w:val="18"/>
          <w:lang w:val="en-US"/>
        </w:rPr>
        <w:t>.</w:t>
      </w:r>
    </w:p>
  </w:footnote>
  <w:footnote w:id="37">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Cara Wallis, ‘The </w:t>
      </w:r>
      <w:r w:rsidRPr="008B4296">
        <w:rPr>
          <w:rFonts w:ascii="Calibri" w:eastAsia="SimSun" w:hAnsi="Calibri" w:cs="Arial"/>
          <w:color w:val="010101"/>
          <w:sz w:val="18"/>
          <w:szCs w:val="18"/>
          <w:lang w:val="en-US" w:eastAsia="zh-CN"/>
        </w:rPr>
        <w:t>T</w:t>
      </w:r>
      <w:r w:rsidRPr="008B4296">
        <w:rPr>
          <w:rFonts w:ascii="Calibri" w:eastAsia="Times New Roman" w:hAnsi="Calibri" w:cs="Arial"/>
          <w:color w:val="010101"/>
          <w:sz w:val="18"/>
          <w:szCs w:val="18"/>
          <w:lang w:val="en-US" w:eastAsia="zh-CN"/>
        </w:rPr>
        <w:t xml:space="preserve">echnological </w:t>
      </w:r>
      <w:r w:rsidRPr="008B4296">
        <w:rPr>
          <w:rFonts w:ascii="Calibri" w:eastAsia="SimSun" w:hAnsi="Calibri" w:cs="Arial"/>
          <w:color w:val="010101"/>
          <w:sz w:val="18"/>
          <w:szCs w:val="18"/>
          <w:lang w:val="en-US" w:eastAsia="zh-CN"/>
        </w:rPr>
        <w:t>M</w:t>
      </w:r>
      <w:r w:rsidRPr="008B4296">
        <w:rPr>
          <w:rFonts w:ascii="Calibri" w:eastAsia="Times New Roman" w:hAnsi="Calibri" w:cs="Arial"/>
          <w:color w:val="010101"/>
          <w:sz w:val="18"/>
          <w:szCs w:val="18"/>
          <w:lang w:val="en-US" w:eastAsia="zh-CN"/>
        </w:rPr>
        <w:t xml:space="preserve">eets the </w:t>
      </w:r>
      <w:r w:rsidRPr="008B4296">
        <w:rPr>
          <w:rFonts w:ascii="Calibri" w:eastAsia="SimSun" w:hAnsi="Calibri" w:cs="Arial"/>
          <w:color w:val="010101"/>
          <w:sz w:val="18"/>
          <w:szCs w:val="18"/>
          <w:lang w:val="en-US" w:eastAsia="zh-CN"/>
        </w:rPr>
        <w:t>T</w:t>
      </w:r>
      <w:r w:rsidRPr="008B4296">
        <w:rPr>
          <w:rFonts w:ascii="Calibri" w:eastAsia="Times New Roman" w:hAnsi="Calibri" w:cs="Arial"/>
          <w:color w:val="010101"/>
          <w:sz w:val="18"/>
          <w:szCs w:val="18"/>
          <w:lang w:val="en-US" w:eastAsia="zh-CN"/>
        </w:rPr>
        <w:t xml:space="preserve">raditional: Mobile </w:t>
      </w:r>
      <w:r w:rsidRPr="008B4296">
        <w:rPr>
          <w:rFonts w:ascii="Calibri" w:eastAsia="SimSun" w:hAnsi="Calibri" w:cs="Arial"/>
          <w:color w:val="010101"/>
          <w:sz w:val="18"/>
          <w:szCs w:val="18"/>
          <w:lang w:val="en-US" w:eastAsia="zh-CN"/>
        </w:rPr>
        <w:t>N</w:t>
      </w:r>
      <w:r w:rsidRPr="008B4296">
        <w:rPr>
          <w:rFonts w:ascii="Calibri" w:eastAsia="Times New Roman" w:hAnsi="Calibri" w:cs="Arial"/>
          <w:color w:val="010101"/>
          <w:sz w:val="18"/>
          <w:szCs w:val="18"/>
          <w:lang w:val="en-US" w:eastAsia="zh-CN"/>
        </w:rPr>
        <w:t xml:space="preserve">avigations of </w:t>
      </w:r>
      <w:r w:rsidRPr="008B4296">
        <w:rPr>
          <w:rFonts w:ascii="Calibri" w:eastAsia="SimSun" w:hAnsi="Calibri" w:cs="Arial"/>
          <w:color w:val="010101"/>
          <w:sz w:val="18"/>
          <w:szCs w:val="18"/>
          <w:lang w:val="en-US" w:eastAsia="zh-CN"/>
        </w:rPr>
        <w:t>D</w:t>
      </w:r>
      <w:r w:rsidRPr="008B4296">
        <w:rPr>
          <w:rFonts w:ascii="Calibri" w:eastAsia="Times New Roman" w:hAnsi="Calibri" w:cs="Arial"/>
          <w:color w:val="010101"/>
          <w:sz w:val="18"/>
          <w:szCs w:val="18"/>
          <w:lang w:val="en-US" w:eastAsia="zh-CN"/>
        </w:rPr>
        <w:t xml:space="preserve">esire and </w:t>
      </w:r>
      <w:r w:rsidRPr="008B4296">
        <w:rPr>
          <w:rFonts w:ascii="Calibri" w:eastAsia="SimSun" w:hAnsi="Calibri" w:cs="Arial"/>
          <w:color w:val="010101"/>
          <w:sz w:val="18"/>
          <w:szCs w:val="18"/>
          <w:lang w:val="en-US" w:eastAsia="zh-CN"/>
        </w:rPr>
        <w:t>I</w:t>
      </w:r>
      <w:r w:rsidRPr="008B4296">
        <w:rPr>
          <w:rFonts w:ascii="Calibri" w:eastAsia="Times New Roman" w:hAnsi="Calibri" w:cs="Arial"/>
          <w:color w:val="010101"/>
          <w:sz w:val="18"/>
          <w:szCs w:val="18"/>
          <w:lang w:val="en-US" w:eastAsia="zh-CN"/>
        </w:rPr>
        <w:t xml:space="preserve">ntimacy’, in Stephanie </w:t>
      </w:r>
      <w:proofErr w:type="spellStart"/>
      <w:r w:rsidRPr="008B4296">
        <w:rPr>
          <w:rFonts w:ascii="Calibri" w:eastAsia="Times New Roman" w:hAnsi="Calibri" w:cs="Arial"/>
          <w:color w:val="010101"/>
          <w:sz w:val="18"/>
          <w:szCs w:val="18"/>
          <w:lang w:val="en-US" w:eastAsia="zh-CN"/>
        </w:rPr>
        <w:t>Hemelryk</w:t>
      </w:r>
      <w:proofErr w:type="spellEnd"/>
      <w:r w:rsidRPr="008B4296">
        <w:rPr>
          <w:rFonts w:ascii="Calibri" w:eastAsia="Times New Roman" w:hAnsi="Calibri" w:cs="Arial"/>
          <w:color w:val="010101"/>
          <w:sz w:val="18"/>
          <w:szCs w:val="18"/>
          <w:lang w:val="en-US" w:eastAsia="zh-CN"/>
        </w:rPr>
        <w:t xml:space="preserve"> Donald, Theresa </w:t>
      </w:r>
      <w:proofErr w:type="spellStart"/>
      <w:r w:rsidRPr="008B4296">
        <w:rPr>
          <w:rFonts w:ascii="Calibri" w:eastAsia="Times New Roman" w:hAnsi="Calibri" w:cs="Arial"/>
          <w:color w:val="010101"/>
          <w:sz w:val="18"/>
          <w:szCs w:val="18"/>
          <w:lang w:val="en-US" w:eastAsia="zh-CN"/>
        </w:rPr>
        <w:t>Dirndorfer</w:t>
      </w:r>
      <w:proofErr w:type="spellEnd"/>
      <w:r w:rsidRPr="008B4296">
        <w:rPr>
          <w:rFonts w:ascii="Calibri" w:eastAsia="Times New Roman" w:hAnsi="Calibri" w:cs="Arial"/>
          <w:color w:val="010101"/>
          <w:sz w:val="18"/>
          <w:szCs w:val="18"/>
          <w:lang w:val="en-US" w:eastAsia="zh-CN"/>
        </w:rPr>
        <w:t xml:space="preserve"> Anderson and Damien Spry (eds</w:t>
      </w:r>
      <w:r w:rsidRPr="008B4296">
        <w:rPr>
          <w:rFonts w:ascii="Calibri" w:eastAsia="SimSun" w:hAnsi="Calibri" w:cs="Arial"/>
          <w:color w:val="010101"/>
          <w:sz w:val="18"/>
          <w:szCs w:val="18"/>
          <w:lang w:val="en-US" w:eastAsia="zh-CN"/>
        </w:rPr>
        <w:t>.</w:t>
      </w:r>
      <w:r w:rsidRPr="008B4296">
        <w:rPr>
          <w:rFonts w:ascii="Calibri" w:eastAsia="Times New Roman" w:hAnsi="Calibri" w:cs="Arial"/>
          <w:color w:val="010101"/>
          <w:sz w:val="18"/>
          <w:szCs w:val="18"/>
          <w:lang w:val="en-US" w:eastAsia="zh-CN"/>
        </w:rPr>
        <w:t xml:space="preserve">), Youth, </w:t>
      </w:r>
      <w:r w:rsidRPr="008B4296">
        <w:rPr>
          <w:rFonts w:ascii="Calibri" w:eastAsia="SimSun" w:hAnsi="Calibri" w:cs="Arial"/>
          <w:color w:val="010101"/>
          <w:sz w:val="18"/>
          <w:szCs w:val="18"/>
          <w:lang w:val="en-US" w:eastAsia="zh-CN"/>
        </w:rPr>
        <w:t>S</w:t>
      </w:r>
      <w:r w:rsidRPr="008B4296">
        <w:rPr>
          <w:rFonts w:ascii="Calibri" w:eastAsia="Times New Roman" w:hAnsi="Calibri" w:cs="Arial"/>
          <w:color w:val="010101"/>
          <w:sz w:val="18"/>
          <w:szCs w:val="18"/>
          <w:lang w:val="en-US" w:eastAsia="zh-CN"/>
        </w:rPr>
        <w:t xml:space="preserve">ociety and </w:t>
      </w:r>
      <w:r w:rsidRPr="008B4296">
        <w:rPr>
          <w:rFonts w:ascii="Calibri" w:eastAsia="SimSun" w:hAnsi="Calibri" w:cs="Arial"/>
          <w:color w:val="010101"/>
          <w:sz w:val="18"/>
          <w:szCs w:val="18"/>
          <w:lang w:val="en-US" w:eastAsia="zh-CN"/>
        </w:rPr>
        <w:t>M</w:t>
      </w:r>
      <w:r w:rsidRPr="008B4296">
        <w:rPr>
          <w:rFonts w:ascii="Calibri" w:eastAsia="Times New Roman" w:hAnsi="Calibri" w:cs="Arial"/>
          <w:color w:val="010101"/>
          <w:sz w:val="18"/>
          <w:szCs w:val="18"/>
          <w:lang w:val="en-US" w:eastAsia="zh-CN"/>
        </w:rPr>
        <w:t xml:space="preserve">obile </w:t>
      </w:r>
      <w:r w:rsidRPr="008B4296">
        <w:rPr>
          <w:rFonts w:ascii="Calibri" w:eastAsia="SimSun" w:hAnsi="Calibri" w:cs="Arial"/>
          <w:color w:val="010101"/>
          <w:sz w:val="18"/>
          <w:szCs w:val="18"/>
          <w:lang w:val="en-US" w:eastAsia="zh-CN"/>
        </w:rPr>
        <w:t>M</w:t>
      </w:r>
      <w:r w:rsidRPr="008B4296">
        <w:rPr>
          <w:rFonts w:ascii="Calibri" w:eastAsia="Times New Roman" w:hAnsi="Calibri" w:cs="Arial"/>
          <w:color w:val="010101"/>
          <w:sz w:val="18"/>
          <w:szCs w:val="18"/>
          <w:lang w:val="en-US" w:eastAsia="zh-CN"/>
        </w:rPr>
        <w:t xml:space="preserve">edia in Asia, Abingdon: Routledge, 2010,p. 58. </w:t>
      </w:r>
    </w:p>
  </w:footnote>
  <w:footnote w:id="38">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proofErr w:type="spellStart"/>
      <w:r w:rsidRPr="008B4296">
        <w:rPr>
          <w:rFonts w:ascii="Calibri" w:eastAsia="Times New Roman" w:hAnsi="Calibri" w:cs="Arial"/>
          <w:color w:val="010101"/>
          <w:sz w:val="18"/>
          <w:szCs w:val="18"/>
          <w:lang w:val="en-US" w:eastAsia="zh-CN"/>
        </w:rPr>
        <w:t>Jaz</w:t>
      </w:r>
      <w:proofErr w:type="spellEnd"/>
      <w:r w:rsidRPr="008B4296">
        <w:rPr>
          <w:rFonts w:ascii="Calibri" w:eastAsia="Times New Roman" w:hAnsi="Calibri" w:cs="Arial"/>
          <w:color w:val="010101"/>
          <w:sz w:val="18"/>
          <w:szCs w:val="18"/>
          <w:lang w:val="en-US" w:eastAsia="zh-CN"/>
        </w:rPr>
        <w:t xml:space="preserve"> </w:t>
      </w:r>
      <w:proofErr w:type="spellStart"/>
      <w:r w:rsidRPr="008B4296">
        <w:rPr>
          <w:rFonts w:ascii="Calibri" w:eastAsia="Times New Roman" w:hAnsi="Calibri" w:cs="Arial"/>
          <w:color w:val="010101"/>
          <w:sz w:val="18"/>
          <w:szCs w:val="18"/>
          <w:lang w:val="en-US" w:eastAsia="zh-CN"/>
        </w:rPr>
        <w:t>Hee-jong</w:t>
      </w:r>
      <w:proofErr w:type="spellEnd"/>
      <w:r w:rsidRPr="008B4296">
        <w:rPr>
          <w:rFonts w:ascii="Calibri" w:eastAsia="Times New Roman" w:hAnsi="Calibri" w:cs="Arial"/>
          <w:color w:val="010101"/>
          <w:sz w:val="18"/>
          <w:szCs w:val="18"/>
          <w:lang w:val="en-US" w:eastAsia="zh-CN"/>
        </w:rPr>
        <w:t xml:space="preserve"> Choi, ‘The </w:t>
      </w:r>
      <w:r w:rsidRPr="008B4296">
        <w:rPr>
          <w:rFonts w:ascii="Calibri" w:eastAsia="SimSun" w:hAnsi="Calibri" w:cs="Arial"/>
          <w:color w:val="010101"/>
          <w:sz w:val="18"/>
          <w:szCs w:val="18"/>
          <w:lang w:val="en-US" w:eastAsia="zh-CN"/>
        </w:rPr>
        <w:t>C</w:t>
      </w:r>
      <w:r w:rsidRPr="008B4296">
        <w:rPr>
          <w:rFonts w:ascii="Calibri" w:eastAsia="Times New Roman" w:hAnsi="Calibri" w:cs="Arial"/>
          <w:color w:val="010101"/>
          <w:sz w:val="18"/>
          <w:szCs w:val="18"/>
          <w:lang w:val="en-US" w:eastAsia="zh-CN"/>
        </w:rPr>
        <w:t xml:space="preserve">ity, </w:t>
      </w:r>
      <w:r w:rsidRPr="008B4296">
        <w:rPr>
          <w:rFonts w:ascii="Calibri" w:eastAsia="SimSun" w:hAnsi="Calibri" w:cs="Arial"/>
          <w:color w:val="010101"/>
          <w:sz w:val="18"/>
          <w:szCs w:val="18"/>
          <w:lang w:val="en-US" w:eastAsia="zh-CN"/>
        </w:rPr>
        <w:t>S</w:t>
      </w:r>
      <w:r w:rsidRPr="008B4296">
        <w:rPr>
          <w:rFonts w:ascii="Calibri" w:eastAsia="Times New Roman" w:hAnsi="Calibri" w:cs="Arial"/>
          <w:color w:val="010101"/>
          <w:sz w:val="18"/>
          <w:szCs w:val="18"/>
          <w:lang w:val="en-US" w:eastAsia="zh-CN"/>
        </w:rPr>
        <w:t xml:space="preserve">elf and </w:t>
      </w:r>
      <w:r w:rsidRPr="008B4296">
        <w:rPr>
          <w:rFonts w:ascii="Calibri" w:eastAsia="SimSun" w:hAnsi="Calibri" w:cs="Arial"/>
          <w:color w:val="010101"/>
          <w:sz w:val="18"/>
          <w:szCs w:val="18"/>
          <w:lang w:val="en-US" w:eastAsia="zh-CN"/>
        </w:rPr>
        <w:t>C</w:t>
      </w:r>
      <w:r w:rsidRPr="008B4296">
        <w:rPr>
          <w:rFonts w:ascii="Calibri" w:eastAsia="Times New Roman" w:hAnsi="Calibri" w:cs="Arial"/>
          <w:color w:val="010101"/>
          <w:sz w:val="18"/>
          <w:szCs w:val="18"/>
          <w:lang w:val="en-US" w:eastAsia="zh-CN"/>
        </w:rPr>
        <w:t>onnections’, p. 90.</w:t>
      </w:r>
    </w:p>
  </w:footnote>
  <w:footnote w:id="39">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lang w:val="en-US"/>
        </w:rPr>
        <w:t xml:space="preserve">Quoted from </w:t>
      </w:r>
      <w:proofErr w:type="spellStart"/>
      <w:r w:rsidRPr="008B4296">
        <w:rPr>
          <w:rFonts w:ascii="Calibri" w:eastAsia="Times New Roman" w:hAnsi="Calibri" w:cs="Arial"/>
          <w:color w:val="010101"/>
          <w:sz w:val="18"/>
          <w:szCs w:val="18"/>
          <w:lang w:val="en-US" w:eastAsia="zh-CN"/>
        </w:rPr>
        <w:t>Didi</w:t>
      </w:r>
      <w:proofErr w:type="spellEnd"/>
      <w:r w:rsidRPr="008B4296">
        <w:rPr>
          <w:rFonts w:ascii="Calibri" w:eastAsia="Times New Roman" w:hAnsi="Calibri" w:cs="Arial"/>
          <w:color w:val="010101"/>
          <w:sz w:val="18"/>
          <w:szCs w:val="18"/>
          <w:lang w:val="en-US" w:eastAsia="zh-CN"/>
        </w:rPr>
        <w:t xml:space="preserve"> Kirsten </w:t>
      </w:r>
      <w:proofErr w:type="spellStart"/>
      <w:r w:rsidRPr="008B4296">
        <w:rPr>
          <w:rFonts w:ascii="Calibri" w:eastAsia="Times New Roman" w:hAnsi="Calibri" w:cs="Arial"/>
          <w:color w:val="010101"/>
          <w:sz w:val="18"/>
          <w:szCs w:val="18"/>
          <w:lang w:val="en-US" w:eastAsia="zh-CN"/>
        </w:rPr>
        <w:t>Tatlow</w:t>
      </w:r>
      <w:proofErr w:type="spellEnd"/>
      <w:r w:rsidRPr="008B4296">
        <w:rPr>
          <w:rFonts w:ascii="Calibri" w:eastAsia="Times New Roman" w:hAnsi="Calibri" w:cs="Arial"/>
          <w:color w:val="010101"/>
          <w:sz w:val="18"/>
          <w:szCs w:val="18"/>
          <w:lang w:val="en-US" w:eastAsia="zh-CN"/>
        </w:rPr>
        <w:t xml:space="preserve">, ‘Apps offer Chinese a path to the forbidden’, </w:t>
      </w:r>
      <w:r w:rsidRPr="008B4296">
        <w:rPr>
          <w:rFonts w:ascii="Calibri" w:eastAsia="Times New Roman" w:hAnsi="Calibri" w:cs="Arial"/>
          <w:i/>
          <w:color w:val="010101"/>
          <w:sz w:val="18"/>
          <w:szCs w:val="18"/>
          <w:lang w:val="en-US" w:eastAsia="zh-CN"/>
        </w:rPr>
        <w:t>New York Times</w:t>
      </w:r>
      <w:r w:rsidRPr="008B4296">
        <w:rPr>
          <w:rFonts w:ascii="Calibri" w:eastAsia="Times New Roman" w:hAnsi="Calibri" w:cs="Arial"/>
          <w:color w:val="010101"/>
          <w:sz w:val="18"/>
          <w:szCs w:val="18"/>
          <w:lang w:val="en-US" w:eastAsia="zh-CN"/>
        </w:rPr>
        <w:t xml:space="preserve"> (</w:t>
      </w:r>
      <w:r w:rsidRPr="008B4296">
        <w:rPr>
          <w:rFonts w:ascii="Calibri" w:eastAsia="SimSun" w:hAnsi="Calibri" w:cs="Arial"/>
          <w:color w:val="010101"/>
          <w:sz w:val="18"/>
          <w:szCs w:val="18"/>
          <w:lang w:val="en-US" w:eastAsia="zh-CN"/>
        </w:rPr>
        <w:t xml:space="preserve">24 </w:t>
      </w:r>
      <w:r w:rsidRPr="008B4296">
        <w:rPr>
          <w:rFonts w:ascii="Calibri" w:eastAsia="Times New Roman" w:hAnsi="Calibri" w:cs="Arial"/>
          <w:color w:val="010101"/>
          <w:sz w:val="18"/>
          <w:szCs w:val="18"/>
          <w:lang w:val="en-US" w:eastAsia="zh-CN"/>
        </w:rPr>
        <w:t>July 2013),</w:t>
      </w:r>
      <w:r w:rsidRPr="008B4296">
        <w:rPr>
          <w:rFonts w:ascii="Calibri" w:eastAsia="Times New Roman" w:hAnsi="Calibri" w:cs="Arial"/>
          <w:color w:val="000000"/>
          <w:sz w:val="18"/>
          <w:szCs w:val="18"/>
          <w:lang w:val="en-US" w:eastAsia="zh-CN"/>
        </w:rPr>
        <w:t> </w:t>
      </w:r>
      <w:r w:rsidRPr="008B4296">
        <w:rPr>
          <w:rFonts w:ascii="Calibri" w:eastAsia="Times New Roman" w:hAnsi="Calibri" w:cs="Arial"/>
          <w:color w:val="0000FF"/>
          <w:sz w:val="18"/>
          <w:szCs w:val="18"/>
          <w:u w:val="single"/>
          <w:lang w:val="en-US" w:eastAsia="zh-CN"/>
        </w:rPr>
        <w:t>http://www.nytimes.com/2013/07/25/world/asia/25iht-letter25.html</w:t>
      </w:r>
      <w:proofErr w:type="gramStart"/>
      <w:r w:rsidRPr="008B4296">
        <w:rPr>
          <w:rFonts w:ascii="Calibri" w:eastAsia="Times New Roman" w:hAnsi="Calibri" w:cs="Arial"/>
          <w:color w:val="0000FF"/>
          <w:sz w:val="18"/>
          <w:szCs w:val="18"/>
          <w:u w:val="single"/>
          <w:lang w:val="en-US" w:eastAsia="zh-CN"/>
        </w:rPr>
        <w:t>?_</w:t>
      </w:r>
      <w:proofErr w:type="gramEnd"/>
      <w:r w:rsidRPr="008B4296">
        <w:rPr>
          <w:rFonts w:ascii="Calibri" w:eastAsia="Times New Roman" w:hAnsi="Calibri" w:cs="Arial"/>
          <w:color w:val="0000FF"/>
          <w:sz w:val="18"/>
          <w:szCs w:val="18"/>
          <w:u w:val="single"/>
          <w:lang w:val="en-US" w:eastAsia="zh-CN"/>
        </w:rPr>
        <w:t>r=1&amp;</w:t>
      </w:r>
    </w:p>
  </w:footnote>
  <w:footnote w:id="40">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Andrea Orr. Meeting, </w:t>
      </w:r>
      <w:r w:rsidRPr="008B4296">
        <w:rPr>
          <w:rFonts w:ascii="Calibri" w:eastAsia="SimSun" w:hAnsi="Calibri" w:cs="Arial"/>
          <w:sz w:val="18"/>
          <w:szCs w:val="18"/>
          <w:lang w:eastAsia="zh-CN"/>
        </w:rPr>
        <w:t>M</w:t>
      </w:r>
      <w:r w:rsidRPr="008B4296">
        <w:rPr>
          <w:rFonts w:ascii="Calibri" w:hAnsi="Calibri" w:cs="Arial"/>
          <w:sz w:val="18"/>
          <w:szCs w:val="18"/>
        </w:rPr>
        <w:t xml:space="preserve">ating, and </w:t>
      </w:r>
      <w:r w:rsidRPr="008B4296">
        <w:rPr>
          <w:rFonts w:ascii="Calibri" w:eastAsia="SimSun" w:hAnsi="Calibri" w:cs="Arial"/>
          <w:sz w:val="18"/>
          <w:szCs w:val="18"/>
          <w:lang w:eastAsia="zh-CN"/>
        </w:rPr>
        <w:t>C</w:t>
      </w:r>
      <w:r w:rsidRPr="008B4296">
        <w:rPr>
          <w:rFonts w:ascii="Calibri" w:hAnsi="Calibri" w:cs="Arial"/>
          <w:sz w:val="18"/>
          <w:szCs w:val="18"/>
        </w:rPr>
        <w:t xml:space="preserve">heating: Sex, </w:t>
      </w:r>
      <w:r w:rsidRPr="008B4296">
        <w:rPr>
          <w:rFonts w:ascii="Calibri" w:eastAsia="SimSun" w:hAnsi="Calibri" w:cs="Arial"/>
          <w:sz w:val="18"/>
          <w:szCs w:val="18"/>
          <w:lang w:eastAsia="zh-CN"/>
        </w:rPr>
        <w:t>L</w:t>
      </w:r>
      <w:r w:rsidRPr="008B4296">
        <w:rPr>
          <w:rFonts w:ascii="Calibri" w:hAnsi="Calibri" w:cs="Arial"/>
          <w:sz w:val="18"/>
          <w:szCs w:val="18"/>
        </w:rPr>
        <w:t xml:space="preserve">ove, and the </w:t>
      </w:r>
      <w:r w:rsidRPr="008B4296">
        <w:rPr>
          <w:rFonts w:ascii="Calibri" w:eastAsia="SimSun" w:hAnsi="Calibri" w:cs="Arial"/>
          <w:sz w:val="18"/>
          <w:szCs w:val="18"/>
          <w:lang w:eastAsia="zh-CN"/>
        </w:rPr>
        <w:t>N</w:t>
      </w:r>
      <w:r w:rsidRPr="008B4296">
        <w:rPr>
          <w:rFonts w:ascii="Calibri" w:hAnsi="Calibri" w:cs="Arial"/>
          <w:sz w:val="18"/>
          <w:szCs w:val="18"/>
        </w:rPr>
        <w:t xml:space="preserve">ew </w:t>
      </w:r>
      <w:r w:rsidRPr="008B4296">
        <w:rPr>
          <w:rFonts w:ascii="Calibri" w:eastAsia="SimSun" w:hAnsi="Calibri" w:cs="Arial"/>
          <w:sz w:val="18"/>
          <w:szCs w:val="18"/>
          <w:lang w:eastAsia="zh-CN"/>
        </w:rPr>
        <w:t>W</w:t>
      </w:r>
      <w:r w:rsidRPr="008B4296">
        <w:rPr>
          <w:rFonts w:ascii="Calibri" w:hAnsi="Calibri" w:cs="Arial"/>
          <w:sz w:val="18"/>
          <w:szCs w:val="18"/>
        </w:rPr>
        <w:t xml:space="preserve">orld of </w:t>
      </w:r>
      <w:r w:rsidRPr="008B4296">
        <w:rPr>
          <w:rFonts w:ascii="Calibri" w:eastAsia="SimSun" w:hAnsi="Calibri" w:cs="Arial"/>
          <w:sz w:val="18"/>
          <w:szCs w:val="18"/>
          <w:lang w:eastAsia="zh-CN"/>
        </w:rPr>
        <w:t>O</w:t>
      </w:r>
      <w:r w:rsidRPr="008B4296">
        <w:rPr>
          <w:rFonts w:ascii="Calibri" w:hAnsi="Calibri" w:cs="Arial"/>
          <w:sz w:val="18"/>
          <w:szCs w:val="18"/>
        </w:rPr>
        <w:t xml:space="preserve">nline </w:t>
      </w:r>
      <w:r w:rsidRPr="008B4296">
        <w:rPr>
          <w:rFonts w:ascii="Calibri" w:eastAsia="SimSun" w:hAnsi="Calibri" w:cs="Arial"/>
          <w:sz w:val="18"/>
          <w:szCs w:val="18"/>
          <w:lang w:eastAsia="zh-CN"/>
        </w:rPr>
        <w:t>D</w:t>
      </w:r>
      <w:r w:rsidRPr="008B4296">
        <w:rPr>
          <w:rFonts w:ascii="Calibri" w:hAnsi="Calibri" w:cs="Arial"/>
          <w:sz w:val="18"/>
          <w:szCs w:val="18"/>
        </w:rPr>
        <w:t>ating, p. 100.</w:t>
      </w:r>
    </w:p>
  </w:footnote>
  <w:footnote w:id="41">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Monica </w:t>
      </w:r>
      <w:proofErr w:type="spellStart"/>
      <w:r w:rsidRPr="008B4296">
        <w:rPr>
          <w:rFonts w:ascii="Calibri" w:eastAsia="Times New Roman" w:hAnsi="Calibri" w:cs="Arial"/>
          <w:color w:val="010101"/>
          <w:sz w:val="18"/>
          <w:szCs w:val="18"/>
          <w:lang w:val="en-US" w:eastAsia="zh-CN"/>
        </w:rPr>
        <w:t>Whitty</w:t>
      </w:r>
      <w:proofErr w:type="spellEnd"/>
      <w:r w:rsidRPr="008B4296">
        <w:rPr>
          <w:rFonts w:ascii="Calibri" w:eastAsia="Times New Roman" w:hAnsi="Calibri" w:cs="Arial"/>
          <w:color w:val="010101"/>
          <w:sz w:val="18"/>
          <w:szCs w:val="18"/>
          <w:lang w:val="en-US" w:eastAsia="zh-CN"/>
        </w:rPr>
        <w:t xml:space="preserve"> &amp; Adrian Carr, Cyberspace Romance: The Psychology of Online Relationships, p. 30.</w:t>
      </w:r>
    </w:p>
  </w:footnote>
  <w:footnote w:id="42">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Anthony </w:t>
      </w:r>
      <w:r w:rsidRPr="008B4296">
        <w:rPr>
          <w:rFonts w:ascii="Calibri" w:hAnsi="Calibri" w:cs="Arial"/>
          <w:sz w:val="18"/>
          <w:szCs w:val="18"/>
        </w:rPr>
        <w:t xml:space="preserve">Synnott, "Truth and </w:t>
      </w:r>
      <w:r w:rsidRPr="008B4296">
        <w:rPr>
          <w:rFonts w:ascii="Calibri" w:eastAsia="SimSun" w:hAnsi="Calibri" w:cs="Arial"/>
          <w:sz w:val="18"/>
          <w:szCs w:val="18"/>
          <w:lang w:eastAsia="zh-CN"/>
        </w:rPr>
        <w:t>G</w:t>
      </w:r>
      <w:r w:rsidRPr="008B4296">
        <w:rPr>
          <w:rFonts w:ascii="Calibri" w:hAnsi="Calibri" w:cs="Arial"/>
          <w:sz w:val="18"/>
          <w:szCs w:val="18"/>
        </w:rPr>
        <w:t xml:space="preserve">oodness, </w:t>
      </w:r>
      <w:r w:rsidRPr="008B4296">
        <w:rPr>
          <w:rFonts w:ascii="Calibri" w:eastAsia="SimSun" w:hAnsi="Calibri" w:cs="Arial"/>
          <w:sz w:val="18"/>
          <w:szCs w:val="18"/>
          <w:lang w:eastAsia="zh-CN"/>
        </w:rPr>
        <w:t>M</w:t>
      </w:r>
      <w:r w:rsidRPr="008B4296">
        <w:rPr>
          <w:rFonts w:ascii="Calibri" w:hAnsi="Calibri" w:cs="Arial"/>
          <w:sz w:val="18"/>
          <w:szCs w:val="18"/>
        </w:rPr>
        <w:t xml:space="preserve">irrors and </w:t>
      </w:r>
      <w:r w:rsidRPr="008B4296">
        <w:rPr>
          <w:rFonts w:ascii="Calibri" w:eastAsia="SimSun" w:hAnsi="Calibri" w:cs="Arial"/>
          <w:sz w:val="18"/>
          <w:szCs w:val="18"/>
          <w:lang w:eastAsia="zh-CN"/>
        </w:rPr>
        <w:t>M</w:t>
      </w:r>
      <w:r w:rsidRPr="008B4296">
        <w:rPr>
          <w:rFonts w:ascii="Calibri" w:hAnsi="Calibri" w:cs="Arial"/>
          <w:sz w:val="18"/>
          <w:szCs w:val="18"/>
        </w:rPr>
        <w:t xml:space="preserve">asks: A </w:t>
      </w:r>
      <w:r w:rsidRPr="008B4296">
        <w:rPr>
          <w:rFonts w:ascii="Calibri" w:eastAsia="SimSun" w:hAnsi="Calibri" w:cs="Arial"/>
          <w:sz w:val="18"/>
          <w:szCs w:val="18"/>
          <w:lang w:eastAsia="zh-CN"/>
        </w:rPr>
        <w:t>S</w:t>
      </w:r>
      <w:r w:rsidRPr="008B4296">
        <w:rPr>
          <w:rFonts w:ascii="Calibri" w:hAnsi="Calibri" w:cs="Arial"/>
          <w:sz w:val="18"/>
          <w:szCs w:val="18"/>
        </w:rPr>
        <w:t xml:space="preserve">ociology of </w:t>
      </w:r>
      <w:r w:rsidRPr="008B4296">
        <w:rPr>
          <w:rFonts w:ascii="Calibri" w:eastAsia="SimSun" w:hAnsi="Calibri" w:cs="Arial"/>
          <w:sz w:val="18"/>
          <w:szCs w:val="18"/>
          <w:lang w:eastAsia="zh-CN"/>
        </w:rPr>
        <w:t>B</w:t>
      </w:r>
      <w:r w:rsidRPr="008B4296">
        <w:rPr>
          <w:rFonts w:ascii="Calibri" w:hAnsi="Calibri" w:cs="Arial"/>
          <w:sz w:val="18"/>
          <w:szCs w:val="18"/>
        </w:rPr>
        <w:t xml:space="preserve">eauty and the </w:t>
      </w:r>
      <w:r w:rsidRPr="008B4296">
        <w:rPr>
          <w:rFonts w:ascii="Calibri" w:eastAsia="SimSun" w:hAnsi="Calibri" w:cs="Arial"/>
          <w:sz w:val="18"/>
          <w:szCs w:val="18"/>
          <w:lang w:eastAsia="zh-CN"/>
        </w:rPr>
        <w:t>F</w:t>
      </w:r>
      <w:r w:rsidRPr="008B4296">
        <w:rPr>
          <w:rFonts w:ascii="Calibri" w:hAnsi="Calibri" w:cs="Arial"/>
          <w:sz w:val="18"/>
          <w:szCs w:val="18"/>
        </w:rPr>
        <w:t>ace", in Ray B. Browne &amp; Pat Browne (</w:t>
      </w:r>
      <w:r w:rsidRPr="008B4296">
        <w:rPr>
          <w:rFonts w:ascii="Calibri" w:eastAsia="SimSun" w:hAnsi="Calibri" w:cs="Arial"/>
          <w:sz w:val="18"/>
          <w:szCs w:val="18"/>
          <w:lang w:eastAsia="zh-CN"/>
        </w:rPr>
        <w:t>e</w:t>
      </w:r>
      <w:r w:rsidRPr="008B4296">
        <w:rPr>
          <w:rFonts w:ascii="Calibri" w:hAnsi="Calibri" w:cs="Arial"/>
          <w:sz w:val="18"/>
          <w:szCs w:val="18"/>
        </w:rPr>
        <w:t>ds</w:t>
      </w:r>
      <w:r w:rsidRPr="008B4296">
        <w:rPr>
          <w:rFonts w:ascii="Calibri" w:hAnsi="Calibri" w:cs="Arial"/>
          <w:sz w:val="18"/>
          <w:szCs w:val="18"/>
          <w:lang w:val="en-US"/>
        </w:rPr>
        <w:t>.</w:t>
      </w:r>
      <w:r w:rsidRPr="008B4296">
        <w:rPr>
          <w:rFonts w:ascii="Calibri" w:hAnsi="Calibri" w:cs="Arial"/>
          <w:sz w:val="18"/>
          <w:szCs w:val="18"/>
        </w:rPr>
        <w:t xml:space="preserve">), Digging into </w:t>
      </w:r>
      <w:r w:rsidRPr="008B4296">
        <w:rPr>
          <w:rFonts w:ascii="Calibri" w:eastAsia="SimSun" w:hAnsi="Calibri" w:cs="Arial"/>
          <w:sz w:val="18"/>
          <w:szCs w:val="18"/>
          <w:lang w:eastAsia="zh-CN"/>
        </w:rPr>
        <w:t>P</w:t>
      </w:r>
      <w:r w:rsidRPr="008B4296">
        <w:rPr>
          <w:rFonts w:ascii="Calibri" w:hAnsi="Calibri" w:cs="Arial"/>
          <w:sz w:val="18"/>
          <w:szCs w:val="18"/>
        </w:rPr>
        <w:t xml:space="preserve">opular </w:t>
      </w:r>
      <w:r w:rsidRPr="008B4296">
        <w:rPr>
          <w:rFonts w:ascii="Calibri" w:eastAsia="SimSun" w:hAnsi="Calibri" w:cs="Arial"/>
          <w:sz w:val="18"/>
          <w:szCs w:val="18"/>
          <w:lang w:eastAsia="zh-CN"/>
        </w:rPr>
        <w:t>C</w:t>
      </w:r>
      <w:r w:rsidRPr="008B4296">
        <w:rPr>
          <w:rFonts w:ascii="Calibri" w:hAnsi="Calibri" w:cs="Arial"/>
          <w:sz w:val="18"/>
          <w:szCs w:val="18"/>
        </w:rPr>
        <w:t xml:space="preserve">ulture: Theories and </w:t>
      </w:r>
      <w:r w:rsidRPr="008B4296">
        <w:rPr>
          <w:rFonts w:ascii="Calibri" w:eastAsia="SimSun" w:hAnsi="Calibri" w:cs="Arial"/>
          <w:sz w:val="18"/>
          <w:szCs w:val="18"/>
          <w:lang w:eastAsia="zh-CN"/>
        </w:rPr>
        <w:t>M</w:t>
      </w:r>
      <w:r w:rsidRPr="008B4296">
        <w:rPr>
          <w:rFonts w:ascii="Calibri" w:hAnsi="Calibri" w:cs="Arial"/>
          <w:sz w:val="18"/>
          <w:szCs w:val="18"/>
        </w:rPr>
        <w:t xml:space="preserve">ethodologies in </w:t>
      </w:r>
      <w:r w:rsidRPr="008B4296">
        <w:rPr>
          <w:rFonts w:ascii="Calibri" w:eastAsia="SimSun" w:hAnsi="Calibri" w:cs="Arial"/>
          <w:sz w:val="18"/>
          <w:szCs w:val="18"/>
          <w:lang w:eastAsia="zh-CN"/>
        </w:rPr>
        <w:t>A</w:t>
      </w:r>
      <w:r w:rsidRPr="008B4296">
        <w:rPr>
          <w:rFonts w:ascii="Calibri" w:hAnsi="Calibri" w:cs="Arial"/>
          <w:sz w:val="18"/>
          <w:szCs w:val="18"/>
        </w:rPr>
        <w:t xml:space="preserve">rcheology, </w:t>
      </w:r>
      <w:r w:rsidRPr="008B4296">
        <w:rPr>
          <w:rFonts w:ascii="Calibri" w:eastAsia="SimSun" w:hAnsi="Calibri" w:cs="Arial"/>
          <w:sz w:val="18"/>
          <w:szCs w:val="18"/>
          <w:lang w:eastAsia="zh-CN"/>
        </w:rPr>
        <w:t>A</w:t>
      </w:r>
      <w:r w:rsidRPr="008B4296">
        <w:rPr>
          <w:rFonts w:ascii="Calibri" w:hAnsi="Calibri" w:cs="Arial"/>
          <w:sz w:val="18"/>
          <w:szCs w:val="18"/>
        </w:rPr>
        <w:t xml:space="preserve">nthropology, and </w:t>
      </w:r>
      <w:r w:rsidRPr="008B4296">
        <w:rPr>
          <w:rFonts w:ascii="Calibri" w:eastAsia="SimSun" w:hAnsi="Calibri" w:cs="Arial"/>
          <w:sz w:val="18"/>
          <w:szCs w:val="18"/>
          <w:lang w:eastAsia="zh-CN"/>
        </w:rPr>
        <w:t>O</w:t>
      </w:r>
      <w:r w:rsidRPr="008B4296">
        <w:rPr>
          <w:rFonts w:ascii="Calibri" w:hAnsi="Calibri" w:cs="Arial"/>
          <w:sz w:val="18"/>
          <w:szCs w:val="18"/>
        </w:rPr>
        <w:t xml:space="preserve">ther </w:t>
      </w:r>
      <w:r w:rsidRPr="008B4296">
        <w:rPr>
          <w:rFonts w:ascii="Calibri" w:eastAsia="SimSun" w:hAnsi="Calibri" w:cs="Arial"/>
          <w:sz w:val="18"/>
          <w:szCs w:val="18"/>
          <w:lang w:eastAsia="zh-CN"/>
        </w:rPr>
        <w:t>F</w:t>
      </w:r>
      <w:r w:rsidRPr="008B4296">
        <w:rPr>
          <w:rFonts w:ascii="Calibri" w:hAnsi="Calibri" w:cs="Arial"/>
          <w:sz w:val="18"/>
          <w:szCs w:val="18"/>
        </w:rPr>
        <w:t>ields, Bowling Green: Popular Press, 1991, p. 119.</w:t>
      </w:r>
    </w:p>
  </w:footnote>
  <w:footnote w:id="43">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proofErr w:type="gramStart"/>
      <w:r w:rsidRPr="008B4296">
        <w:rPr>
          <w:rFonts w:ascii="Calibri" w:hAnsi="Calibri" w:cs="Arial"/>
          <w:sz w:val="18"/>
          <w:szCs w:val="18"/>
          <w:lang w:val="en-US" w:eastAsia="zh-CN"/>
        </w:rPr>
        <w:t>Tang Yan, ‘</w:t>
      </w:r>
      <w:proofErr w:type="spellStart"/>
      <w:r w:rsidRPr="008B4296">
        <w:rPr>
          <w:rFonts w:ascii="Calibri" w:hAnsi="Calibri" w:cs="Arial"/>
          <w:sz w:val="18"/>
          <w:szCs w:val="18"/>
          <w:lang w:val="en-US" w:eastAsia="zh-CN"/>
        </w:rPr>
        <w:t>Momo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Yonghu</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Guo</w:t>
      </w:r>
      <w:proofErr w:type="spellEnd"/>
      <w:r w:rsidRPr="008B4296">
        <w:rPr>
          <w:rFonts w:ascii="Calibri" w:hAnsi="Calibri" w:cs="Arial"/>
          <w:sz w:val="18"/>
          <w:szCs w:val="18"/>
          <w:lang w:val="en-US" w:eastAsia="zh-CN"/>
        </w:rPr>
        <w:t xml:space="preserve"> Yi </w:t>
      </w:r>
      <w:proofErr w:type="spellStart"/>
      <w:r w:rsidRPr="008B4296">
        <w:rPr>
          <w:rFonts w:ascii="Calibri" w:hAnsi="Calibri" w:cs="Arial"/>
          <w:sz w:val="18"/>
          <w:szCs w:val="18"/>
          <w:lang w:val="en-US" w:eastAsia="zh-CN"/>
        </w:rPr>
        <w:t>Ruhe</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Pingjia</w:t>
      </w:r>
      <w:proofErr w:type="spellEnd"/>
      <w:r w:rsidRPr="008B4296">
        <w:rPr>
          <w:rFonts w:ascii="Calibri" w:hAnsi="Calibri" w:cs="Arial"/>
          <w:sz w:val="18"/>
          <w:szCs w:val="18"/>
          <w:lang w:val="en-US" w:eastAsia="zh-CN"/>
        </w:rPr>
        <w:t>?</w:t>
      </w:r>
      <w:proofErr w:type="gram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Zheme</w:t>
      </w:r>
      <w:proofErr w:type="spellEnd"/>
      <w:r w:rsidRPr="008B4296">
        <w:rPr>
          <w:rFonts w:ascii="Calibri" w:hAnsi="Calibri" w:cs="Arial"/>
          <w:sz w:val="18"/>
          <w:szCs w:val="18"/>
          <w:lang w:val="en-US" w:eastAsia="zh-CN"/>
        </w:rPr>
        <w:t xml:space="preserve"> Duo </w:t>
      </w:r>
      <w:proofErr w:type="spellStart"/>
      <w:r w:rsidRPr="008B4296">
        <w:rPr>
          <w:rFonts w:ascii="Calibri" w:hAnsi="Calibri" w:cs="Arial"/>
          <w:sz w:val="18"/>
          <w:szCs w:val="18"/>
          <w:lang w:val="en-US" w:eastAsia="zh-CN"/>
        </w:rPr>
        <w:t>Yonghu</w:t>
      </w:r>
      <w:proofErr w:type="spellEnd"/>
      <w:r w:rsidRPr="008B4296">
        <w:rPr>
          <w:rFonts w:ascii="Calibri" w:hAnsi="Calibri" w:cs="Arial"/>
          <w:sz w:val="18"/>
          <w:szCs w:val="18"/>
          <w:lang w:val="en-US" w:eastAsia="zh-CN"/>
        </w:rPr>
        <w:t xml:space="preserve"> Dou Zai </w:t>
      </w:r>
      <w:proofErr w:type="spellStart"/>
      <w:r w:rsidRPr="008B4296">
        <w:rPr>
          <w:rFonts w:ascii="Calibri" w:hAnsi="Calibri" w:cs="Arial"/>
          <w:sz w:val="18"/>
          <w:szCs w:val="18"/>
          <w:lang w:val="en-US" w:eastAsia="zh-CN"/>
        </w:rPr>
        <w:t>Momo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Zuo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Shenme</w:t>
      </w:r>
      <w:proofErr w:type="spellEnd"/>
      <w:r w:rsidRPr="008B4296">
        <w:rPr>
          <w:rFonts w:ascii="Calibri" w:hAnsi="Calibri" w:cs="Arial"/>
          <w:sz w:val="18"/>
          <w:szCs w:val="18"/>
          <w:lang w:val="en-US" w:eastAsia="zh-CN"/>
        </w:rPr>
        <w:t>?</w:t>
      </w:r>
      <w:proofErr w:type="gramStart"/>
      <w:r w:rsidRPr="008B4296">
        <w:rPr>
          <w:rFonts w:ascii="Calibri" w:hAnsi="Calibri" w:cs="Arial"/>
          <w:sz w:val="18"/>
          <w:szCs w:val="18"/>
          <w:lang w:val="en-US" w:eastAsia="zh-CN"/>
        </w:rPr>
        <w:t>’</w:t>
      </w:r>
      <w:r w:rsidRPr="008B4296">
        <w:rPr>
          <w:rFonts w:ascii="Calibri" w:eastAsia="Times New Roman" w:hAnsi="Calibri" w:cs="Arial"/>
          <w:color w:val="010101"/>
          <w:sz w:val="18"/>
          <w:szCs w:val="18"/>
          <w:lang w:val="en-US" w:eastAsia="zh-CN"/>
        </w:rPr>
        <w:t>,</w:t>
      </w:r>
      <w:proofErr w:type="gramEnd"/>
      <w:r w:rsidRPr="008B4296">
        <w:rPr>
          <w:rFonts w:ascii="Calibri" w:eastAsia="Times New Roman" w:hAnsi="Calibri" w:cs="Arial"/>
          <w:color w:val="010101"/>
          <w:sz w:val="18"/>
          <w:szCs w:val="18"/>
          <w:lang w:val="en-US" w:eastAsia="zh-CN"/>
        </w:rPr>
        <w:t xml:space="preserve"> </w:t>
      </w:r>
      <w:proofErr w:type="spellStart"/>
      <w:r w:rsidRPr="008B4296">
        <w:rPr>
          <w:rFonts w:ascii="Calibri" w:hAnsi="Calibri" w:cs="Arial"/>
          <w:i/>
          <w:sz w:val="18"/>
          <w:szCs w:val="18"/>
          <w:lang w:val="en-US" w:eastAsia="zh-CN"/>
        </w:rPr>
        <w:t>Zhihu</w:t>
      </w:r>
      <w:proofErr w:type="spellEnd"/>
      <w:r w:rsidRPr="008B4296">
        <w:rPr>
          <w:rFonts w:ascii="Calibri" w:eastAsia="Times New Roman" w:hAnsi="Calibri" w:cs="Arial"/>
          <w:color w:val="010101"/>
          <w:sz w:val="18"/>
          <w:szCs w:val="18"/>
          <w:lang w:val="en-US" w:eastAsia="zh-CN"/>
        </w:rPr>
        <w:t xml:space="preserve"> (</w:t>
      </w:r>
      <w:r w:rsidRPr="008B4296">
        <w:rPr>
          <w:rFonts w:ascii="Calibri" w:eastAsia="SimSun" w:hAnsi="Calibri" w:cs="Arial"/>
          <w:color w:val="010101"/>
          <w:sz w:val="18"/>
          <w:szCs w:val="18"/>
          <w:lang w:val="en-US" w:eastAsia="zh-CN"/>
        </w:rPr>
        <w:t xml:space="preserve">9 </w:t>
      </w:r>
      <w:r w:rsidRPr="008B4296">
        <w:rPr>
          <w:rFonts w:ascii="Calibri" w:eastAsia="Times New Roman" w:hAnsi="Calibri" w:cs="Arial"/>
          <w:color w:val="010101"/>
          <w:sz w:val="18"/>
          <w:szCs w:val="18"/>
          <w:lang w:val="en-US" w:eastAsia="zh-CN"/>
        </w:rPr>
        <w:t>February 2014),</w:t>
      </w:r>
      <w:r w:rsidRPr="008B4296">
        <w:rPr>
          <w:rFonts w:ascii="Calibri" w:eastAsia="Times New Roman" w:hAnsi="Calibri" w:cs="Arial"/>
          <w:color w:val="000000"/>
          <w:sz w:val="18"/>
          <w:szCs w:val="18"/>
          <w:lang w:val="en-US" w:eastAsia="zh-CN"/>
        </w:rPr>
        <w:t> </w:t>
      </w:r>
      <w:hyperlink r:id="rId5" w:history="1">
        <w:r w:rsidRPr="008B4296">
          <w:rPr>
            <w:rStyle w:val="Hyperlink"/>
            <w:rFonts w:ascii="Calibri" w:hAnsi="Calibri" w:cs="Arial"/>
            <w:sz w:val="18"/>
            <w:szCs w:val="18"/>
            <w:lang w:val="en-US"/>
          </w:rPr>
          <w:t>http://www.zhihu.com</w:t>
        </w:r>
        <w:r w:rsidRPr="008B4296">
          <w:rPr>
            <w:rStyle w:val="Hyperlink"/>
            <w:rFonts w:ascii="Calibri" w:hAnsi="Calibri" w:cs="Arial"/>
            <w:sz w:val="18"/>
            <w:szCs w:val="18"/>
            <w:lang w:val="en-US"/>
          </w:rPr>
          <w:t>/</w:t>
        </w:r>
        <w:r w:rsidRPr="008B4296">
          <w:rPr>
            <w:rStyle w:val="Hyperlink"/>
            <w:rFonts w:ascii="Calibri" w:hAnsi="Calibri" w:cs="Arial"/>
            <w:sz w:val="18"/>
            <w:szCs w:val="18"/>
            <w:lang w:val="en-US"/>
          </w:rPr>
          <w:t>question/22680523</w:t>
        </w:r>
      </w:hyperlink>
      <w:r w:rsidRPr="008B4296">
        <w:rPr>
          <w:rFonts w:ascii="Calibri" w:hAnsi="Calibri" w:cs="Arial"/>
          <w:sz w:val="18"/>
          <w:szCs w:val="18"/>
          <w:lang w:val="en-US"/>
        </w:rPr>
        <w:t>.</w:t>
      </w:r>
    </w:p>
  </w:footnote>
  <w:footnote w:id="44">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Pierre Bourdieu, The </w:t>
      </w:r>
      <w:r w:rsidRPr="008B4296">
        <w:rPr>
          <w:rFonts w:ascii="Calibri" w:eastAsia="SimSun" w:hAnsi="Calibri" w:cs="Arial"/>
          <w:color w:val="010101"/>
          <w:sz w:val="18"/>
          <w:szCs w:val="18"/>
          <w:lang w:val="en-US" w:eastAsia="zh-CN"/>
        </w:rPr>
        <w:t>B</w:t>
      </w:r>
      <w:r w:rsidRPr="008B4296">
        <w:rPr>
          <w:rFonts w:ascii="Calibri" w:eastAsia="Times New Roman" w:hAnsi="Calibri" w:cs="Arial"/>
          <w:color w:val="010101"/>
          <w:sz w:val="18"/>
          <w:szCs w:val="18"/>
          <w:lang w:val="en-US" w:eastAsia="zh-CN"/>
        </w:rPr>
        <w:t xml:space="preserve">achelor’s </w:t>
      </w:r>
      <w:r w:rsidRPr="008B4296">
        <w:rPr>
          <w:rFonts w:ascii="Calibri" w:eastAsia="SimSun" w:hAnsi="Calibri" w:cs="Arial"/>
          <w:color w:val="010101"/>
          <w:sz w:val="18"/>
          <w:szCs w:val="18"/>
          <w:lang w:val="en-US" w:eastAsia="zh-CN"/>
        </w:rPr>
        <w:t>B</w:t>
      </w:r>
      <w:r w:rsidRPr="008B4296">
        <w:rPr>
          <w:rFonts w:ascii="Calibri" w:eastAsia="Times New Roman" w:hAnsi="Calibri" w:cs="Arial"/>
          <w:color w:val="010101"/>
          <w:sz w:val="18"/>
          <w:szCs w:val="18"/>
          <w:lang w:val="en-US" w:eastAsia="zh-CN"/>
        </w:rPr>
        <w:t xml:space="preserve">all, </w:t>
      </w:r>
      <w:proofErr w:type="gramStart"/>
      <w:r w:rsidRPr="008B4296">
        <w:rPr>
          <w:rFonts w:ascii="Calibri" w:eastAsia="Times New Roman" w:hAnsi="Calibri" w:cs="Arial"/>
          <w:color w:val="010101"/>
          <w:sz w:val="18"/>
          <w:szCs w:val="18"/>
          <w:lang w:val="en-US" w:eastAsia="zh-CN"/>
        </w:rPr>
        <w:t>Cambridge</w:t>
      </w:r>
      <w:proofErr w:type="gramEnd"/>
      <w:r w:rsidRPr="008B4296">
        <w:rPr>
          <w:rFonts w:ascii="Calibri" w:eastAsia="Times New Roman" w:hAnsi="Calibri" w:cs="Arial"/>
          <w:color w:val="010101"/>
          <w:sz w:val="18"/>
          <w:szCs w:val="18"/>
          <w:lang w:val="en-US" w:eastAsia="zh-CN"/>
        </w:rPr>
        <w:t>: Polity Press, 2008, p. 86.</w:t>
      </w:r>
    </w:p>
  </w:footnote>
  <w:footnote w:id="45">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proofErr w:type="gramStart"/>
      <w:r w:rsidRPr="008B4296">
        <w:rPr>
          <w:rFonts w:ascii="Calibri" w:hAnsi="Calibri" w:cs="Arial"/>
          <w:sz w:val="18"/>
          <w:szCs w:val="18"/>
          <w:lang w:val="en-US" w:eastAsia="zh-CN"/>
        </w:rPr>
        <w:t>Tang Yan, ‘</w:t>
      </w:r>
      <w:proofErr w:type="spellStart"/>
      <w:r w:rsidRPr="008B4296">
        <w:rPr>
          <w:rFonts w:ascii="Calibri" w:hAnsi="Calibri" w:cs="Arial"/>
          <w:sz w:val="18"/>
          <w:szCs w:val="18"/>
          <w:lang w:val="en-US" w:eastAsia="zh-CN"/>
        </w:rPr>
        <w:t>Momo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Yonghu</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Guo</w:t>
      </w:r>
      <w:proofErr w:type="spellEnd"/>
      <w:r w:rsidRPr="008B4296">
        <w:rPr>
          <w:rFonts w:ascii="Calibri" w:hAnsi="Calibri" w:cs="Arial"/>
          <w:sz w:val="18"/>
          <w:szCs w:val="18"/>
          <w:lang w:val="en-US" w:eastAsia="zh-CN"/>
        </w:rPr>
        <w:t xml:space="preserve"> Yi </w:t>
      </w:r>
      <w:proofErr w:type="spellStart"/>
      <w:r w:rsidRPr="008B4296">
        <w:rPr>
          <w:rFonts w:ascii="Calibri" w:hAnsi="Calibri" w:cs="Arial"/>
          <w:sz w:val="18"/>
          <w:szCs w:val="18"/>
          <w:lang w:val="en-US" w:eastAsia="zh-CN"/>
        </w:rPr>
        <w:t>Ruhe</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Pingjia</w:t>
      </w:r>
      <w:proofErr w:type="spellEnd"/>
      <w:r w:rsidRPr="008B4296">
        <w:rPr>
          <w:rFonts w:ascii="Calibri" w:hAnsi="Calibri" w:cs="Arial"/>
          <w:sz w:val="18"/>
          <w:szCs w:val="18"/>
          <w:lang w:val="en-US" w:eastAsia="zh-CN"/>
        </w:rPr>
        <w:t>?</w:t>
      </w:r>
      <w:proofErr w:type="gram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Zheme</w:t>
      </w:r>
      <w:proofErr w:type="spellEnd"/>
      <w:r w:rsidRPr="008B4296">
        <w:rPr>
          <w:rFonts w:ascii="Calibri" w:hAnsi="Calibri" w:cs="Arial"/>
          <w:sz w:val="18"/>
          <w:szCs w:val="18"/>
          <w:lang w:val="en-US" w:eastAsia="zh-CN"/>
        </w:rPr>
        <w:t xml:space="preserve"> Duo </w:t>
      </w:r>
      <w:proofErr w:type="spellStart"/>
      <w:r w:rsidRPr="008B4296">
        <w:rPr>
          <w:rFonts w:ascii="Calibri" w:hAnsi="Calibri" w:cs="Arial"/>
          <w:sz w:val="18"/>
          <w:szCs w:val="18"/>
          <w:lang w:val="en-US" w:eastAsia="zh-CN"/>
        </w:rPr>
        <w:t>Yonghu</w:t>
      </w:r>
      <w:proofErr w:type="spellEnd"/>
      <w:r w:rsidRPr="008B4296">
        <w:rPr>
          <w:rFonts w:ascii="Calibri" w:hAnsi="Calibri" w:cs="Arial"/>
          <w:sz w:val="18"/>
          <w:szCs w:val="18"/>
          <w:lang w:val="en-US" w:eastAsia="zh-CN"/>
        </w:rPr>
        <w:t xml:space="preserve"> Dou Zai </w:t>
      </w:r>
      <w:proofErr w:type="spellStart"/>
      <w:r w:rsidRPr="008B4296">
        <w:rPr>
          <w:rFonts w:ascii="Calibri" w:hAnsi="Calibri" w:cs="Arial"/>
          <w:sz w:val="18"/>
          <w:szCs w:val="18"/>
          <w:lang w:val="en-US" w:eastAsia="zh-CN"/>
        </w:rPr>
        <w:t>Momo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Zuo</w:t>
      </w:r>
      <w:proofErr w:type="spellEnd"/>
      <w:r w:rsidRPr="008B4296">
        <w:rPr>
          <w:rFonts w:ascii="Calibri" w:hAnsi="Calibri" w:cs="Arial"/>
          <w:sz w:val="18"/>
          <w:szCs w:val="18"/>
          <w:lang w:val="en-US" w:eastAsia="zh-CN"/>
        </w:rPr>
        <w:t xml:space="preserve"> </w:t>
      </w:r>
      <w:proofErr w:type="spellStart"/>
      <w:r w:rsidRPr="008B4296">
        <w:rPr>
          <w:rFonts w:ascii="Calibri" w:hAnsi="Calibri" w:cs="Arial"/>
          <w:sz w:val="18"/>
          <w:szCs w:val="18"/>
          <w:lang w:val="en-US" w:eastAsia="zh-CN"/>
        </w:rPr>
        <w:t>Shenme</w:t>
      </w:r>
      <w:proofErr w:type="spellEnd"/>
      <w:r w:rsidRPr="008B4296">
        <w:rPr>
          <w:rFonts w:ascii="Calibri" w:hAnsi="Calibri" w:cs="Arial"/>
          <w:sz w:val="18"/>
          <w:szCs w:val="18"/>
          <w:lang w:val="en-US" w:eastAsia="zh-CN"/>
        </w:rPr>
        <w:t>?</w:t>
      </w:r>
      <w:proofErr w:type="gramStart"/>
      <w:r w:rsidRPr="008B4296">
        <w:rPr>
          <w:rFonts w:ascii="Calibri" w:hAnsi="Calibri" w:cs="Arial"/>
          <w:sz w:val="18"/>
          <w:szCs w:val="18"/>
          <w:lang w:val="en-US" w:eastAsia="zh-CN"/>
        </w:rPr>
        <w:t>’,</w:t>
      </w:r>
      <w:proofErr w:type="gramEnd"/>
      <w:r w:rsidRPr="008B4296">
        <w:rPr>
          <w:rFonts w:ascii="Calibri" w:hAnsi="Calibri" w:cs="Arial"/>
          <w:sz w:val="18"/>
          <w:szCs w:val="18"/>
          <w:lang w:val="en-US" w:eastAsia="zh-CN"/>
        </w:rPr>
        <w:t xml:space="preserve"> </w:t>
      </w:r>
      <w:proofErr w:type="spellStart"/>
      <w:r w:rsidRPr="008B4296">
        <w:rPr>
          <w:rFonts w:ascii="Calibri" w:hAnsi="Calibri" w:cs="Arial"/>
          <w:i/>
          <w:sz w:val="18"/>
          <w:szCs w:val="18"/>
          <w:lang w:val="en-US" w:eastAsia="zh-CN"/>
        </w:rPr>
        <w:t>Zhihu</w:t>
      </w:r>
      <w:proofErr w:type="spellEnd"/>
      <w:r w:rsidRPr="008B4296">
        <w:rPr>
          <w:rFonts w:ascii="Calibri" w:hAnsi="Calibri" w:cs="Arial"/>
          <w:sz w:val="18"/>
          <w:szCs w:val="18"/>
          <w:lang w:val="en-US" w:eastAsia="zh-CN"/>
        </w:rPr>
        <w:t xml:space="preserve">, </w:t>
      </w:r>
      <w:hyperlink r:id="rId6" w:history="1">
        <w:r w:rsidRPr="008B4296">
          <w:rPr>
            <w:rStyle w:val="Hyperlink"/>
            <w:rFonts w:ascii="Calibri" w:hAnsi="Calibri" w:cs="Arial"/>
            <w:sz w:val="18"/>
            <w:szCs w:val="18"/>
            <w:lang w:val="en-US"/>
          </w:rPr>
          <w:t>http://www.zhihu.com/question/22680523</w:t>
        </w:r>
      </w:hyperlink>
      <w:r w:rsidRPr="008B4296">
        <w:rPr>
          <w:rFonts w:ascii="Calibri" w:hAnsi="Calibri" w:cs="Arial"/>
          <w:sz w:val="18"/>
          <w:szCs w:val="18"/>
          <w:lang w:val="en-US"/>
        </w:rPr>
        <w:t xml:space="preserve">. </w:t>
      </w:r>
    </w:p>
  </w:footnote>
  <w:footnote w:id="46">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bookmarkStart w:id="17" w:name="OLE_LINK1"/>
      <w:r w:rsidRPr="008B4296">
        <w:rPr>
          <w:rFonts w:ascii="Calibri" w:hAnsi="Calibri" w:cs="Arial"/>
          <w:sz w:val="18"/>
          <w:szCs w:val="18"/>
          <w:lang w:val="en-US"/>
        </w:rPr>
        <w:t xml:space="preserve">Erving Goffman, The </w:t>
      </w:r>
      <w:r w:rsidRPr="008B4296">
        <w:rPr>
          <w:rFonts w:ascii="Calibri" w:eastAsia="SimSun" w:hAnsi="Calibri" w:cs="Arial"/>
          <w:sz w:val="18"/>
          <w:szCs w:val="18"/>
          <w:lang w:val="en-US" w:eastAsia="zh-CN"/>
        </w:rPr>
        <w:t>P</w:t>
      </w:r>
      <w:r w:rsidRPr="008B4296">
        <w:rPr>
          <w:rFonts w:ascii="Calibri" w:hAnsi="Calibri" w:cs="Arial"/>
          <w:sz w:val="18"/>
          <w:szCs w:val="18"/>
          <w:lang w:val="en-US"/>
        </w:rPr>
        <w:t xml:space="preserve">resentation of </w:t>
      </w:r>
      <w:r w:rsidRPr="008B4296">
        <w:rPr>
          <w:rFonts w:ascii="Calibri" w:eastAsia="SimSun" w:hAnsi="Calibri" w:cs="Arial"/>
          <w:sz w:val="18"/>
          <w:szCs w:val="18"/>
          <w:lang w:val="en-US" w:eastAsia="zh-CN"/>
        </w:rPr>
        <w:t>S</w:t>
      </w:r>
      <w:r w:rsidRPr="008B4296">
        <w:rPr>
          <w:rFonts w:ascii="Calibri" w:hAnsi="Calibri" w:cs="Arial"/>
          <w:sz w:val="18"/>
          <w:szCs w:val="18"/>
          <w:lang w:val="en-US"/>
        </w:rPr>
        <w:t xml:space="preserve">elf in </w:t>
      </w:r>
      <w:r w:rsidRPr="008B4296">
        <w:rPr>
          <w:rFonts w:ascii="Calibri" w:eastAsia="SimSun" w:hAnsi="Calibri" w:cs="Arial"/>
          <w:sz w:val="18"/>
          <w:szCs w:val="18"/>
          <w:lang w:val="en-US" w:eastAsia="zh-CN"/>
        </w:rPr>
        <w:t>E</w:t>
      </w:r>
      <w:r w:rsidRPr="008B4296">
        <w:rPr>
          <w:rFonts w:ascii="Calibri" w:hAnsi="Calibri" w:cs="Arial"/>
          <w:sz w:val="18"/>
          <w:szCs w:val="18"/>
          <w:lang w:val="en-US"/>
        </w:rPr>
        <w:t xml:space="preserve">veryday </w:t>
      </w:r>
      <w:r w:rsidRPr="008B4296">
        <w:rPr>
          <w:rFonts w:ascii="Calibri" w:eastAsia="SimSun" w:hAnsi="Calibri" w:cs="Arial"/>
          <w:sz w:val="18"/>
          <w:szCs w:val="18"/>
          <w:lang w:val="en-US" w:eastAsia="zh-CN"/>
        </w:rPr>
        <w:t>L</w:t>
      </w:r>
      <w:r w:rsidRPr="008B4296">
        <w:rPr>
          <w:rFonts w:ascii="Calibri" w:hAnsi="Calibri" w:cs="Arial"/>
          <w:sz w:val="18"/>
          <w:szCs w:val="18"/>
          <w:lang w:val="en-US"/>
        </w:rPr>
        <w:t xml:space="preserve">ife, </w:t>
      </w:r>
      <w:proofErr w:type="spellStart"/>
      <w:r w:rsidRPr="008B4296">
        <w:rPr>
          <w:rFonts w:ascii="Calibri" w:hAnsi="Calibri" w:cs="Arial"/>
          <w:sz w:val="18"/>
          <w:szCs w:val="18"/>
          <w:lang w:val="en-US"/>
        </w:rPr>
        <w:t>Carden</w:t>
      </w:r>
      <w:proofErr w:type="spellEnd"/>
      <w:r w:rsidRPr="008B4296">
        <w:rPr>
          <w:rFonts w:ascii="Calibri" w:hAnsi="Calibri" w:cs="Arial"/>
          <w:sz w:val="18"/>
          <w:szCs w:val="18"/>
          <w:lang w:val="en-US"/>
        </w:rPr>
        <w:t xml:space="preserve"> City: Doubleday Anchor Books, 1959, p. 146</w:t>
      </w:r>
      <w:bookmarkEnd w:id="17"/>
      <w:r w:rsidRPr="008B4296">
        <w:rPr>
          <w:rFonts w:ascii="Calibri" w:hAnsi="Calibri" w:cs="Arial"/>
          <w:sz w:val="18"/>
          <w:szCs w:val="18"/>
          <w:lang w:val="en-US"/>
        </w:rPr>
        <w:t>.</w:t>
      </w:r>
    </w:p>
  </w:footnote>
  <w:footnote w:id="47">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Pierre Bourdieu, The </w:t>
      </w:r>
      <w:r w:rsidRPr="008B4296">
        <w:rPr>
          <w:rFonts w:ascii="Calibri" w:eastAsia="SimSun" w:hAnsi="Calibri" w:cs="Arial"/>
          <w:color w:val="010101"/>
          <w:sz w:val="18"/>
          <w:szCs w:val="18"/>
          <w:lang w:val="en-US" w:eastAsia="zh-CN"/>
        </w:rPr>
        <w:t>B</w:t>
      </w:r>
      <w:r w:rsidRPr="008B4296">
        <w:rPr>
          <w:rFonts w:ascii="Calibri" w:eastAsia="Times New Roman" w:hAnsi="Calibri" w:cs="Arial"/>
          <w:color w:val="010101"/>
          <w:sz w:val="18"/>
          <w:szCs w:val="18"/>
          <w:lang w:val="en-US" w:eastAsia="zh-CN"/>
        </w:rPr>
        <w:t xml:space="preserve">achelor’s </w:t>
      </w:r>
      <w:r w:rsidRPr="008B4296">
        <w:rPr>
          <w:rFonts w:ascii="Calibri" w:eastAsia="SimSun" w:hAnsi="Calibri" w:cs="Arial"/>
          <w:color w:val="010101"/>
          <w:sz w:val="18"/>
          <w:szCs w:val="18"/>
          <w:lang w:val="en-US" w:eastAsia="zh-CN"/>
        </w:rPr>
        <w:t>B</w:t>
      </w:r>
      <w:r w:rsidRPr="008B4296">
        <w:rPr>
          <w:rFonts w:ascii="Calibri" w:eastAsia="Times New Roman" w:hAnsi="Calibri" w:cs="Arial"/>
          <w:color w:val="010101"/>
          <w:sz w:val="18"/>
          <w:szCs w:val="18"/>
          <w:lang w:val="en-US" w:eastAsia="zh-CN"/>
        </w:rPr>
        <w:t>all, p. 88.</w:t>
      </w:r>
    </w:p>
  </w:footnote>
  <w:footnote w:id="48">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Ole B. Jensen, ‘Erving Goffman and </w:t>
      </w:r>
      <w:r w:rsidRPr="008B4296">
        <w:rPr>
          <w:rFonts w:ascii="Calibri" w:eastAsia="SimSun" w:hAnsi="Calibri" w:cs="Arial"/>
          <w:sz w:val="18"/>
          <w:szCs w:val="18"/>
          <w:lang w:eastAsia="zh-CN"/>
        </w:rPr>
        <w:t>E</w:t>
      </w:r>
      <w:r w:rsidRPr="008B4296">
        <w:rPr>
          <w:rFonts w:ascii="Calibri" w:hAnsi="Calibri" w:cs="Arial"/>
          <w:sz w:val="18"/>
          <w:szCs w:val="18"/>
        </w:rPr>
        <w:t xml:space="preserve">veryday </w:t>
      </w:r>
      <w:r w:rsidRPr="008B4296">
        <w:rPr>
          <w:rFonts w:ascii="Calibri" w:eastAsia="SimSun" w:hAnsi="Calibri" w:cs="Arial"/>
          <w:sz w:val="18"/>
          <w:szCs w:val="18"/>
          <w:lang w:eastAsia="zh-CN"/>
        </w:rPr>
        <w:t>L</w:t>
      </w:r>
      <w:r w:rsidRPr="008B4296">
        <w:rPr>
          <w:rFonts w:ascii="Calibri" w:hAnsi="Calibri" w:cs="Arial"/>
          <w:sz w:val="18"/>
          <w:szCs w:val="18"/>
        </w:rPr>
        <w:t xml:space="preserve">ife </w:t>
      </w:r>
      <w:r w:rsidRPr="008B4296">
        <w:rPr>
          <w:rFonts w:ascii="Calibri" w:eastAsia="SimSun" w:hAnsi="Calibri" w:cs="Arial"/>
          <w:sz w:val="18"/>
          <w:szCs w:val="18"/>
          <w:lang w:eastAsia="zh-CN"/>
        </w:rPr>
        <w:t>M</w:t>
      </w:r>
      <w:r w:rsidRPr="008B4296">
        <w:rPr>
          <w:rFonts w:ascii="Calibri" w:hAnsi="Calibri" w:cs="Arial"/>
          <w:sz w:val="18"/>
          <w:szCs w:val="18"/>
        </w:rPr>
        <w:t>obility’, p. 336.</w:t>
      </w:r>
    </w:p>
  </w:footnote>
  <w:footnote w:id="49">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lang w:val="en-US"/>
        </w:rPr>
        <w:t xml:space="preserve"> </w:t>
      </w:r>
      <w:r w:rsidRPr="008B4296">
        <w:rPr>
          <w:rFonts w:ascii="Calibri" w:eastAsia="Times New Roman" w:hAnsi="Calibri" w:cs="Arial"/>
          <w:color w:val="010101"/>
          <w:sz w:val="18"/>
          <w:szCs w:val="18"/>
          <w:lang w:val="en-US" w:eastAsia="zh-CN"/>
        </w:rPr>
        <w:t xml:space="preserve">Cara Wallis, ‘The </w:t>
      </w:r>
      <w:r w:rsidRPr="008B4296">
        <w:rPr>
          <w:rFonts w:ascii="Calibri" w:eastAsia="SimSun" w:hAnsi="Calibri" w:cs="Arial"/>
          <w:color w:val="010101"/>
          <w:sz w:val="18"/>
          <w:szCs w:val="18"/>
          <w:lang w:val="en-US" w:eastAsia="zh-CN"/>
        </w:rPr>
        <w:t>T</w:t>
      </w:r>
      <w:r w:rsidRPr="008B4296">
        <w:rPr>
          <w:rFonts w:ascii="Calibri" w:eastAsia="Times New Roman" w:hAnsi="Calibri" w:cs="Arial"/>
          <w:color w:val="010101"/>
          <w:sz w:val="18"/>
          <w:szCs w:val="18"/>
          <w:lang w:val="en-US" w:eastAsia="zh-CN"/>
        </w:rPr>
        <w:t xml:space="preserve">echnological </w:t>
      </w:r>
      <w:r w:rsidRPr="008B4296">
        <w:rPr>
          <w:rFonts w:ascii="Calibri" w:eastAsia="SimSun" w:hAnsi="Calibri" w:cs="Arial"/>
          <w:color w:val="010101"/>
          <w:sz w:val="18"/>
          <w:szCs w:val="18"/>
          <w:lang w:val="en-US" w:eastAsia="zh-CN"/>
        </w:rPr>
        <w:t>M</w:t>
      </w:r>
      <w:r w:rsidRPr="008B4296">
        <w:rPr>
          <w:rFonts w:ascii="Calibri" w:eastAsia="Times New Roman" w:hAnsi="Calibri" w:cs="Arial"/>
          <w:color w:val="010101"/>
          <w:sz w:val="18"/>
          <w:szCs w:val="18"/>
          <w:lang w:val="en-US" w:eastAsia="zh-CN"/>
        </w:rPr>
        <w:t xml:space="preserve">eets the </w:t>
      </w:r>
      <w:r w:rsidRPr="008B4296">
        <w:rPr>
          <w:rFonts w:ascii="Calibri" w:eastAsia="SimSun" w:hAnsi="Calibri" w:cs="Arial"/>
          <w:color w:val="010101"/>
          <w:sz w:val="18"/>
          <w:szCs w:val="18"/>
          <w:lang w:val="en-US" w:eastAsia="zh-CN"/>
        </w:rPr>
        <w:t>T</w:t>
      </w:r>
      <w:r w:rsidRPr="008B4296">
        <w:rPr>
          <w:rFonts w:ascii="Calibri" w:eastAsia="Times New Roman" w:hAnsi="Calibri" w:cs="Arial"/>
          <w:color w:val="010101"/>
          <w:sz w:val="18"/>
          <w:szCs w:val="18"/>
          <w:lang w:val="en-US" w:eastAsia="zh-CN"/>
        </w:rPr>
        <w:t xml:space="preserve">raditional: Mobile </w:t>
      </w:r>
      <w:r w:rsidRPr="008B4296">
        <w:rPr>
          <w:rFonts w:ascii="Calibri" w:eastAsia="SimSun" w:hAnsi="Calibri" w:cs="Arial"/>
          <w:color w:val="010101"/>
          <w:sz w:val="18"/>
          <w:szCs w:val="18"/>
          <w:lang w:val="en-US" w:eastAsia="zh-CN"/>
        </w:rPr>
        <w:t>N</w:t>
      </w:r>
      <w:r w:rsidRPr="008B4296">
        <w:rPr>
          <w:rFonts w:ascii="Calibri" w:eastAsia="Times New Roman" w:hAnsi="Calibri" w:cs="Arial"/>
          <w:color w:val="010101"/>
          <w:sz w:val="18"/>
          <w:szCs w:val="18"/>
          <w:lang w:val="en-US" w:eastAsia="zh-CN"/>
        </w:rPr>
        <w:t xml:space="preserve">avigations of </w:t>
      </w:r>
      <w:r w:rsidRPr="008B4296">
        <w:rPr>
          <w:rFonts w:ascii="Calibri" w:eastAsia="SimSun" w:hAnsi="Calibri" w:cs="Arial"/>
          <w:color w:val="010101"/>
          <w:sz w:val="18"/>
          <w:szCs w:val="18"/>
          <w:lang w:val="en-US" w:eastAsia="zh-CN"/>
        </w:rPr>
        <w:t>D</w:t>
      </w:r>
      <w:r w:rsidRPr="008B4296">
        <w:rPr>
          <w:rFonts w:ascii="Calibri" w:eastAsia="Times New Roman" w:hAnsi="Calibri" w:cs="Arial"/>
          <w:color w:val="010101"/>
          <w:sz w:val="18"/>
          <w:szCs w:val="18"/>
          <w:lang w:val="en-US" w:eastAsia="zh-CN"/>
        </w:rPr>
        <w:t xml:space="preserve">esire and </w:t>
      </w:r>
      <w:r w:rsidRPr="008B4296">
        <w:rPr>
          <w:rFonts w:ascii="Calibri" w:eastAsia="SimSun" w:hAnsi="Calibri" w:cs="Arial"/>
          <w:color w:val="010101"/>
          <w:sz w:val="18"/>
          <w:szCs w:val="18"/>
          <w:lang w:val="en-US" w:eastAsia="zh-CN"/>
        </w:rPr>
        <w:t>I</w:t>
      </w:r>
      <w:r w:rsidRPr="008B4296">
        <w:rPr>
          <w:rFonts w:ascii="Calibri" w:eastAsia="Times New Roman" w:hAnsi="Calibri" w:cs="Arial"/>
          <w:color w:val="010101"/>
          <w:sz w:val="18"/>
          <w:szCs w:val="18"/>
          <w:lang w:val="en-US" w:eastAsia="zh-CN"/>
        </w:rPr>
        <w:t xml:space="preserve">ntimacy’, p. 58. </w:t>
      </w:r>
    </w:p>
  </w:footnote>
  <w:footnote w:id="50">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Aaron </w:t>
      </w:r>
      <w:r w:rsidRPr="008B4296">
        <w:rPr>
          <w:rFonts w:ascii="Calibri" w:hAnsi="Calibri" w:cs="Arial"/>
          <w:sz w:val="18"/>
          <w:szCs w:val="18"/>
        </w:rPr>
        <w:t xml:space="preserve">Ben-Ze'ev, Love Online: Emotions on the Internet, </w:t>
      </w:r>
      <w:r w:rsidRPr="008B4296">
        <w:rPr>
          <w:rFonts w:ascii="Calibri" w:eastAsia="SimSun" w:hAnsi="Calibri" w:cs="Arial"/>
          <w:sz w:val="18"/>
          <w:szCs w:val="18"/>
          <w:lang w:eastAsia="zh-CN"/>
        </w:rPr>
        <w:t>p</w:t>
      </w:r>
      <w:r w:rsidRPr="008B4296">
        <w:rPr>
          <w:rFonts w:ascii="Calibri" w:hAnsi="Calibri" w:cs="Arial"/>
          <w:sz w:val="18"/>
          <w:szCs w:val="18"/>
        </w:rPr>
        <w:t>p. 150-151.</w:t>
      </w:r>
    </w:p>
  </w:footnote>
  <w:footnote w:id="51">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Monica </w:t>
      </w:r>
      <w:proofErr w:type="spellStart"/>
      <w:r w:rsidRPr="008B4296">
        <w:rPr>
          <w:rFonts w:ascii="Calibri" w:eastAsia="Times New Roman" w:hAnsi="Calibri" w:cs="Arial"/>
          <w:color w:val="010101"/>
          <w:sz w:val="18"/>
          <w:szCs w:val="18"/>
          <w:lang w:val="en-US" w:eastAsia="zh-CN"/>
        </w:rPr>
        <w:t>Whitty</w:t>
      </w:r>
      <w:proofErr w:type="spellEnd"/>
      <w:r w:rsidRPr="008B4296">
        <w:rPr>
          <w:rFonts w:ascii="Calibri" w:eastAsia="Times New Roman" w:hAnsi="Calibri" w:cs="Arial"/>
          <w:color w:val="010101"/>
          <w:sz w:val="18"/>
          <w:szCs w:val="18"/>
          <w:lang w:val="en-US" w:eastAsia="zh-CN"/>
        </w:rPr>
        <w:t xml:space="preserve"> </w:t>
      </w:r>
      <w:r w:rsidRPr="008B4296">
        <w:rPr>
          <w:rFonts w:ascii="Calibri" w:eastAsia="SimSun" w:hAnsi="Calibri" w:cs="Arial"/>
          <w:color w:val="010101"/>
          <w:sz w:val="18"/>
          <w:szCs w:val="18"/>
          <w:lang w:val="en-US" w:eastAsia="zh-CN"/>
        </w:rPr>
        <w:t>and</w:t>
      </w:r>
      <w:r w:rsidRPr="008B4296">
        <w:rPr>
          <w:rFonts w:ascii="Calibri" w:eastAsia="Times New Roman" w:hAnsi="Calibri" w:cs="Arial"/>
          <w:color w:val="010101"/>
          <w:sz w:val="18"/>
          <w:szCs w:val="18"/>
          <w:lang w:val="en-US" w:eastAsia="zh-CN"/>
        </w:rPr>
        <w:t xml:space="preserve"> Adrian Carr, Cyberspace </w:t>
      </w:r>
      <w:r w:rsidRPr="008B4296">
        <w:rPr>
          <w:rFonts w:ascii="Calibri" w:eastAsia="SimSun" w:hAnsi="Calibri" w:cs="Arial"/>
          <w:color w:val="010101"/>
          <w:sz w:val="18"/>
          <w:szCs w:val="18"/>
          <w:lang w:val="en-US" w:eastAsia="zh-CN"/>
        </w:rPr>
        <w:t>R</w:t>
      </w:r>
      <w:r w:rsidRPr="008B4296">
        <w:rPr>
          <w:rFonts w:ascii="Calibri" w:eastAsia="Times New Roman" w:hAnsi="Calibri" w:cs="Arial"/>
          <w:color w:val="010101"/>
          <w:sz w:val="18"/>
          <w:szCs w:val="18"/>
          <w:lang w:val="en-US" w:eastAsia="zh-CN"/>
        </w:rPr>
        <w:t xml:space="preserve">omance: The </w:t>
      </w:r>
      <w:r w:rsidRPr="008B4296">
        <w:rPr>
          <w:rFonts w:ascii="Calibri" w:eastAsia="SimSun" w:hAnsi="Calibri" w:cs="Arial"/>
          <w:color w:val="010101"/>
          <w:sz w:val="18"/>
          <w:szCs w:val="18"/>
          <w:lang w:val="en-US" w:eastAsia="zh-CN"/>
        </w:rPr>
        <w:t>P</w:t>
      </w:r>
      <w:r w:rsidRPr="008B4296">
        <w:rPr>
          <w:rFonts w:ascii="Calibri" w:eastAsia="Times New Roman" w:hAnsi="Calibri" w:cs="Arial"/>
          <w:color w:val="010101"/>
          <w:sz w:val="18"/>
          <w:szCs w:val="18"/>
          <w:lang w:val="en-US" w:eastAsia="zh-CN"/>
        </w:rPr>
        <w:t xml:space="preserve">sychology of </w:t>
      </w:r>
      <w:r w:rsidRPr="008B4296">
        <w:rPr>
          <w:rFonts w:ascii="Calibri" w:eastAsia="SimSun" w:hAnsi="Calibri" w:cs="Arial"/>
          <w:color w:val="010101"/>
          <w:sz w:val="18"/>
          <w:szCs w:val="18"/>
          <w:lang w:val="en-US" w:eastAsia="zh-CN"/>
        </w:rPr>
        <w:t>O</w:t>
      </w:r>
      <w:r w:rsidRPr="008B4296">
        <w:rPr>
          <w:rFonts w:ascii="Calibri" w:eastAsia="Times New Roman" w:hAnsi="Calibri" w:cs="Arial"/>
          <w:color w:val="010101"/>
          <w:sz w:val="18"/>
          <w:szCs w:val="18"/>
          <w:lang w:val="en-US" w:eastAsia="zh-CN"/>
        </w:rPr>
        <w:t xml:space="preserve">nline </w:t>
      </w:r>
      <w:r w:rsidRPr="008B4296">
        <w:rPr>
          <w:rFonts w:ascii="Calibri" w:eastAsia="SimSun" w:hAnsi="Calibri" w:cs="Arial"/>
          <w:color w:val="010101"/>
          <w:sz w:val="18"/>
          <w:szCs w:val="18"/>
          <w:lang w:val="en-US" w:eastAsia="zh-CN"/>
        </w:rPr>
        <w:t>R</w:t>
      </w:r>
      <w:r w:rsidRPr="008B4296">
        <w:rPr>
          <w:rFonts w:ascii="Calibri" w:eastAsia="Times New Roman" w:hAnsi="Calibri" w:cs="Arial"/>
          <w:color w:val="010101"/>
          <w:sz w:val="18"/>
          <w:szCs w:val="18"/>
          <w:lang w:val="en-US" w:eastAsia="zh-CN"/>
        </w:rPr>
        <w:t xml:space="preserve">elationships, p.38. </w:t>
      </w:r>
    </w:p>
  </w:footnote>
  <w:footnote w:id="52">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Aaron </w:t>
      </w:r>
      <w:r w:rsidRPr="008B4296">
        <w:rPr>
          <w:rFonts w:ascii="Calibri" w:hAnsi="Calibri" w:cs="Arial"/>
          <w:sz w:val="18"/>
          <w:szCs w:val="18"/>
        </w:rPr>
        <w:t xml:space="preserve">Ben-Ze'ev, Love Online: Emotions on the Internet, p. 145. </w:t>
      </w:r>
    </w:p>
  </w:footnote>
  <w:footnote w:id="53">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Robert L. Moore, ‘Love and </w:t>
      </w:r>
      <w:r w:rsidRPr="008B4296">
        <w:rPr>
          <w:rFonts w:ascii="Calibri" w:eastAsia="SimSun" w:hAnsi="Calibri" w:cs="Arial"/>
          <w:sz w:val="18"/>
          <w:szCs w:val="18"/>
          <w:lang w:eastAsia="zh-CN"/>
        </w:rPr>
        <w:t>L</w:t>
      </w:r>
      <w:r w:rsidRPr="008B4296">
        <w:rPr>
          <w:rFonts w:ascii="Calibri" w:hAnsi="Calibri" w:cs="Arial"/>
          <w:sz w:val="18"/>
          <w:szCs w:val="18"/>
        </w:rPr>
        <w:t xml:space="preserve">imerence with Chinese </w:t>
      </w:r>
      <w:r w:rsidRPr="008B4296">
        <w:rPr>
          <w:rFonts w:ascii="Calibri" w:eastAsia="SimSun" w:hAnsi="Calibri" w:cs="Arial"/>
          <w:sz w:val="18"/>
          <w:szCs w:val="18"/>
          <w:lang w:eastAsia="zh-CN"/>
        </w:rPr>
        <w:t>C</w:t>
      </w:r>
      <w:r w:rsidRPr="008B4296">
        <w:rPr>
          <w:rFonts w:ascii="Calibri" w:hAnsi="Calibri" w:cs="Arial"/>
          <w:sz w:val="18"/>
          <w:szCs w:val="18"/>
        </w:rPr>
        <w:t xml:space="preserve">haracteristics: Student </w:t>
      </w:r>
      <w:r w:rsidRPr="008B4296">
        <w:rPr>
          <w:rFonts w:ascii="Calibri" w:eastAsia="SimSun" w:hAnsi="Calibri" w:cs="Arial"/>
          <w:sz w:val="18"/>
          <w:szCs w:val="18"/>
          <w:lang w:eastAsia="zh-CN"/>
        </w:rPr>
        <w:t>R</w:t>
      </w:r>
      <w:r w:rsidRPr="008B4296">
        <w:rPr>
          <w:rFonts w:ascii="Calibri" w:hAnsi="Calibri" w:cs="Arial"/>
          <w:sz w:val="18"/>
          <w:szCs w:val="18"/>
        </w:rPr>
        <w:t>omance in the PRC’, in Victor C</w:t>
      </w:r>
      <w:r w:rsidRPr="008B4296">
        <w:rPr>
          <w:rFonts w:ascii="Calibri" w:eastAsia="SimSun" w:hAnsi="Calibri" w:cs="Arial"/>
          <w:sz w:val="18"/>
          <w:szCs w:val="18"/>
          <w:lang w:eastAsia="zh-CN"/>
        </w:rPr>
        <w:t>.</w:t>
      </w:r>
      <w:r w:rsidRPr="008B4296">
        <w:rPr>
          <w:rFonts w:ascii="Calibri" w:hAnsi="Calibri" w:cs="Arial"/>
          <w:sz w:val="18"/>
          <w:szCs w:val="18"/>
        </w:rPr>
        <w:t xml:space="preserve"> Munck (</w:t>
      </w:r>
      <w:r w:rsidRPr="008B4296">
        <w:rPr>
          <w:rFonts w:ascii="Calibri" w:eastAsia="SimSun" w:hAnsi="Calibri" w:cs="Arial"/>
          <w:sz w:val="18"/>
          <w:szCs w:val="18"/>
          <w:lang w:eastAsia="zh-CN"/>
        </w:rPr>
        <w:t>e</w:t>
      </w:r>
      <w:r w:rsidRPr="008B4296">
        <w:rPr>
          <w:rFonts w:ascii="Calibri" w:hAnsi="Calibri" w:cs="Arial"/>
          <w:sz w:val="18"/>
          <w:szCs w:val="18"/>
        </w:rPr>
        <w:t xml:space="preserve">d.), Romantic </w:t>
      </w:r>
      <w:r w:rsidRPr="008B4296">
        <w:rPr>
          <w:rFonts w:ascii="Calibri" w:eastAsia="SimSun" w:hAnsi="Calibri" w:cs="Arial"/>
          <w:sz w:val="18"/>
          <w:szCs w:val="18"/>
          <w:lang w:eastAsia="zh-CN"/>
        </w:rPr>
        <w:t>L</w:t>
      </w:r>
      <w:r w:rsidRPr="008B4296">
        <w:rPr>
          <w:rFonts w:ascii="Calibri" w:hAnsi="Calibri" w:cs="Arial"/>
          <w:sz w:val="18"/>
          <w:szCs w:val="18"/>
        </w:rPr>
        <w:t xml:space="preserve">ove and </w:t>
      </w:r>
      <w:r w:rsidRPr="008B4296">
        <w:rPr>
          <w:rFonts w:ascii="Calibri" w:eastAsia="SimSun" w:hAnsi="Calibri" w:cs="Arial"/>
          <w:sz w:val="18"/>
          <w:szCs w:val="18"/>
          <w:lang w:eastAsia="zh-CN"/>
        </w:rPr>
        <w:t>S</w:t>
      </w:r>
      <w:r w:rsidRPr="008B4296">
        <w:rPr>
          <w:rFonts w:ascii="Calibri" w:hAnsi="Calibri" w:cs="Arial"/>
          <w:sz w:val="18"/>
          <w:szCs w:val="18"/>
        </w:rPr>
        <w:t xml:space="preserve">exual </w:t>
      </w:r>
      <w:r w:rsidRPr="008B4296">
        <w:rPr>
          <w:rFonts w:ascii="Calibri" w:eastAsia="SimSun" w:hAnsi="Calibri" w:cs="Arial"/>
          <w:sz w:val="18"/>
          <w:szCs w:val="18"/>
          <w:lang w:eastAsia="zh-CN"/>
        </w:rPr>
        <w:t>B</w:t>
      </w:r>
      <w:r w:rsidRPr="008B4296">
        <w:rPr>
          <w:rFonts w:ascii="Calibri" w:hAnsi="Calibri" w:cs="Arial"/>
          <w:sz w:val="18"/>
          <w:szCs w:val="18"/>
        </w:rPr>
        <w:t xml:space="preserve">ehavior: Perspectives from the </w:t>
      </w:r>
      <w:r w:rsidRPr="008B4296">
        <w:rPr>
          <w:rFonts w:ascii="Calibri" w:eastAsia="SimSun" w:hAnsi="Calibri" w:cs="Arial"/>
          <w:sz w:val="18"/>
          <w:szCs w:val="18"/>
          <w:lang w:eastAsia="zh-CN"/>
        </w:rPr>
        <w:t>S</w:t>
      </w:r>
      <w:r w:rsidRPr="008B4296">
        <w:rPr>
          <w:rFonts w:ascii="Calibri" w:hAnsi="Calibri" w:cs="Arial"/>
          <w:sz w:val="18"/>
          <w:szCs w:val="18"/>
        </w:rPr>
        <w:t xml:space="preserve">ocial </w:t>
      </w:r>
      <w:r w:rsidRPr="008B4296">
        <w:rPr>
          <w:rFonts w:ascii="Calibri" w:eastAsia="SimSun" w:hAnsi="Calibri" w:cs="Arial"/>
          <w:sz w:val="18"/>
          <w:szCs w:val="18"/>
          <w:lang w:eastAsia="zh-CN"/>
        </w:rPr>
        <w:t>S</w:t>
      </w:r>
      <w:r w:rsidRPr="008B4296">
        <w:rPr>
          <w:rFonts w:ascii="Calibri" w:hAnsi="Calibri" w:cs="Arial"/>
          <w:sz w:val="18"/>
          <w:szCs w:val="18"/>
        </w:rPr>
        <w:t xml:space="preserve">ciences, Westport: Praeger, 1998, p. 262. </w:t>
      </w:r>
    </w:p>
  </w:footnote>
  <w:footnote w:id="54">
    <w:p w:rsidR="00647A7D" w:rsidRPr="008B4296" w:rsidRDefault="00647A7D" w:rsidP="00F74D8A">
      <w:pPr>
        <w:pStyle w:val="FootnoteText"/>
        <w:rPr>
          <w:rFonts w:ascii="Calibri" w:eastAsia="SimSu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The play on words relies on the homophony between the two Chinese characters </w:t>
      </w:r>
      <w:r w:rsidRPr="008B4296">
        <w:rPr>
          <w:rFonts w:ascii="Calibri" w:hAnsi="Calibri" w:cs="Arial"/>
          <w:i/>
          <w:sz w:val="18"/>
          <w:szCs w:val="18"/>
        </w:rPr>
        <w:t>mo</w:t>
      </w:r>
      <w:r w:rsidRPr="008B4296">
        <w:rPr>
          <w:rFonts w:ascii="Calibri" w:hAnsi="Calibri" w:cs="Arial"/>
          <w:sz w:val="18"/>
          <w:szCs w:val="18"/>
          <w:lang w:val="en-US"/>
        </w:rPr>
        <w:t xml:space="preserve"> (</w:t>
      </w:r>
      <w:r w:rsidRPr="008B4296">
        <w:rPr>
          <w:rFonts w:ascii="Calibri" w:eastAsia="SimSun" w:hAnsi="Calibri" w:cs="Arial"/>
          <w:sz w:val="18"/>
          <w:szCs w:val="18"/>
          <w:lang w:val="en-US" w:eastAsia="zh-CN"/>
        </w:rPr>
        <w:t>陌</w:t>
      </w:r>
      <w:r w:rsidRPr="008B4296">
        <w:rPr>
          <w:rFonts w:ascii="Calibri" w:eastAsia="SimSun" w:hAnsi="Calibri" w:cs="Arial"/>
          <w:sz w:val="18"/>
          <w:szCs w:val="18"/>
          <w:lang w:val="en-US" w:eastAsia="zh-CN"/>
        </w:rPr>
        <w:t xml:space="preserve">, ‘stranger, unacquainted with’) and </w:t>
      </w:r>
      <w:proofErr w:type="spellStart"/>
      <w:r w:rsidRPr="008B4296">
        <w:rPr>
          <w:rFonts w:ascii="Calibri" w:eastAsia="SimSun" w:hAnsi="Calibri" w:cs="Arial"/>
          <w:i/>
          <w:sz w:val="18"/>
          <w:szCs w:val="18"/>
          <w:lang w:val="en-US" w:eastAsia="zh-CN"/>
        </w:rPr>
        <w:t>mo</w:t>
      </w:r>
      <w:proofErr w:type="spellEnd"/>
      <w:r w:rsidRPr="008B4296">
        <w:rPr>
          <w:rFonts w:ascii="Calibri" w:eastAsia="SimSun" w:hAnsi="Calibri" w:cs="Arial"/>
          <w:sz w:val="18"/>
          <w:szCs w:val="18"/>
          <w:lang w:val="en-US" w:eastAsia="zh-CN"/>
        </w:rPr>
        <w:t xml:space="preserve"> (</w:t>
      </w:r>
      <w:r w:rsidRPr="008B4296">
        <w:rPr>
          <w:rFonts w:ascii="Calibri" w:eastAsia="SimSun" w:hAnsi="Calibri" w:cs="Arial"/>
          <w:sz w:val="18"/>
          <w:szCs w:val="18"/>
          <w:lang w:val="en-US" w:eastAsia="zh-CN"/>
        </w:rPr>
        <w:t>寞</w:t>
      </w:r>
      <w:r w:rsidRPr="008B4296">
        <w:rPr>
          <w:rFonts w:ascii="Calibri" w:eastAsia="SimSun" w:hAnsi="Calibri" w:cs="Arial"/>
          <w:sz w:val="18"/>
          <w:szCs w:val="18"/>
          <w:lang w:val="en-US" w:eastAsia="zh-CN"/>
        </w:rPr>
        <w:t xml:space="preserve"> ‘lonely’).</w:t>
      </w:r>
    </w:p>
  </w:footnote>
  <w:footnote w:id="55">
    <w:p w:rsidR="00647A7D" w:rsidRPr="008B4296" w:rsidRDefault="00647A7D" w:rsidP="00F74D8A">
      <w:pPr>
        <w:pStyle w:val="FootnoteText"/>
        <w:rPr>
          <w:rFonts w:ascii="Calibri" w:hAnsi="Calibri"/>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Drew </w:t>
      </w:r>
      <w:proofErr w:type="spellStart"/>
      <w:r w:rsidRPr="008B4296">
        <w:rPr>
          <w:rFonts w:ascii="Calibri" w:eastAsia="Times New Roman" w:hAnsi="Calibri" w:cs="Arial"/>
          <w:color w:val="010101"/>
          <w:sz w:val="18"/>
          <w:szCs w:val="18"/>
          <w:lang w:val="en-US" w:eastAsia="zh-CN"/>
        </w:rPr>
        <w:t>Hemment</w:t>
      </w:r>
      <w:proofErr w:type="spellEnd"/>
      <w:r w:rsidRPr="008B4296">
        <w:rPr>
          <w:rFonts w:ascii="Calibri" w:eastAsia="Times New Roman" w:hAnsi="Calibri" w:cs="Arial"/>
          <w:color w:val="010101"/>
          <w:sz w:val="18"/>
          <w:szCs w:val="18"/>
          <w:lang w:val="en-US" w:eastAsia="zh-CN"/>
        </w:rPr>
        <w:t xml:space="preserve">, 'Locative Arts', </w:t>
      </w:r>
      <w:r w:rsidRPr="008B4296">
        <w:rPr>
          <w:rFonts w:ascii="Calibri" w:eastAsia="Times New Roman" w:hAnsi="Calibri" w:cs="Arial"/>
          <w:i/>
          <w:color w:val="010101"/>
          <w:sz w:val="18"/>
          <w:szCs w:val="18"/>
          <w:lang w:val="en-US" w:eastAsia="zh-CN"/>
        </w:rPr>
        <w:t>Leonardo 39</w:t>
      </w:r>
      <w:r w:rsidRPr="008B4296">
        <w:rPr>
          <w:rFonts w:ascii="Calibri" w:eastAsia="Times New Roman" w:hAnsi="Calibri" w:cs="Arial"/>
          <w:color w:val="010101"/>
          <w:sz w:val="18"/>
          <w:szCs w:val="18"/>
          <w:lang w:val="en-US" w:eastAsia="zh-CN"/>
        </w:rPr>
        <w:t>(4), 2006, p. 349.</w:t>
      </w:r>
    </w:p>
  </w:footnote>
  <w:footnote w:id="56">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Cara Wallis, ‘The </w:t>
      </w:r>
      <w:r w:rsidRPr="008B4296">
        <w:rPr>
          <w:rFonts w:ascii="Calibri" w:eastAsia="SimSun" w:hAnsi="Calibri" w:cs="Arial"/>
          <w:color w:val="010101"/>
          <w:sz w:val="18"/>
          <w:szCs w:val="18"/>
          <w:lang w:val="en-US" w:eastAsia="zh-CN"/>
        </w:rPr>
        <w:t>T</w:t>
      </w:r>
      <w:r w:rsidRPr="008B4296">
        <w:rPr>
          <w:rFonts w:ascii="Calibri" w:eastAsia="Times New Roman" w:hAnsi="Calibri" w:cs="Arial"/>
          <w:color w:val="010101"/>
          <w:sz w:val="18"/>
          <w:szCs w:val="18"/>
          <w:lang w:val="en-US" w:eastAsia="zh-CN"/>
        </w:rPr>
        <w:t xml:space="preserve">echnological </w:t>
      </w:r>
      <w:r w:rsidRPr="008B4296">
        <w:rPr>
          <w:rFonts w:ascii="Calibri" w:eastAsia="SimSun" w:hAnsi="Calibri" w:cs="Arial"/>
          <w:color w:val="010101"/>
          <w:sz w:val="18"/>
          <w:szCs w:val="18"/>
          <w:lang w:val="en-US" w:eastAsia="zh-CN"/>
        </w:rPr>
        <w:t>M</w:t>
      </w:r>
      <w:r w:rsidRPr="008B4296">
        <w:rPr>
          <w:rFonts w:ascii="Calibri" w:eastAsia="Times New Roman" w:hAnsi="Calibri" w:cs="Arial"/>
          <w:color w:val="010101"/>
          <w:sz w:val="18"/>
          <w:szCs w:val="18"/>
          <w:lang w:val="en-US" w:eastAsia="zh-CN"/>
        </w:rPr>
        <w:t xml:space="preserve">eets the </w:t>
      </w:r>
      <w:r w:rsidRPr="008B4296">
        <w:rPr>
          <w:rFonts w:ascii="Calibri" w:eastAsia="SimSun" w:hAnsi="Calibri" w:cs="Arial"/>
          <w:color w:val="010101"/>
          <w:sz w:val="18"/>
          <w:szCs w:val="18"/>
          <w:lang w:val="en-US" w:eastAsia="zh-CN"/>
        </w:rPr>
        <w:t>T</w:t>
      </w:r>
      <w:r w:rsidRPr="008B4296">
        <w:rPr>
          <w:rFonts w:ascii="Calibri" w:eastAsia="Times New Roman" w:hAnsi="Calibri" w:cs="Arial"/>
          <w:color w:val="010101"/>
          <w:sz w:val="18"/>
          <w:szCs w:val="18"/>
          <w:lang w:val="en-US" w:eastAsia="zh-CN"/>
        </w:rPr>
        <w:t xml:space="preserve">raditional: Mobile </w:t>
      </w:r>
      <w:r w:rsidRPr="008B4296">
        <w:rPr>
          <w:rFonts w:ascii="Calibri" w:eastAsia="SimSun" w:hAnsi="Calibri" w:cs="Arial"/>
          <w:color w:val="010101"/>
          <w:sz w:val="18"/>
          <w:szCs w:val="18"/>
          <w:lang w:val="en-US" w:eastAsia="zh-CN"/>
        </w:rPr>
        <w:t>N</w:t>
      </w:r>
      <w:r w:rsidRPr="008B4296">
        <w:rPr>
          <w:rFonts w:ascii="Calibri" w:eastAsia="Times New Roman" w:hAnsi="Calibri" w:cs="Arial"/>
          <w:color w:val="010101"/>
          <w:sz w:val="18"/>
          <w:szCs w:val="18"/>
          <w:lang w:val="en-US" w:eastAsia="zh-CN"/>
        </w:rPr>
        <w:t xml:space="preserve">avigations of </w:t>
      </w:r>
      <w:r w:rsidRPr="008B4296">
        <w:rPr>
          <w:rFonts w:ascii="Calibri" w:eastAsia="SimSun" w:hAnsi="Calibri" w:cs="Arial"/>
          <w:color w:val="010101"/>
          <w:sz w:val="18"/>
          <w:szCs w:val="18"/>
          <w:lang w:val="en-US" w:eastAsia="zh-CN"/>
        </w:rPr>
        <w:t>D</w:t>
      </w:r>
      <w:r w:rsidRPr="008B4296">
        <w:rPr>
          <w:rFonts w:ascii="Calibri" w:eastAsia="Times New Roman" w:hAnsi="Calibri" w:cs="Arial"/>
          <w:color w:val="010101"/>
          <w:sz w:val="18"/>
          <w:szCs w:val="18"/>
          <w:lang w:val="en-US" w:eastAsia="zh-CN"/>
        </w:rPr>
        <w:t xml:space="preserve">esire and </w:t>
      </w:r>
      <w:r w:rsidRPr="008B4296">
        <w:rPr>
          <w:rFonts w:ascii="Calibri" w:eastAsia="SimSun" w:hAnsi="Calibri" w:cs="Arial"/>
          <w:color w:val="010101"/>
          <w:sz w:val="18"/>
          <w:szCs w:val="18"/>
          <w:lang w:val="en-US" w:eastAsia="zh-CN"/>
        </w:rPr>
        <w:t>I</w:t>
      </w:r>
      <w:r w:rsidRPr="008B4296">
        <w:rPr>
          <w:rFonts w:ascii="Calibri" w:eastAsia="Times New Roman" w:hAnsi="Calibri" w:cs="Arial"/>
          <w:color w:val="010101"/>
          <w:sz w:val="18"/>
          <w:szCs w:val="18"/>
          <w:lang w:val="en-US" w:eastAsia="zh-CN"/>
        </w:rPr>
        <w:t>ntimacy’. p. 58.</w:t>
      </w:r>
    </w:p>
  </w:footnote>
  <w:footnote w:id="57">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Erving Goffman, Relations in </w:t>
      </w:r>
      <w:r w:rsidRPr="008B4296">
        <w:rPr>
          <w:rFonts w:ascii="Calibri" w:hAnsi="Calibri" w:cs="Arial"/>
          <w:sz w:val="18"/>
          <w:szCs w:val="18"/>
          <w:lang w:val="en-US"/>
        </w:rPr>
        <w:t>P</w:t>
      </w:r>
      <w:r w:rsidRPr="008B4296">
        <w:rPr>
          <w:rFonts w:ascii="Calibri" w:hAnsi="Calibri" w:cs="Arial"/>
          <w:sz w:val="18"/>
          <w:szCs w:val="18"/>
        </w:rPr>
        <w:t xml:space="preserve">ublic: Micro </w:t>
      </w:r>
      <w:r w:rsidRPr="008B4296">
        <w:rPr>
          <w:rFonts w:ascii="Calibri" w:hAnsi="Calibri" w:cs="Arial"/>
          <w:sz w:val="18"/>
          <w:szCs w:val="18"/>
          <w:lang w:val="en-US"/>
        </w:rPr>
        <w:t>S</w:t>
      </w:r>
      <w:r w:rsidRPr="008B4296">
        <w:rPr>
          <w:rFonts w:ascii="Calibri" w:hAnsi="Calibri" w:cs="Arial"/>
          <w:sz w:val="18"/>
          <w:szCs w:val="18"/>
        </w:rPr>
        <w:t>tudies of the Public Order, New York: Harper &amp; Row, 1972, p. 19.</w:t>
      </w:r>
    </w:p>
  </w:footnote>
  <w:footnote w:id="58">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Jenson Ole B. Jensen, ‘Erving Goffman and everyday life mobility’, p. 338. </w:t>
      </w:r>
    </w:p>
  </w:footnote>
  <w:footnote w:id="59">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Erving Goffman, Relations in </w:t>
      </w:r>
      <w:r w:rsidRPr="008B4296">
        <w:rPr>
          <w:rFonts w:ascii="Calibri" w:hAnsi="Calibri" w:cs="Arial"/>
          <w:sz w:val="18"/>
          <w:szCs w:val="18"/>
          <w:lang w:val="en-US"/>
        </w:rPr>
        <w:t>P</w:t>
      </w:r>
      <w:r w:rsidRPr="008B4296">
        <w:rPr>
          <w:rFonts w:ascii="Calibri" w:hAnsi="Calibri" w:cs="Arial"/>
          <w:sz w:val="18"/>
          <w:szCs w:val="18"/>
        </w:rPr>
        <w:t xml:space="preserve">ublic: Micro </w:t>
      </w:r>
      <w:r w:rsidRPr="008B4296">
        <w:rPr>
          <w:rFonts w:ascii="Calibri" w:hAnsi="Calibri" w:cs="Arial"/>
          <w:sz w:val="18"/>
          <w:szCs w:val="18"/>
          <w:lang w:val="en-US"/>
        </w:rPr>
        <w:t>S</w:t>
      </w:r>
      <w:r w:rsidRPr="008B4296">
        <w:rPr>
          <w:rFonts w:ascii="Calibri" w:hAnsi="Calibri" w:cs="Arial"/>
          <w:sz w:val="18"/>
          <w:szCs w:val="18"/>
        </w:rPr>
        <w:t>tudies of the Public Order, p. 19.</w:t>
      </w:r>
    </w:p>
  </w:footnote>
  <w:footnote w:id="60">
    <w:p w:rsidR="00647A7D" w:rsidRPr="008B4296" w:rsidRDefault="00647A7D" w:rsidP="00F74D8A">
      <w:pPr>
        <w:pStyle w:val="FootnoteText"/>
        <w:rPr>
          <w:rFonts w:ascii="Calibri" w:hAnsi="Calibri" w:cs="Arial"/>
          <w:sz w:val="18"/>
          <w:szCs w:val="18"/>
          <w:highlight w:val="yellow"/>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Howard Rheingold, The Virtual Community: Homesteading on the </w:t>
      </w:r>
      <w:r w:rsidRPr="008B4296">
        <w:rPr>
          <w:rFonts w:ascii="Calibri" w:hAnsi="Calibri" w:cs="Arial"/>
          <w:sz w:val="18"/>
          <w:szCs w:val="18"/>
          <w:lang w:val="en-US"/>
        </w:rPr>
        <w:t>E</w:t>
      </w:r>
      <w:r w:rsidRPr="008B4296">
        <w:rPr>
          <w:rFonts w:ascii="Calibri" w:hAnsi="Calibri" w:cs="Arial"/>
          <w:sz w:val="18"/>
          <w:szCs w:val="18"/>
        </w:rPr>
        <w:t>lectronic Frontier, Cambridge: MIT Press, 2000.</w:t>
      </w:r>
    </w:p>
  </w:footnote>
  <w:footnote w:id="61">
    <w:p w:rsidR="00647A7D" w:rsidRPr="008B4296" w:rsidRDefault="00647A7D" w:rsidP="00F74D8A">
      <w:pPr>
        <w:pStyle w:val="FootnoteText"/>
        <w:rPr>
          <w:rFonts w:ascii="Calibri" w:hAnsi="Calibri" w:cs="Arial"/>
          <w:sz w:val="18"/>
          <w:szCs w:val="18"/>
          <w:highlight w:val="yellow"/>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Jon Pirone, Don Mayo, &amp; Kathy Berkemeyer, Internet in an </w:t>
      </w:r>
      <w:r w:rsidRPr="008B4296">
        <w:rPr>
          <w:rFonts w:ascii="Calibri" w:eastAsia="SimSun" w:hAnsi="Calibri" w:cs="Arial"/>
          <w:sz w:val="18"/>
          <w:szCs w:val="18"/>
          <w:lang w:eastAsia="zh-CN"/>
        </w:rPr>
        <w:t>H</w:t>
      </w:r>
      <w:r w:rsidRPr="008B4296">
        <w:rPr>
          <w:rFonts w:ascii="Calibri" w:hAnsi="Calibri" w:cs="Arial"/>
          <w:sz w:val="18"/>
          <w:szCs w:val="18"/>
        </w:rPr>
        <w:t xml:space="preserve">our: Romance &amp; </w:t>
      </w:r>
      <w:r w:rsidRPr="008B4296">
        <w:rPr>
          <w:rFonts w:ascii="Calibri" w:eastAsia="SimSun" w:hAnsi="Calibri" w:cs="Arial"/>
          <w:sz w:val="18"/>
          <w:szCs w:val="18"/>
          <w:lang w:eastAsia="zh-CN"/>
        </w:rPr>
        <w:t>R</w:t>
      </w:r>
      <w:r w:rsidRPr="008B4296">
        <w:rPr>
          <w:rFonts w:ascii="Calibri" w:hAnsi="Calibri" w:cs="Arial"/>
          <w:sz w:val="18"/>
          <w:szCs w:val="18"/>
        </w:rPr>
        <w:t>elationships, p. ii.</w:t>
      </w:r>
    </w:p>
  </w:footnote>
  <w:footnote w:id="62">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Lisa Rofel, Desiring China: Experiments in </w:t>
      </w:r>
      <w:r w:rsidRPr="008B4296">
        <w:rPr>
          <w:rFonts w:ascii="Calibri" w:eastAsia="SimSun" w:hAnsi="Calibri" w:cs="Arial"/>
          <w:sz w:val="18"/>
          <w:szCs w:val="18"/>
          <w:lang w:eastAsia="zh-CN"/>
        </w:rPr>
        <w:t>N</w:t>
      </w:r>
      <w:r w:rsidRPr="008B4296">
        <w:rPr>
          <w:rFonts w:ascii="Calibri" w:hAnsi="Calibri" w:cs="Arial"/>
          <w:sz w:val="18"/>
          <w:szCs w:val="18"/>
        </w:rPr>
        <w:t xml:space="preserve">eoliberalism, </w:t>
      </w:r>
      <w:r w:rsidRPr="008B4296">
        <w:rPr>
          <w:rFonts w:ascii="Calibri" w:eastAsia="SimSun" w:hAnsi="Calibri" w:cs="Arial"/>
          <w:sz w:val="18"/>
          <w:szCs w:val="18"/>
          <w:lang w:eastAsia="zh-CN"/>
        </w:rPr>
        <w:t>S</w:t>
      </w:r>
      <w:r w:rsidRPr="008B4296">
        <w:rPr>
          <w:rFonts w:ascii="Calibri" w:hAnsi="Calibri" w:cs="Arial"/>
          <w:sz w:val="18"/>
          <w:szCs w:val="18"/>
        </w:rPr>
        <w:t xml:space="preserve">exuality, and </w:t>
      </w:r>
      <w:r w:rsidRPr="008B4296">
        <w:rPr>
          <w:rFonts w:ascii="Calibri" w:eastAsia="SimSun" w:hAnsi="Calibri" w:cs="Arial"/>
          <w:sz w:val="18"/>
          <w:szCs w:val="18"/>
          <w:lang w:eastAsia="zh-CN"/>
        </w:rPr>
        <w:t>P</w:t>
      </w:r>
      <w:r w:rsidRPr="008B4296">
        <w:rPr>
          <w:rFonts w:ascii="Calibri" w:hAnsi="Calibri" w:cs="Arial"/>
          <w:sz w:val="18"/>
          <w:szCs w:val="18"/>
        </w:rPr>
        <w:t xml:space="preserve">ublic </w:t>
      </w:r>
      <w:r w:rsidRPr="008B4296">
        <w:rPr>
          <w:rFonts w:ascii="Calibri" w:eastAsia="SimSun" w:hAnsi="Calibri" w:cs="Arial"/>
          <w:sz w:val="18"/>
          <w:szCs w:val="18"/>
          <w:lang w:eastAsia="zh-CN"/>
        </w:rPr>
        <w:t>C</w:t>
      </w:r>
      <w:r w:rsidRPr="008B4296">
        <w:rPr>
          <w:rFonts w:ascii="Calibri" w:hAnsi="Calibri" w:cs="Arial"/>
          <w:sz w:val="18"/>
          <w:szCs w:val="18"/>
        </w:rPr>
        <w:t>ulture, Durham: Duke University Press, 2007.</w:t>
      </w:r>
    </w:p>
  </w:footnote>
  <w:footnote w:id="63">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Evgeny Morozov, The </w:t>
      </w:r>
      <w:r w:rsidRPr="008B4296">
        <w:rPr>
          <w:rFonts w:ascii="Calibri" w:eastAsia="SimSun" w:hAnsi="Calibri" w:cs="Arial"/>
          <w:sz w:val="18"/>
          <w:szCs w:val="18"/>
          <w:lang w:eastAsia="zh-CN"/>
        </w:rPr>
        <w:t>N</w:t>
      </w:r>
      <w:r w:rsidRPr="008B4296">
        <w:rPr>
          <w:rFonts w:ascii="Calibri" w:hAnsi="Calibri" w:cs="Arial"/>
          <w:sz w:val="18"/>
          <w:szCs w:val="18"/>
        </w:rPr>
        <w:t xml:space="preserve">et </w:t>
      </w:r>
      <w:r w:rsidRPr="008B4296">
        <w:rPr>
          <w:rFonts w:ascii="Calibri" w:eastAsia="SimSun" w:hAnsi="Calibri" w:cs="Arial"/>
          <w:sz w:val="18"/>
          <w:szCs w:val="18"/>
          <w:lang w:eastAsia="zh-CN"/>
        </w:rPr>
        <w:t>D</w:t>
      </w:r>
      <w:r w:rsidRPr="008B4296">
        <w:rPr>
          <w:rFonts w:ascii="Calibri" w:hAnsi="Calibri" w:cs="Arial"/>
          <w:sz w:val="18"/>
          <w:szCs w:val="18"/>
        </w:rPr>
        <w:t xml:space="preserve">elusion: The </w:t>
      </w:r>
      <w:r w:rsidRPr="008B4296">
        <w:rPr>
          <w:rFonts w:ascii="Calibri" w:eastAsia="SimSun" w:hAnsi="Calibri" w:cs="Arial"/>
          <w:sz w:val="18"/>
          <w:szCs w:val="18"/>
          <w:lang w:eastAsia="zh-CN"/>
        </w:rPr>
        <w:t>D</w:t>
      </w:r>
      <w:r w:rsidRPr="008B4296">
        <w:rPr>
          <w:rFonts w:ascii="Calibri" w:hAnsi="Calibri" w:cs="Arial"/>
          <w:sz w:val="18"/>
          <w:szCs w:val="18"/>
        </w:rPr>
        <w:t xml:space="preserve">ark </w:t>
      </w:r>
      <w:r w:rsidRPr="008B4296">
        <w:rPr>
          <w:rFonts w:ascii="Calibri" w:eastAsia="SimSun" w:hAnsi="Calibri" w:cs="Arial"/>
          <w:sz w:val="18"/>
          <w:szCs w:val="18"/>
          <w:lang w:eastAsia="zh-CN"/>
        </w:rPr>
        <w:t>S</w:t>
      </w:r>
      <w:r w:rsidRPr="008B4296">
        <w:rPr>
          <w:rFonts w:ascii="Calibri" w:hAnsi="Calibri" w:cs="Arial"/>
          <w:sz w:val="18"/>
          <w:szCs w:val="18"/>
        </w:rPr>
        <w:t xml:space="preserve">ide of Internet </w:t>
      </w:r>
      <w:r w:rsidRPr="008B4296">
        <w:rPr>
          <w:rFonts w:ascii="Calibri" w:eastAsia="SimSun" w:hAnsi="Calibri" w:cs="Arial"/>
          <w:sz w:val="18"/>
          <w:szCs w:val="18"/>
          <w:lang w:eastAsia="zh-CN"/>
        </w:rPr>
        <w:t>F</w:t>
      </w:r>
      <w:r w:rsidRPr="008B4296">
        <w:rPr>
          <w:rFonts w:ascii="Calibri" w:hAnsi="Calibri" w:cs="Arial"/>
          <w:sz w:val="18"/>
          <w:szCs w:val="18"/>
        </w:rPr>
        <w:t>reedom, New York: Public Affairs, 2011, p. 70.</w:t>
      </w:r>
    </w:p>
  </w:footnote>
  <w:footnote w:id="64">
    <w:p w:rsidR="00647A7D" w:rsidRPr="008B4296" w:rsidRDefault="00647A7D" w:rsidP="00F74D8A">
      <w:pPr>
        <w:pStyle w:val="FootnoteText"/>
        <w:rPr>
          <w:rFonts w:ascii="Calibri" w:hAnsi="Calibri" w:cs="Arial"/>
          <w:sz w:val="18"/>
          <w:szCs w:val="18"/>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proofErr w:type="spellStart"/>
      <w:r w:rsidRPr="008B4296">
        <w:rPr>
          <w:rFonts w:ascii="Calibri" w:hAnsi="Calibri" w:cs="Arial"/>
          <w:sz w:val="18"/>
          <w:szCs w:val="18"/>
          <w:lang w:val="en-US"/>
        </w:rPr>
        <w:t>Katrien</w:t>
      </w:r>
      <w:proofErr w:type="spellEnd"/>
      <w:r w:rsidRPr="008B4296">
        <w:rPr>
          <w:rFonts w:ascii="Calibri" w:hAnsi="Calibri" w:cs="Arial"/>
          <w:sz w:val="18"/>
          <w:szCs w:val="18"/>
          <w:lang w:val="en-US"/>
        </w:rPr>
        <w:t xml:space="preserve"> Jacobs, People’s </w:t>
      </w:r>
      <w:r w:rsidRPr="008B4296">
        <w:rPr>
          <w:rFonts w:ascii="Calibri" w:eastAsia="SimSun" w:hAnsi="Calibri" w:cs="Arial"/>
          <w:sz w:val="18"/>
          <w:szCs w:val="18"/>
          <w:lang w:val="en-US" w:eastAsia="zh-CN"/>
        </w:rPr>
        <w:t>P</w:t>
      </w:r>
      <w:r w:rsidRPr="008B4296">
        <w:rPr>
          <w:rFonts w:ascii="Calibri" w:hAnsi="Calibri" w:cs="Arial"/>
          <w:sz w:val="18"/>
          <w:szCs w:val="18"/>
          <w:lang w:val="en-US"/>
        </w:rPr>
        <w:t xml:space="preserve">ornography: Sex and </w:t>
      </w:r>
      <w:r w:rsidRPr="008B4296">
        <w:rPr>
          <w:rFonts w:ascii="Calibri" w:eastAsia="SimSun" w:hAnsi="Calibri" w:cs="Arial"/>
          <w:sz w:val="18"/>
          <w:szCs w:val="18"/>
          <w:lang w:val="en-US" w:eastAsia="zh-CN"/>
        </w:rPr>
        <w:t>S</w:t>
      </w:r>
      <w:r w:rsidRPr="008B4296">
        <w:rPr>
          <w:rFonts w:ascii="Calibri" w:hAnsi="Calibri" w:cs="Arial"/>
          <w:sz w:val="18"/>
          <w:szCs w:val="18"/>
          <w:lang w:val="en-US"/>
        </w:rPr>
        <w:t>urveillance on the Chinese Internet, p. 183.</w:t>
      </w:r>
    </w:p>
  </w:footnote>
  <w:footnote w:id="65">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Richard Burger, Behind the red door: Sex in China, Hong Kong: </w:t>
      </w:r>
      <w:proofErr w:type="spellStart"/>
      <w:r w:rsidRPr="008B4296">
        <w:rPr>
          <w:rFonts w:ascii="Calibri" w:eastAsia="Times New Roman" w:hAnsi="Calibri" w:cs="Arial"/>
          <w:color w:val="010101"/>
          <w:sz w:val="18"/>
          <w:szCs w:val="18"/>
          <w:lang w:val="en-US" w:eastAsia="zh-CN"/>
        </w:rPr>
        <w:t>Earnshaw</w:t>
      </w:r>
      <w:proofErr w:type="spellEnd"/>
      <w:r w:rsidRPr="008B4296">
        <w:rPr>
          <w:rFonts w:ascii="Calibri" w:eastAsia="Times New Roman" w:hAnsi="Calibri" w:cs="Arial"/>
          <w:color w:val="010101"/>
          <w:sz w:val="18"/>
          <w:szCs w:val="18"/>
          <w:lang w:val="en-US" w:eastAsia="zh-CN"/>
        </w:rPr>
        <w:t xml:space="preserve"> Books, 2012</w:t>
      </w:r>
      <w:r w:rsidRPr="008B4296">
        <w:rPr>
          <w:rFonts w:ascii="Calibri" w:eastAsia="SimSun" w:hAnsi="Calibri" w:cs="Arial"/>
          <w:color w:val="010101"/>
          <w:sz w:val="18"/>
          <w:szCs w:val="18"/>
          <w:lang w:val="en-US" w:eastAsia="zh-CN"/>
        </w:rPr>
        <w:t>, p. 4</w:t>
      </w:r>
      <w:r w:rsidRPr="008B4296">
        <w:rPr>
          <w:rFonts w:ascii="Calibri" w:eastAsia="Times New Roman" w:hAnsi="Calibri" w:cs="Arial"/>
          <w:color w:val="010101"/>
          <w:sz w:val="18"/>
          <w:szCs w:val="18"/>
          <w:lang w:val="en-US" w:eastAsia="zh-CN"/>
        </w:rPr>
        <w:t>.</w:t>
      </w:r>
    </w:p>
  </w:footnote>
  <w:footnote w:id="66">
    <w:p w:rsidR="00647A7D" w:rsidRPr="008B4296" w:rsidRDefault="00647A7D" w:rsidP="00F74D8A">
      <w:pPr>
        <w:rPr>
          <w:rFonts w:ascii="Calibri" w:eastAsia="Times New Roman" w:hAnsi="Calibri" w:cs="Arial"/>
          <w:sz w:val="18"/>
          <w:szCs w:val="18"/>
          <w:lang w:val="en-US" w:eastAsia="zh-CN"/>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eastAsia="Times New Roman" w:hAnsi="Calibri" w:cs="Arial"/>
          <w:color w:val="010101"/>
          <w:sz w:val="18"/>
          <w:szCs w:val="18"/>
          <w:lang w:val="en-US" w:eastAsia="zh-CN"/>
        </w:rPr>
        <w:t xml:space="preserve">Jean-Claude Kaufmann, Love </w:t>
      </w:r>
      <w:r w:rsidRPr="008B4296">
        <w:rPr>
          <w:rFonts w:ascii="Calibri" w:eastAsia="SimSun" w:hAnsi="Calibri" w:cs="Arial"/>
          <w:color w:val="010101"/>
          <w:sz w:val="18"/>
          <w:szCs w:val="18"/>
          <w:lang w:val="en-US" w:eastAsia="zh-CN"/>
        </w:rPr>
        <w:t>O</w:t>
      </w:r>
      <w:r w:rsidRPr="008B4296">
        <w:rPr>
          <w:rFonts w:ascii="Calibri" w:eastAsia="Times New Roman" w:hAnsi="Calibri" w:cs="Arial"/>
          <w:color w:val="010101"/>
          <w:sz w:val="18"/>
          <w:szCs w:val="18"/>
          <w:lang w:val="en-US" w:eastAsia="zh-CN"/>
        </w:rPr>
        <w:t xml:space="preserve">nline, trans. David Macey, </w:t>
      </w:r>
      <w:proofErr w:type="gramStart"/>
      <w:r w:rsidRPr="008B4296">
        <w:rPr>
          <w:rFonts w:ascii="Calibri" w:eastAsia="Times New Roman" w:hAnsi="Calibri" w:cs="Arial"/>
          <w:color w:val="010101"/>
          <w:sz w:val="18"/>
          <w:szCs w:val="18"/>
          <w:lang w:val="en-US" w:eastAsia="zh-CN"/>
        </w:rPr>
        <w:t>Cambridge</w:t>
      </w:r>
      <w:proofErr w:type="gramEnd"/>
      <w:r w:rsidRPr="008B4296">
        <w:rPr>
          <w:rFonts w:ascii="Calibri" w:eastAsia="Times New Roman" w:hAnsi="Calibri" w:cs="Arial"/>
          <w:color w:val="010101"/>
          <w:sz w:val="18"/>
          <w:szCs w:val="18"/>
          <w:lang w:val="en-US" w:eastAsia="zh-CN"/>
        </w:rPr>
        <w:t>: Polity Press, 2012, p. 94.</w:t>
      </w:r>
    </w:p>
  </w:footnote>
  <w:footnote w:id="67">
    <w:p w:rsidR="00647A7D" w:rsidRPr="008B4296" w:rsidRDefault="00647A7D" w:rsidP="00F74D8A">
      <w:pPr>
        <w:pStyle w:val="FootnoteText"/>
        <w:rPr>
          <w:rFonts w:ascii="Calibri" w:hAnsi="Calibri" w:cs="Arial"/>
          <w:i/>
          <w:sz w:val="18"/>
          <w:szCs w:val="18"/>
          <w:lang w:val="en-US"/>
        </w:rPr>
      </w:pPr>
      <w:r w:rsidRPr="008B4296">
        <w:rPr>
          <w:rStyle w:val="FootnoteReference"/>
          <w:rFonts w:ascii="Calibri" w:hAnsi="Calibri" w:cs="Arial"/>
          <w:sz w:val="18"/>
          <w:szCs w:val="18"/>
        </w:rPr>
        <w:footnoteRef/>
      </w:r>
      <w:r w:rsidRPr="008B4296">
        <w:rPr>
          <w:rFonts w:ascii="Calibri" w:hAnsi="Calibri" w:cs="Arial"/>
          <w:sz w:val="18"/>
          <w:szCs w:val="18"/>
        </w:rPr>
        <w:t xml:space="preserve"> </w:t>
      </w:r>
      <w:r w:rsidRPr="008B4296">
        <w:rPr>
          <w:rFonts w:ascii="Calibri" w:hAnsi="Calibri" w:cs="Arial"/>
          <w:sz w:val="18"/>
          <w:szCs w:val="18"/>
        </w:rPr>
        <w:t xml:space="preserve">Sherry </w:t>
      </w:r>
      <w:r w:rsidRPr="008B4296">
        <w:rPr>
          <w:rFonts w:ascii="Calibri" w:hAnsi="Calibri" w:cs="Arial"/>
          <w:sz w:val="18"/>
          <w:szCs w:val="18"/>
        </w:rPr>
        <w:t xml:space="preserve">Turkle. Alone </w:t>
      </w:r>
      <w:r w:rsidRPr="008B4296">
        <w:rPr>
          <w:rFonts w:ascii="Calibri" w:eastAsia="SimSun" w:hAnsi="Calibri" w:cs="Arial"/>
          <w:sz w:val="18"/>
          <w:szCs w:val="18"/>
          <w:lang w:eastAsia="zh-CN"/>
        </w:rPr>
        <w:t>T</w:t>
      </w:r>
      <w:r w:rsidRPr="008B4296">
        <w:rPr>
          <w:rFonts w:ascii="Calibri" w:hAnsi="Calibri" w:cs="Arial"/>
          <w:sz w:val="18"/>
          <w:szCs w:val="18"/>
        </w:rPr>
        <w:t xml:space="preserve">ogether: Why </w:t>
      </w:r>
      <w:r w:rsidRPr="008B4296">
        <w:rPr>
          <w:rFonts w:ascii="Calibri" w:eastAsia="SimSun" w:hAnsi="Calibri" w:cs="Arial"/>
          <w:sz w:val="18"/>
          <w:szCs w:val="18"/>
          <w:lang w:eastAsia="zh-CN"/>
        </w:rPr>
        <w:t>W</w:t>
      </w:r>
      <w:r w:rsidRPr="008B4296">
        <w:rPr>
          <w:rFonts w:ascii="Calibri" w:hAnsi="Calibri" w:cs="Arial"/>
          <w:sz w:val="18"/>
          <w:szCs w:val="18"/>
        </w:rPr>
        <w:t xml:space="preserve">e </w:t>
      </w:r>
      <w:r w:rsidRPr="008B4296">
        <w:rPr>
          <w:rFonts w:ascii="Calibri" w:eastAsia="SimSun" w:hAnsi="Calibri" w:cs="Arial"/>
          <w:sz w:val="18"/>
          <w:szCs w:val="18"/>
          <w:lang w:eastAsia="zh-CN"/>
        </w:rPr>
        <w:t>E</w:t>
      </w:r>
      <w:r w:rsidRPr="008B4296">
        <w:rPr>
          <w:rFonts w:ascii="Calibri" w:hAnsi="Calibri" w:cs="Arial"/>
          <w:sz w:val="18"/>
          <w:szCs w:val="18"/>
        </w:rPr>
        <w:t xml:space="preserve">xpect </w:t>
      </w:r>
      <w:r w:rsidRPr="008B4296">
        <w:rPr>
          <w:rFonts w:ascii="Calibri" w:eastAsia="SimSun" w:hAnsi="Calibri" w:cs="Arial"/>
          <w:sz w:val="18"/>
          <w:szCs w:val="18"/>
          <w:lang w:eastAsia="zh-CN"/>
        </w:rPr>
        <w:t>M</w:t>
      </w:r>
      <w:r w:rsidRPr="008B4296">
        <w:rPr>
          <w:rFonts w:ascii="Calibri" w:hAnsi="Calibri" w:cs="Arial"/>
          <w:sz w:val="18"/>
          <w:szCs w:val="18"/>
        </w:rPr>
        <w:t xml:space="preserve">ore from </w:t>
      </w:r>
      <w:r w:rsidRPr="008B4296">
        <w:rPr>
          <w:rFonts w:ascii="Calibri" w:eastAsia="SimSun" w:hAnsi="Calibri" w:cs="Arial"/>
          <w:sz w:val="18"/>
          <w:szCs w:val="18"/>
          <w:lang w:eastAsia="zh-CN"/>
        </w:rPr>
        <w:t>T</w:t>
      </w:r>
      <w:r w:rsidRPr="008B4296">
        <w:rPr>
          <w:rFonts w:ascii="Calibri" w:hAnsi="Calibri" w:cs="Arial"/>
          <w:sz w:val="18"/>
          <w:szCs w:val="18"/>
        </w:rPr>
        <w:t xml:space="preserve">echnology and </w:t>
      </w:r>
      <w:r w:rsidRPr="008B4296">
        <w:rPr>
          <w:rFonts w:ascii="Calibri" w:eastAsia="SimSun" w:hAnsi="Calibri" w:cs="Arial"/>
          <w:sz w:val="18"/>
          <w:szCs w:val="18"/>
          <w:lang w:eastAsia="zh-CN"/>
        </w:rPr>
        <w:t>L</w:t>
      </w:r>
      <w:r w:rsidRPr="008B4296">
        <w:rPr>
          <w:rFonts w:ascii="Calibri" w:hAnsi="Calibri" w:cs="Arial"/>
          <w:sz w:val="18"/>
          <w:szCs w:val="18"/>
        </w:rPr>
        <w:t xml:space="preserve">ess from </w:t>
      </w:r>
      <w:r w:rsidRPr="008B4296">
        <w:rPr>
          <w:rFonts w:ascii="Calibri" w:eastAsia="SimSun" w:hAnsi="Calibri" w:cs="Arial"/>
          <w:sz w:val="18"/>
          <w:szCs w:val="18"/>
          <w:lang w:eastAsia="zh-CN"/>
        </w:rPr>
        <w:t>E</w:t>
      </w:r>
      <w:r w:rsidRPr="008B4296">
        <w:rPr>
          <w:rFonts w:ascii="Calibri" w:hAnsi="Calibri" w:cs="Arial"/>
          <w:sz w:val="18"/>
          <w:szCs w:val="18"/>
        </w:rPr>
        <w:t xml:space="preserve">ach </w:t>
      </w:r>
      <w:r w:rsidRPr="008B4296">
        <w:rPr>
          <w:rFonts w:ascii="Calibri" w:eastAsia="SimSun" w:hAnsi="Calibri" w:cs="Arial"/>
          <w:sz w:val="18"/>
          <w:szCs w:val="18"/>
          <w:lang w:eastAsia="zh-CN"/>
        </w:rPr>
        <w:t>O</w:t>
      </w:r>
      <w:r w:rsidRPr="008B4296">
        <w:rPr>
          <w:rFonts w:ascii="Calibri" w:hAnsi="Calibri" w:cs="Arial"/>
          <w:sz w:val="18"/>
          <w:szCs w:val="18"/>
        </w:rPr>
        <w:t>ther, New York: Basic Books, 2012, pp.280-281</w:t>
      </w:r>
      <w:r w:rsidRPr="008B4296">
        <w:rPr>
          <w:rFonts w:ascii="Calibri" w:hAnsi="Calibri" w:cs="Arial"/>
          <w:i/>
          <w:sz w:val="18"/>
          <w:szCs w:val="18"/>
        </w:rPr>
        <w:t xml:space="preserve">.  </w:t>
      </w:r>
    </w:p>
  </w:footnote>
  <w:footnote w:id="68">
    <w:p w:rsidR="00647A7D" w:rsidRPr="008B4296" w:rsidRDefault="00647A7D" w:rsidP="00F74D8A">
      <w:pPr>
        <w:pStyle w:val="FootnoteText"/>
        <w:rPr>
          <w:rFonts w:ascii="Calibri" w:hAnsi="Calibri" w:cs="Arial"/>
          <w:sz w:val="18"/>
          <w:szCs w:val="18"/>
          <w:lang w:val="en-US"/>
        </w:rPr>
      </w:pPr>
      <w:r w:rsidRPr="008B4296">
        <w:rPr>
          <w:rStyle w:val="FootnoteReference"/>
          <w:rFonts w:ascii="Calibri" w:hAnsi="Calibri" w:cs="Arial"/>
          <w:i/>
          <w:sz w:val="18"/>
          <w:szCs w:val="18"/>
        </w:rPr>
        <w:footnoteRef/>
      </w:r>
      <w:r w:rsidRPr="008B4296">
        <w:rPr>
          <w:rFonts w:ascii="Calibri" w:hAnsi="Calibri" w:cs="Arial"/>
          <w:i/>
          <w:sz w:val="18"/>
          <w:szCs w:val="18"/>
        </w:rPr>
        <w:t xml:space="preserve"> </w:t>
      </w:r>
      <w:r w:rsidRPr="008B4296">
        <w:rPr>
          <w:rFonts w:ascii="Calibri" w:hAnsi="Calibri" w:cs="Arial"/>
          <w:i/>
          <w:sz w:val="18"/>
          <w:szCs w:val="18"/>
          <w:lang w:val="en-US"/>
        </w:rPr>
        <w:t>Ibid</w:t>
      </w:r>
      <w:proofErr w:type="gramStart"/>
      <w:r w:rsidRPr="008B4296">
        <w:rPr>
          <w:rFonts w:ascii="Calibri" w:hAnsi="Calibri" w:cs="Arial"/>
          <w:i/>
          <w:sz w:val="18"/>
          <w:szCs w:val="18"/>
          <w:lang w:val="en-US"/>
        </w:rPr>
        <w:t>.</w:t>
      </w:r>
      <w:r w:rsidRPr="008B4296">
        <w:rPr>
          <w:rFonts w:ascii="Calibri" w:hAnsi="Calibri" w:cs="Arial"/>
          <w:sz w:val="18"/>
          <w:szCs w:val="18"/>
          <w:lang w:val="en-US"/>
        </w:rPr>
        <w:t>,</w:t>
      </w:r>
      <w:proofErr w:type="gramEnd"/>
      <w:r w:rsidRPr="008B4296">
        <w:rPr>
          <w:rFonts w:ascii="Calibri" w:hAnsi="Calibri" w:cs="Arial"/>
          <w:sz w:val="18"/>
          <w:szCs w:val="18"/>
          <w:lang w:val="en-US"/>
        </w:rPr>
        <w:t xml:space="preserve"> p.231.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768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6B0D4D"/>
    <w:multiLevelType w:val="hybridMultilevel"/>
    <w:tmpl w:val="4C8877AA"/>
    <w:lvl w:ilvl="0" w:tplc="C89EF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C1"/>
    <w:rsid w:val="00025935"/>
    <w:rsid w:val="000262CE"/>
    <w:rsid w:val="000312F4"/>
    <w:rsid w:val="000320BD"/>
    <w:rsid w:val="00034744"/>
    <w:rsid w:val="00042446"/>
    <w:rsid w:val="00043954"/>
    <w:rsid w:val="00043AC3"/>
    <w:rsid w:val="00045C82"/>
    <w:rsid w:val="00055D33"/>
    <w:rsid w:val="00070A7B"/>
    <w:rsid w:val="00071880"/>
    <w:rsid w:val="00072AFA"/>
    <w:rsid w:val="00076189"/>
    <w:rsid w:val="000825D8"/>
    <w:rsid w:val="0008566C"/>
    <w:rsid w:val="000A280B"/>
    <w:rsid w:val="000B35C1"/>
    <w:rsid w:val="000D6FC6"/>
    <w:rsid w:val="000E0DA8"/>
    <w:rsid w:val="000E46F2"/>
    <w:rsid w:val="000F55C9"/>
    <w:rsid w:val="000F56CC"/>
    <w:rsid w:val="000F5F95"/>
    <w:rsid w:val="00110A5A"/>
    <w:rsid w:val="001218AD"/>
    <w:rsid w:val="001274BC"/>
    <w:rsid w:val="00133D72"/>
    <w:rsid w:val="00145D8D"/>
    <w:rsid w:val="00151A95"/>
    <w:rsid w:val="00166C22"/>
    <w:rsid w:val="00171C04"/>
    <w:rsid w:val="00173DD7"/>
    <w:rsid w:val="001778DD"/>
    <w:rsid w:val="00182581"/>
    <w:rsid w:val="00197BA7"/>
    <w:rsid w:val="00197BC3"/>
    <w:rsid w:val="001C43E1"/>
    <w:rsid w:val="001C7CD3"/>
    <w:rsid w:val="001E53D2"/>
    <w:rsid w:val="001F3B73"/>
    <w:rsid w:val="001F3B89"/>
    <w:rsid w:val="001F5F8D"/>
    <w:rsid w:val="00204A61"/>
    <w:rsid w:val="00214BB6"/>
    <w:rsid w:val="00215F9C"/>
    <w:rsid w:val="00231908"/>
    <w:rsid w:val="00233A50"/>
    <w:rsid w:val="002354D9"/>
    <w:rsid w:val="00240533"/>
    <w:rsid w:val="00240ADA"/>
    <w:rsid w:val="00244346"/>
    <w:rsid w:val="00247B7C"/>
    <w:rsid w:val="00251B7D"/>
    <w:rsid w:val="002702CB"/>
    <w:rsid w:val="0027165A"/>
    <w:rsid w:val="002725FF"/>
    <w:rsid w:val="0029119C"/>
    <w:rsid w:val="00292542"/>
    <w:rsid w:val="00293817"/>
    <w:rsid w:val="002A5226"/>
    <w:rsid w:val="002A6E92"/>
    <w:rsid w:val="002B349A"/>
    <w:rsid w:val="002B34BB"/>
    <w:rsid w:val="002B7AA0"/>
    <w:rsid w:val="002C0C8D"/>
    <w:rsid w:val="002D298E"/>
    <w:rsid w:val="002D2A18"/>
    <w:rsid w:val="002E4702"/>
    <w:rsid w:val="002F3489"/>
    <w:rsid w:val="003018F7"/>
    <w:rsid w:val="00323B0E"/>
    <w:rsid w:val="003308C7"/>
    <w:rsid w:val="003319DC"/>
    <w:rsid w:val="00341390"/>
    <w:rsid w:val="003472B8"/>
    <w:rsid w:val="00351452"/>
    <w:rsid w:val="00361BC7"/>
    <w:rsid w:val="00366215"/>
    <w:rsid w:val="00367F49"/>
    <w:rsid w:val="0037109C"/>
    <w:rsid w:val="00372DBE"/>
    <w:rsid w:val="003730DC"/>
    <w:rsid w:val="003736BB"/>
    <w:rsid w:val="003871BF"/>
    <w:rsid w:val="00395B84"/>
    <w:rsid w:val="003A36C8"/>
    <w:rsid w:val="003A779B"/>
    <w:rsid w:val="003C0620"/>
    <w:rsid w:val="003C1738"/>
    <w:rsid w:val="003C1879"/>
    <w:rsid w:val="003C1DEB"/>
    <w:rsid w:val="003C44E3"/>
    <w:rsid w:val="003C7B84"/>
    <w:rsid w:val="003D3C2F"/>
    <w:rsid w:val="003D6FA7"/>
    <w:rsid w:val="003E36A7"/>
    <w:rsid w:val="003F07C0"/>
    <w:rsid w:val="003F193C"/>
    <w:rsid w:val="0040144A"/>
    <w:rsid w:val="00415186"/>
    <w:rsid w:val="00424E91"/>
    <w:rsid w:val="00426448"/>
    <w:rsid w:val="004276F8"/>
    <w:rsid w:val="00440AE8"/>
    <w:rsid w:val="00444B5C"/>
    <w:rsid w:val="00451626"/>
    <w:rsid w:val="00461EB5"/>
    <w:rsid w:val="00462948"/>
    <w:rsid w:val="00465AEE"/>
    <w:rsid w:val="00466B80"/>
    <w:rsid w:val="00474086"/>
    <w:rsid w:val="00475549"/>
    <w:rsid w:val="0047670B"/>
    <w:rsid w:val="004819EC"/>
    <w:rsid w:val="004A68E7"/>
    <w:rsid w:val="004B3BEB"/>
    <w:rsid w:val="004B6A19"/>
    <w:rsid w:val="004C04CC"/>
    <w:rsid w:val="004C0922"/>
    <w:rsid w:val="004C7A4B"/>
    <w:rsid w:val="004E3A9B"/>
    <w:rsid w:val="004E71C4"/>
    <w:rsid w:val="004E781E"/>
    <w:rsid w:val="00503DAE"/>
    <w:rsid w:val="00520B68"/>
    <w:rsid w:val="00524246"/>
    <w:rsid w:val="00530CAF"/>
    <w:rsid w:val="00533D3B"/>
    <w:rsid w:val="00537A06"/>
    <w:rsid w:val="005554CB"/>
    <w:rsid w:val="00560A9B"/>
    <w:rsid w:val="00572F5E"/>
    <w:rsid w:val="0057467F"/>
    <w:rsid w:val="00582C9B"/>
    <w:rsid w:val="0058458B"/>
    <w:rsid w:val="00586286"/>
    <w:rsid w:val="005965F8"/>
    <w:rsid w:val="00597708"/>
    <w:rsid w:val="005A2232"/>
    <w:rsid w:val="005A5217"/>
    <w:rsid w:val="005A60EE"/>
    <w:rsid w:val="005B393E"/>
    <w:rsid w:val="005C0A1F"/>
    <w:rsid w:val="005D0977"/>
    <w:rsid w:val="005E0717"/>
    <w:rsid w:val="005E59C7"/>
    <w:rsid w:val="005F1E35"/>
    <w:rsid w:val="005F7A0C"/>
    <w:rsid w:val="005F7ABD"/>
    <w:rsid w:val="0060441B"/>
    <w:rsid w:val="00614D18"/>
    <w:rsid w:val="00617816"/>
    <w:rsid w:val="006207CD"/>
    <w:rsid w:val="00621A3E"/>
    <w:rsid w:val="00622532"/>
    <w:rsid w:val="006257C5"/>
    <w:rsid w:val="00635282"/>
    <w:rsid w:val="00640255"/>
    <w:rsid w:val="00646CCC"/>
    <w:rsid w:val="00646E54"/>
    <w:rsid w:val="00647A7D"/>
    <w:rsid w:val="0065316B"/>
    <w:rsid w:val="006535B6"/>
    <w:rsid w:val="006543DD"/>
    <w:rsid w:val="0066284C"/>
    <w:rsid w:val="00662FAB"/>
    <w:rsid w:val="00683BC5"/>
    <w:rsid w:val="00691BA3"/>
    <w:rsid w:val="006954CF"/>
    <w:rsid w:val="00697DF3"/>
    <w:rsid w:val="006B5D56"/>
    <w:rsid w:val="006C4C5A"/>
    <w:rsid w:val="006D36B1"/>
    <w:rsid w:val="006D3D70"/>
    <w:rsid w:val="006E0D72"/>
    <w:rsid w:val="006E0F82"/>
    <w:rsid w:val="006E30F8"/>
    <w:rsid w:val="006E5022"/>
    <w:rsid w:val="006F7B2B"/>
    <w:rsid w:val="00714780"/>
    <w:rsid w:val="0072058A"/>
    <w:rsid w:val="00720EBA"/>
    <w:rsid w:val="00723B48"/>
    <w:rsid w:val="007252F7"/>
    <w:rsid w:val="00726168"/>
    <w:rsid w:val="0074752B"/>
    <w:rsid w:val="0075785C"/>
    <w:rsid w:val="00761A97"/>
    <w:rsid w:val="007650ED"/>
    <w:rsid w:val="00765A55"/>
    <w:rsid w:val="00770D8B"/>
    <w:rsid w:val="00771665"/>
    <w:rsid w:val="0077775E"/>
    <w:rsid w:val="00780FB9"/>
    <w:rsid w:val="00781EB1"/>
    <w:rsid w:val="007924D4"/>
    <w:rsid w:val="007935AA"/>
    <w:rsid w:val="0079789B"/>
    <w:rsid w:val="007A0F29"/>
    <w:rsid w:val="007A2079"/>
    <w:rsid w:val="007A22AD"/>
    <w:rsid w:val="007B141A"/>
    <w:rsid w:val="007C4019"/>
    <w:rsid w:val="007F5E55"/>
    <w:rsid w:val="00800358"/>
    <w:rsid w:val="008117D7"/>
    <w:rsid w:val="008127FD"/>
    <w:rsid w:val="00821114"/>
    <w:rsid w:val="00825972"/>
    <w:rsid w:val="0083325A"/>
    <w:rsid w:val="008579B6"/>
    <w:rsid w:val="0086524F"/>
    <w:rsid w:val="00870DA6"/>
    <w:rsid w:val="00872CDC"/>
    <w:rsid w:val="00893520"/>
    <w:rsid w:val="008A4752"/>
    <w:rsid w:val="008B4296"/>
    <w:rsid w:val="008B7EB9"/>
    <w:rsid w:val="008C5919"/>
    <w:rsid w:val="008C5D4C"/>
    <w:rsid w:val="008D035D"/>
    <w:rsid w:val="008D0A80"/>
    <w:rsid w:val="008E6477"/>
    <w:rsid w:val="008F0E11"/>
    <w:rsid w:val="008F3506"/>
    <w:rsid w:val="0091628C"/>
    <w:rsid w:val="009169E4"/>
    <w:rsid w:val="00921679"/>
    <w:rsid w:val="00933A3C"/>
    <w:rsid w:val="0095349E"/>
    <w:rsid w:val="0097280C"/>
    <w:rsid w:val="00982265"/>
    <w:rsid w:val="00996CD3"/>
    <w:rsid w:val="00997C7F"/>
    <w:rsid w:val="009A7165"/>
    <w:rsid w:val="009B19BA"/>
    <w:rsid w:val="009C2A01"/>
    <w:rsid w:val="009C5E11"/>
    <w:rsid w:val="009C7DA7"/>
    <w:rsid w:val="009D3318"/>
    <w:rsid w:val="009E1683"/>
    <w:rsid w:val="009E7AD8"/>
    <w:rsid w:val="00A048B3"/>
    <w:rsid w:val="00A10BDB"/>
    <w:rsid w:val="00A11CDA"/>
    <w:rsid w:val="00A14C67"/>
    <w:rsid w:val="00A44E63"/>
    <w:rsid w:val="00A45774"/>
    <w:rsid w:val="00A5150F"/>
    <w:rsid w:val="00A531D6"/>
    <w:rsid w:val="00A60D84"/>
    <w:rsid w:val="00A62679"/>
    <w:rsid w:val="00A641B7"/>
    <w:rsid w:val="00A64971"/>
    <w:rsid w:val="00A65B1F"/>
    <w:rsid w:val="00A732A6"/>
    <w:rsid w:val="00A829D6"/>
    <w:rsid w:val="00A97217"/>
    <w:rsid w:val="00AB46D4"/>
    <w:rsid w:val="00AB7D23"/>
    <w:rsid w:val="00AC3F35"/>
    <w:rsid w:val="00AD1E4C"/>
    <w:rsid w:val="00AE4C97"/>
    <w:rsid w:val="00AE5083"/>
    <w:rsid w:val="00AE74DD"/>
    <w:rsid w:val="00AF0837"/>
    <w:rsid w:val="00AF1614"/>
    <w:rsid w:val="00B07522"/>
    <w:rsid w:val="00B136C9"/>
    <w:rsid w:val="00B16EA0"/>
    <w:rsid w:val="00B2727D"/>
    <w:rsid w:val="00B35C97"/>
    <w:rsid w:val="00B5739B"/>
    <w:rsid w:val="00B6768F"/>
    <w:rsid w:val="00B73940"/>
    <w:rsid w:val="00B916BC"/>
    <w:rsid w:val="00BA38F2"/>
    <w:rsid w:val="00BB23B7"/>
    <w:rsid w:val="00BB2EDC"/>
    <w:rsid w:val="00BC1892"/>
    <w:rsid w:val="00BC260D"/>
    <w:rsid w:val="00BC5557"/>
    <w:rsid w:val="00BC7640"/>
    <w:rsid w:val="00BD3B39"/>
    <w:rsid w:val="00BF1926"/>
    <w:rsid w:val="00BF6631"/>
    <w:rsid w:val="00C019F9"/>
    <w:rsid w:val="00C03FEE"/>
    <w:rsid w:val="00C202B3"/>
    <w:rsid w:val="00C2718A"/>
    <w:rsid w:val="00C343D8"/>
    <w:rsid w:val="00C415FF"/>
    <w:rsid w:val="00C523AF"/>
    <w:rsid w:val="00C524E8"/>
    <w:rsid w:val="00C660AB"/>
    <w:rsid w:val="00C66948"/>
    <w:rsid w:val="00C71121"/>
    <w:rsid w:val="00C765AE"/>
    <w:rsid w:val="00C80263"/>
    <w:rsid w:val="00C91907"/>
    <w:rsid w:val="00C95BEF"/>
    <w:rsid w:val="00CC0FF1"/>
    <w:rsid w:val="00CD3D3B"/>
    <w:rsid w:val="00CD5FBE"/>
    <w:rsid w:val="00CE0795"/>
    <w:rsid w:val="00CE0940"/>
    <w:rsid w:val="00CE375C"/>
    <w:rsid w:val="00CF15A9"/>
    <w:rsid w:val="00CF1AE0"/>
    <w:rsid w:val="00CF2622"/>
    <w:rsid w:val="00CF43FF"/>
    <w:rsid w:val="00D01603"/>
    <w:rsid w:val="00D02361"/>
    <w:rsid w:val="00D02B10"/>
    <w:rsid w:val="00D04F4C"/>
    <w:rsid w:val="00D350E4"/>
    <w:rsid w:val="00D35F7D"/>
    <w:rsid w:val="00D54206"/>
    <w:rsid w:val="00D724E3"/>
    <w:rsid w:val="00D85F7E"/>
    <w:rsid w:val="00D863DC"/>
    <w:rsid w:val="00D92CD6"/>
    <w:rsid w:val="00D95D91"/>
    <w:rsid w:val="00DA4D8F"/>
    <w:rsid w:val="00DB3342"/>
    <w:rsid w:val="00DC6D63"/>
    <w:rsid w:val="00DD17CF"/>
    <w:rsid w:val="00DD6368"/>
    <w:rsid w:val="00DE0482"/>
    <w:rsid w:val="00DF3AFF"/>
    <w:rsid w:val="00DF7F2A"/>
    <w:rsid w:val="00E00BCA"/>
    <w:rsid w:val="00E00CF4"/>
    <w:rsid w:val="00E02066"/>
    <w:rsid w:val="00E16E14"/>
    <w:rsid w:val="00E2077D"/>
    <w:rsid w:val="00E2345C"/>
    <w:rsid w:val="00E31605"/>
    <w:rsid w:val="00E34215"/>
    <w:rsid w:val="00E47227"/>
    <w:rsid w:val="00E52053"/>
    <w:rsid w:val="00E54AEB"/>
    <w:rsid w:val="00E5534B"/>
    <w:rsid w:val="00E55598"/>
    <w:rsid w:val="00E65BD9"/>
    <w:rsid w:val="00E6748B"/>
    <w:rsid w:val="00E674BF"/>
    <w:rsid w:val="00E83226"/>
    <w:rsid w:val="00E870CB"/>
    <w:rsid w:val="00E94614"/>
    <w:rsid w:val="00EA1BC6"/>
    <w:rsid w:val="00EB1D71"/>
    <w:rsid w:val="00EC1D88"/>
    <w:rsid w:val="00ED3E7C"/>
    <w:rsid w:val="00EE1888"/>
    <w:rsid w:val="00EF2A1C"/>
    <w:rsid w:val="00F024D2"/>
    <w:rsid w:val="00F15473"/>
    <w:rsid w:val="00F230D1"/>
    <w:rsid w:val="00F23357"/>
    <w:rsid w:val="00F30814"/>
    <w:rsid w:val="00F30E0F"/>
    <w:rsid w:val="00F313BE"/>
    <w:rsid w:val="00F45A55"/>
    <w:rsid w:val="00F50126"/>
    <w:rsid w:val="00F54541"/>
    <w:rsid w:val="00F63A35"/>
    <w:rsid w:val="00F669EA"/>
    <w:rsid w:val="00F7097A"/>
    <w:rsid w:val="00F739A2"/>
    <w:rsid w:val="00F74D8A"/>
    <w:rsid w:val="00F90B74"/>
    <w:rsid w:val="00F94B8D"/>
    <w:rsid w:val="00FB2169"/>
    <w:rsid w:val="00FB2ABE"/>
    <w:rsid w:val="00FC42BD"/>
    <w:rsid w:val="00FE43ED"/>
    <w:rsid w:val="00FF0D61"/>
    <w:rsid w:val="00FF454F"/>
    <w:rsid w:val="00FF7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5C1"/>
    <w:rPr>
      <w:rFonts w:ascii="Lucida Grande" w:hAnsi="Lucida Grande"/>
      <w:sz w:val="18"/>
      <w:szCs w:val="18"/>
      <w:lang w:val="x-none" w:eastAsia="x-none"/>
    </w:rPr>
  </w:style>
  <w:style w:type="character" w:customStyle="1" w:styleId="BalloonTextChar">
    <w:name w:val="Balloon Text Char"/>
    <w:link w:val="BalloonText"/>
    <w:uiPriority w:val="99"/>
    <w:semiHidden/>
    <w:rsid w:val="000B35C1"/>
    <w:rPr>
      <w:rFonts w:ascii="Lucida Grande" w:hAnsi="Lucida Grande" w:cs="Lucida Grande"/>
      <w:sz w:val="18"/>
      <w:szCs w:val="18"/>
    </w:rPr>
  </w:style>
  <w:style w:type="paragraph" w:styleId="FootnoteText">
    <w:name w:val="footnote text"/>
    <w:basedOn w:val="Normal"/>
    <w:link w:val="FootnoteTextChar"/>
    <w:uiPriority w:val="99"/>
    <w:unhideWhenUsed/>
    <w:rsid w:val="00825972"/>
    <w:rPr>
      <w:lang w:val="x-none" w:eastAsia="x-none"/>
    </w:rPr>
  </w:style>
  <w:style w:type="character" w:customStyle="1" w:styleId="FootnoteTextChar">
    <w:name w:val="Footnote Text Char"/>
    <w:link w:val="FootnoteText"/>
    <w:uiPriority w:val="99"/>
    <w:rsid w:val="00825972"/>
    <w:rPr>
      <w:sz w:val="24"/>
      <w:szCs w:val="24"/>
    </w:rPr>
  </w:style>
  <w:style w:type="character" w:styleId="FootnoteReference">
    <w:name w:val="footnote reference"/>
    <w:uiPriority w:val="99"/>
    <w:unhideWhenUsed/>
    <w:rsid w:val="00825972"/>
    <w:rPr>
      <w:vertAlign w:val="superscript"/>
    </w:rPr>
  </w:style>
  <w:style w:type="character" w:styleId="Hyperlink">
    <w:name w:val="Hyperlink"/>
    <w:uiPriority w:val="99"/>
    <w:unhideWhenUsed/>
    <w:rsid w:val="00996CD3"/>
    <w:rPr>
      <w:color w:val="0000FF"/>
      <w:u w:val="single"/>
    </w:rPr>
  </w:style>
  <w:style w:type="paragraph" w:styleId="NormalWeb">
    <w:name w:val="Normal (Web)"/>
    <w:basedOn w:val="Normal"/>
    <w:uiPriority w:val="99"/>
    <w:unhideWhenUsed/>
    <w:rsid w:val="009B19BA"/>
    <w:pPr>
      <w:spacing w:before="100" w:beforeAutospacing="1" w:after="100" w:afterAutospacing="1"/>
    </w:pPr>
    <w:rPr>
      <w:rFonts w:ascii="Times New Roman" w:eastAsia="Times New Roman" w:hAnsi="Times New Roman"/>
      <w:lang w:val="en-US" w:eastAsia="zh-CN"/>
    </w:rPr>
  </w:style>
  <w:style w:type="character" w:styleId="FollowedHyperlink">
    <w:name w:val="FollowedHyperlink"/>
    <w:uiPriority w:val="99"/>
    <w:semiHidden/>
    <w:unhideWhenUsed/>
    <w:rsid w:val="00071880"/>
    <w:rPr>
      <w:color w:val="800080"/>
      <w:u w:val="single"/>
    </w:rPr>
  </w:style>
  <w:style w:type="paragraph" w:styleId="Header">
    <w:name w:val="header"/>
    <w:basedOn w:val="Normal"/>
    <w:link w:val="HeaderChar"/>
    <w:uiPriority w:val="99"/>
    <w:unhideWhenUsed/>
    <w:rsid w:val="00323B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323B0E"/>
    <w:rPr>
      <w:sz w:val="18"/>
      <w:szCs w:val="18"/>
      <w:lang w:val="en-AU" w:eastAsia="en-US"/>
    </w:rPr>
  </w:style>
  <w:style w:type="paragraph" w:styleId="Footer">
    <w:name w:val="footer"/>
    <w:basedOn w:val="Normal"/>
    <w:link w:val="FooterChar"/>
    <w:uiPriority w:val="99"/>
    <w:unhideWhenUsed/>
    <w:rsid w:val="00323B0E"/>
    <w:pPr>
      <w:tabs>
        <w:tab w:val="center" w:pos="4153"/>
        <w:tab w:val="right" w:pos="8306"/>
      </w:tabs>
      <w:snapToGrid w:val="0"/>
    </w:pPr>
    <w:rPr>
      <w:sz w:val="18"/>
      <w:szCs w:val="18"/>
    </w:rPr>
  </w:style>
  <w:style w:type="character" w:customStyle="1" w:styleId="FooterChar">
    <w:name w:val="Footer Char"/>
    <w:link w:val="Footer"/>
    <w:uiPriority w:val="99"/>
    <w:rsid w:val="00323B0E"/>
    <w:rPr>
      <w:sz w:val="18"/>
      <w:szCs w:val="18"/>
      <w:lang w:val="en-AU" w:eastAsia="en-US"/>
    </w:rPr>
  </w:style>
  <w:style w:type="character" w:styleId="CommentReference">
    <w:name w:val="annotation reference"/>
    <w:uiPriority w:val="99"/>
    <w:semiHidden/>
    <w:unhideWhenUsed/>
    <w:rsid w:val="00323B0E"/>
    <w:rPr>
      <w:sz w:val="21"/>
      <w:szCs w:val="21"/>
    </w:rPr>
  </w:style>
  <w:style w:type="paragraph" w:styleId="CommentText">
    <w:name w:val="annotation text"/>
    <w:basedOn w:val="Normal"/>
    <w:link w:val="CommentTextChar"/>
    <w:uiPriority w:val="99"/>
    <w:semiHidden/>
    <w:unhideWhenUsed/>
    <w:rsid w:val="00323B0E"/>
  </w:style>
  <w:style w:type="character" w:customStyle="1" w:styleId="CommentTextChar">
    <w:name w:val="Comment Text Char"/>
    <w:link w:val="CommentText"/>
    <w:uiPriority w:val="99"/>
    <w:semiHidden/>
    <w:rsid w:val="00323B0E"/>
    <w:rPr>
      <w:sz w:val="24"/>
      <w:szCs w:val="24"/>
      <w:lang w:val="en-AU" w:eastAsia="en-US"/>
    </w:rPr>
  </w:style>
  <w:style w:type="paragraph" w:styleId="CommentSubject">
    <w:name w:val="annotation subject"/>
    <w:basedOn w:val="CommentText"/>
    <w:next w:val="CommentText"/>
    <w:link w:val="CommentSubjectChar"/>
    <w:uiPriority w:val="99"/>
    <w:semiHidden/>
    <w:unhideWhenUsed/>
    <w:rsid w:val="00323B0E"/>
    <w:rPr>
      <w:b/>
      <w:bCs/>
    </w:rPr>
  </w:style>
  <w:style w:type="character" w:customStyle="1" w:styleId="CommentSubjectChar">
    <w:name w:val="Comment Subject Char"/>
    <w:link w:val="CommentSubject"/>
    <w:uiPriority w:val="99"/>
    <w:semiHidden/>
    <w:rsid w:val="00323B0E"/>
    <w:rPr>
      <w:b/>
      <w:bCs/>
      <w:sz w:val="24"/>
      <w:szCs w:val="24"/>
      <w:lang w:val="en-AU" w:eastAsia="en-US"/>
    </w:rPr>
  </w:style>
  <w:style w:type="character" w:styleId="PageNumber">
    <w:name w:val="page number"/>
    <w:uiPriority w:val="99"/>
    <w:semiHidden/>
    <w:unhideWhenUsed/>
    <w:rsid w:val="00F74D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5C1"/>
    <w:rPr>
      <w:rFonts w:ascii="Lucida Grande" w:hAnsi="Lucida Grande"/>
      <w:sz w:val="18"/>
      <w:szCs w:val="18"/>
      <w:lang w:val="x-none" w:eastAsia="x-none"/>
    </w:rPr>
  </w:style>
  <w:style w:type="character" w:customStyle="1" w:styleId="BalloonTextChar">
    <w:name w:val="Balloon Text Char"/>
    <w:link w:val="BalloonText"/>
    <w:uiPriority w:val="99"/>
    <w:semiHidden/>
    <w:rsid w:val="000B35C1"/>
    <w:rPr>
      <w:rFonts w:ascii="Lucida Grande" w:hAnsi="Lucida Grande" w:cs="Lucida Grande"/>
      <w:sz w:val="18"/>
      <w:szCs w:val="18"/>
    </w:rPr>
  </w:style>
  <w:style w:type="paragraph" w:styleId="FootnoteText">
    <w:name w:val="footnote text"/>
    <w:basedOn w:val="Normal"/>
    <w:link w:val="FootnoteTextChar"/>
    <w:uiPriority w:val="99"/>
    <w:unhideWhenUsed/>
    <w:rsid w:val="00825972"/>
    <w:rPr>
      <w:lang w:val="x-none" w:eastAsia="x-none"/>
    </w:rPr>
  </w:style>
  <w:style w:type="character" w:customStyle="1" w:styleId="FootnoteTextChar">
    <w:name w:val="Footnote Text Char"/>
    <w:link w:val="FootnoteText"/>
    <w:uiPriority w:val="99"/>
    <w:rsid w:val="00825972"/>
    <w:rPr>
      <w:sz w:val="24"/>
      <w:szCs w:val="24"/>
    </w:rPr>
  </w:style>
  <w:style w:type="character" w:styleId="FootnoteReference">
    <w:name w:val="footnote reference"/>
    <w:uiPriority w:val="99"/>
    <w:unhideWhenUsed/>
    <w:rsid w:val="00825972"/>
    <w:rPr>
      <w:vertAlign w:val="superscript"/>
    </w:rPr>
  </w:style>
  <w:style w:type="character" w:styleId="Hyperlink">
    <w:name w:val="Hyperlink"/>
    <w:uiPriority w:val="99"/>
    <w:unhideWhenUsed/>
    <w:rsid w:val="00996CD3"/>
    <w:rPr>
      <w:color w:val="0000FF"/>
      <w:u w:val="single"/>
    </w:rPr>
  </w:style>
  <w:style w:type="paragraph" w:styleId="NormalWeb">
    <w:name w:val="Normal (Web)"/>
    <w:basedOn w:val="Normal"/>
    <w:uiPriority w:val="99"/>
    <w:unhideWhenUsed/>
    <w:rsid w:val="009B19BA"/>
    <w:pPr>
      <w:spacing w:before="100" w:beforeAutospacing="1" w:after="100" w:afterAutospacing="1"/>
    </w:pPr>
    <w:rPr>
      <w:rFonts w:ascii="Times New Roman" w:eastAsia="Times New Roman" w:hAnsi="Times New Roman"/>
      <w:lang w:val="en-US" w:eastAsia="zh-CN"/>
    </w:rPr>
  </w:style>
  <w:style w:type="character" w:styleId="FollowedHyperlink">
    <w:name w:val="FollowedHyperlink"/>
    <w:uiPriority w:val="99"/>
    <w:semiHidden/>
    <w:unhideWhenUsed/>
    <w:rsid w:val="00071880"/>
    <w:rPr>
      <w:color w:val="800080"/>
      <w:u w:val="single"/>
    </w:rPr>
  </w:style>
  <w:style w:type="paragraph" w:styleId="Header">
    <w:name w:val="header"/>
    <w:basedOn w:val="Normal"/>
    <w:link w:val="HeaderChar"/>
    <w:uiPriority w:val="99"/>
    <w:unhideWhenUsed/>
    <w:rsid w:val="00323B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323B0E"/>
    <w:rPr>
      <w:sz w:val="18"/>
      <w:szCs w:val="18"/>
      <w:lang w:val="en-AU" w:eastAsia="en-US"/>
    </w:rPr>
  </w:style>
  <w:style w:type="paragraph" w:styleId="Footer">
    <w:name w:val="footer"/>
    <w:basedOn w:val="Normal"/>
    <w:link w:val="FooterChar"/>
    <w:uiPriority w:val="99"/>
    <w:unhideWhenUsed/>
    <w:rsid w:val="00323B0E"/>
    <w:pPr>
      <w:tabs>
        <w:tab w:val="center" w:pos="4153"/>
        <w:tab w:val="right" w:pos="8306"/>
      </w:tabs>
      <w:snapToGrid w:val="0"/>
    </w:pPr>
    <w:rPr>
      <w:sz w:val="18"/>
      <w:szCs w:val="18"/>
    </w:rPr>
  </w:style>
  <w:style w:type="character" w:customStyle="1" w:styleId="FooterChar">
    <w:name w:val="Footer Char"/>
    <w:link w:val="Footer"/>
    <w:uiPriority w:val="99"/>
    <w:rsid w:val="00323B0E"/>
    <w:rPr>
      <w:sz w:val="18"/>
      <w:szCs w:val="18"/>
      <w:lang w:val="en-AU" w:eastAsia="en-US"/>
    </w:rPr>
  </w:style>
  <w:style w:type="character" w:styleId="CommentReference">
    <w:name w:val="annotation reference"/>
    <w:uiPriority w:val="99"/>
    <w:semiHidden/>
    <w:unhideWhenUsed/>
    <w:rsid w:val="00323B0E"/>
    <w:rPr>
      <w:sz w:val="21"/>
      <w:szCs w:val="21"/>
    </w:rPr>
  </w:style>
  <w:style w:type="paragraph" w:styleId="CommentText">
    <w:name w:val="annotation text"/>
    <w:basedOn w:val="Normal"/>
    <w:link w:val="CommentTextChar"/>
    <w:uiPriority w:val="99"/>
    <w:semiHidden/>
    <w:unhideWhenUsed/>
    <w:rsid w:val="00323B0E"/>
  </w:style>
  <w:style w:type="character" w:customStyle="1" w:styleId="CommentTextChar">
    <w:name w:val="Comment Text Char"/>
    <w:link w:val="CommentText"/>
    <w:uiPriority w:val="99"/>
    <w:semiHidden/>
    <w:rsid w:val="00323B0E"/>
    <w:rPr>
      <w:sz w:val="24"/>
      <w:szCs w:val="24"/>
      <w:lang w:val="en-AU" w:eastAsia="en-US"/>
    </w:rPr>
  </w:style>
  <w:style w:type="paragraph" w:styleId="CommentSubject">
    <w:name w:val="annotation subject"/>
    <w:basedOn w:val="CommentText"/>
    <w:next w:val="CommentText"/>
    <w:link w:val="CommentSubjectChar"/>
    <w:uiPriority w:val="99"/>
    <w:semiHidden/>
    <w:unhideWhenUsed/>
    <w:rsid w:val="00323B0E"/>
    <w:rPr>
      <w:b/>
      <w:bCs/>
    </w:rPr>
  </w:style>
  <w:style w:type="character" w:customStyle="1" w:styleId="CommentSubjectChar">
    <w:name w:val="Comment Subject Char"/>
    <w:link w:val="CommentSubject"/>
    <w:uiPriority w:val="99"/>
    <w:semiHidden/>
    <w:rsid w:val="00323B0E"/>
    <w:rPr>
      <w:b/>
      <w:bCs/>
      <w:sz w:val="24"/>
      <w:szCs w:val="24"/>
      <w:lang w:val="en-AU" w:eastAsia="en-US"/>
    </w:rPr>
  </w:style>
  <w:style w:type="character" w:styleId="PageNumber">
    <w:name w:val="page number"/>
    <w:uiPriority w:val="99"/>
    <w:semiHidden/>
    <w:unhideWhenUsed/>
    <w:rsid w:val="00F74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489">
      <w:bodyDiv w:val="1"/>
      <w:marLeft w:val="0"/>
      <w:marRight w:val="0"/>
      <w:marTop w:val="0"/>
      <w:marBottom w:val="0"/>
      <w:divBdr>
        <w:top w:val="none" w:sz="0" w:space="0" w:color="auto"/>
        <w:left w:val="none" w:sz="0" w:space="0" w:color="auto"/>
        <w:bottom w:val="none" w:sz="0" w:space="0" w:color="auto"/>
        <w:right w:val="none" w:sz="0" w:space="0" w:color="auto"/>
      </w:divBdr>
      <w:divsChild>
        <w:div w:id="1564290958">
          <w:marLeft w:val="0"/>
          <w:marRight w:val="0"/>
          <w:marTop w:val="0"/>
          <w:marBottom w:val="0"/>
          <w:divBdr>
            <w:top w:val="none" w:sz="0" w:space="0" w:color="auto"/>
            <w:left w:val="none" w:sz="0" w:space="0" w:color="auto"/>
            <w:bottom w:val="none" w:sz="0" w:space="0" w:color="auto"/>
            <w:right w:val="none" w:sz="0" w:space="0" w:color="auto"/>
          </w:divBdr>
          <w:divsChild>
            <w:div w:id="114905487">
              <w:marLeft w:val="0"/>
              <w:marRight w:val="0"/>
              <w:marTop w:val="0"/>
              <w:marBottom w:val="0"/>
              <w:divBdr>
                <w:top w:val="none" w:sz="0" w:space="0" w:color="auto"/>
                <w:left w:val="none" w:sz="0" w:space="0" w:color="auto"/>
                <w:bottom w:val="none" w:sz="0" w:space="0" w:color="auto"/>
                <w:right w:val="none" w:sz="0" w:space="0" w:color="auto"/>
              </w:divBdr>
            </w:div>
            <w:div w:id="1617713815">
              <w:marLeft w:val="0"/>
              <w:marRight w:val="0"/>
              <w:marTop w:val="0"/>
              <w:marBottom w:val="0"/>
              <w:divBdr>
                <w:top w:val="none" w:sz="0" w:space="0" w:color="auto"/>
                <w:left w:val="none" w:sz="0" w:space="0" w:color="auto"/>
                <w:bottom w:val="none" w:sz="0" w:space="0" w:color="auto"/>
                <w:right w:val="none" w:sz="0" w:space="0" w:color="auto"/>
              </w:divBdr>
            </w:div>
            <w:div w:id="1777795542">
              <w:marLeft w:val="0"/>
              <w:marRight w:val="0"/>
              <w:marTop w:val="0"/>
              <w:marBottom w:val="0"/>
              <w:divBdr>
                <w:top w:val="none" w:sz="0" w:space="0" w:color="auto"/>
                <w:left w:val="none" w:sz="0" w:space="0" w:color="auto"/>
                <w:bottom w:val="none" w:sz="0" w:space="0" w:color="auto"/>
                <w:right w:val="none" w:sz="0" w:space="0" w:color="auto"/>
              </w:divBdr>
            </w:div>
            <w:div w:id="1840197479">
              <w:marLeft w:val="0"/>
              <w:marRight w:val="0"/>
              <w:marTop w:val="0"/>
              <w:marBottom w:val="0"/>
              <w:divBdr>
                <w:top w:val="none" w:sz="0" w:space="0" w:color="auto"/>
                <w:left w:val="none" w:sz="0" w:space="0" w:color="auto"/>
                <w:bottom w:val="none" w:sz="0" w:space="0" w:color="auto"/>
                <w:right w:val="none" w:sz="0" w:space="0" w:color="auto"/>
              </w:divBdr>
            </w:div>
            <w:div w:id="1901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228">
      <w:bodyDiv w:val="1"/>
      <w:marLeft w:val="0"/>
      <w:marRight w:val="0"/>
      <w:marTop w:val="0"/>
      <w:marBottom w:val="0"/>
      <w:divBdr>
        <w:top w:val="none" w:sz="0" w:space="0" w:color="auto"/>
        <w:left w:val="none" w:sz="0" w:space="0" w:color="auto"/>
        <w:bottom w:val="none" w:sz="0" w:space="0" w:color="auto"/>
        <w:right w:val="none" w:sz="0" w:space="0" w:color="auto"/>
      </w:divBdr>
      <w:divsChild>
        <w:div w:id="1870140788">
          <w:marLeft w:val="0"/>
          <w:marRight w:val="0"/>
          <w:marTop w:val="0"/>
          <w:marBottom w:val="0"/>
          <w:divBdr>
            <w:top w:val="none" w:sz="0" w:space="0" w:color="auto"/>
            <w:left w:val="none" w:sz="0" w:space="0" w:color="auto"/>
            <w:bottom w:val="none" w:sz="0" w:space="0" w:color="auto"/>
            <w:right w:val="none" w:sz="0" w:space="0" w:color="auto"/>
          </w:divBdr>
        </w:div>
      </w:divsChild>
    </w:div>
    <w:div w:id="29839373">
      <w:bodyDiv w:val="1"/>
      <w:marLeft w:val="0"/>
      <w:marRight w:val="0"/>
      <w:marTop w:val="0"/>
      <w:marBottom w:val="0"/>
      <w:divBdr>
        <w:top w:val="none" w:sz="0" w:space="0" w:color="auto"/>
        <w:left w:val="none" w:sz="0" w:space="0" w:color="auto"/>
        <w:bottom w:val="none" w:sz="0" w:space="0" w:color="auto"/>
        <w:right w:val="none" w:sz="0" w:space="0" w:color="auto"/>
      </w:divBdr>
      <w:divsChild>
        <w:div w:id="1461387441">
          <w:marLeft w:val="0"/>
          <w:marRight w:val="0"/>
          <w:marTop w:val="0"/>
          <w:marBottom w:val="0"/>
          <w:divBdr>
            <w:top w:val="none" w:sz="0" w:space="0" w:color="auto"/>
            <w:left w:val="none" w:sz="0" w:space="0" w:color="auto"/>
            <w:bottom w:val="none" w:sz="0" w:space="0" w:color="auto"/>
            <w:right w:val="none" w:sz="0" w:space="0" w:color="auto"/>
          </w:divBdr>
        </w:div>
      </w:divsChild>
    </w:div>
    <w:div w:id="62460371">
      <w:bodyDiv w:val="1"/>
      <w:marLeft w:val="0"/>
      <w:marRight w:val="0"/>
      <w:marTop w:val="0"/>
      <w:marBottom w:val="0"/>
      <w:divBdr>
        <w:top w:val="none" w:sz="0" w:space="0" w:color="auto"/>
        <w:left w:val="none" w:sz="0" w:space="0" w:color="auto"/>
        <w:bottom w:val="none" w:sz="0" w:space="0" w:color="auto"/>
        <w:right w:val="none" w:sz="0" w:space="0" w:color="auto"/>
      </w:divBdr>
      <w:divsChild>
        <w:div w:id="1631403529">
          <w:marLeft w:val="0"/>
          <w:marRight w:val="0"/>
          <w:marTop w:val="0"/>
          <w:marBottom w:val="0"/>
          <w:divBdr>
            <w:top w:val="none" w:sz="0" w:space="0" w:color="auto"/>
            <w:left w:val="none" w:sz="0" w:space="0" w:color="auto"/>
            <w:bottom w:val="none" w:sz="0" w:space="0" w:color="auto"/>
            <w:right w:val="none" w:sz="0" w:space="0" w:color="auto"/>
          </w:divBdr>
        </w:div>
      </w:divsChild>
    </w:div>
    <w:div w:id="113402654">
      <w:bodyDiv w:val="1"/>
      <w:marLeft w:val="0"/>
      <w:marRight w:val="0"/>
      <w:marTop w:val="0"/>
      <w:marBottom w:val="0"/>
      <w:divBdr>
        <w:top w:val="none" w:sz="0" w:space="0" w:color="auto"/>
        <w:left w:val="none" w:sz="0" w:space="0" w:color="auto"/>
        <w:bottom w:val="none" w:sz="0" w:space="0" w:color="auto"/>
        <w:right w:val="none" w:sz="0" w:space="0" w:color="auto"/>
      </w:divBdr>
      <w:divsChild>
        <w:div w:id="677192733">
          <w:marLeft w:val="0"/>
          <w:marRight w:val="0"/>
          <w:marTop w:val="0"/>
          <w:marBottom w:val="0"/>
          <w:divBdr>
            <w:top w:val="none" w:sz="0" w:space="0" w:color="auto"/>
            <w:left w:val="none" w:sz="0" w:space="0" w:color="auto"/>
            <w:bottom w:val="none" w:sz="0" w:space="0" w:color="auto"/>
            <w:right w:val="none" w:sz="0" w:space="0" w:color="auto"/>
          </w:divBdr>
        </w:div>
      </w:divsChild>
    </w:div>
    <w:div w:id="158468778">
      <w:bodyDiv w:val="1"/>
      <w:marLeft w:val="0"/>
      <w:marRight w:val="0"/>
      <w:marTop w:val="0"/>
      <w:marBottom w:val="0"/>
      <w:divBdr>
        <w:top w:val="none" w:sz="0" w:space="0" w:color="auto"/>
        <w:left w:val="none" w:sz="0" w:space="0" w:color="auto"/>
        <w:bottom w:val="none" w:sz="0" w:space="0" w:color="auto"/>
        <w:right w:val="none" w:sz="0" w:space="0" w:color="auto"/>
      </w:divBdr>
    </w:div>
    <w:div w:id="170223625">
      <w:bodyDiv w:val="1"/>
      <w:marLeft w:val="0"/>
      <w:marRight w:val="0"/>
      <w:marTop w:val="0"/>
      <w:marBottom w:val="0"/>
      <w:divBdr>
        <w:top w:val="none" w:sz="0" w:space="0" w:color="auto"/>
        <w:left w:val="none" w:sz="0" w:space="0" w:color="auto"/>
        <w:bottom w:val="none" w:sz="0" w:space="0" w:color="auto"/>
        <w:right w:val="none" w:sz="0" w:space="0" w:color="auto"/>
      </w:divBdr>
      <w:divsChild>
        <w:div w:id="1955407942">
          <w:marLeft w:val="0"/>
          <w:marRight w:val="0"/>
          <w:marTop w:val="0"/>
          <w:marBottom w:val="0"/>
          <w:divBdr>
            <w:top w:val="none" w:sz="0" w:space="0" w:color="auto"/>
            <w:left w:val="none" w:sz="0" w:space="0" w:color="auto"/>
            <w:bottom w:val="none" w:sz="0" w:space="0" w:color="auto"/>
            <w:right w:val="none" w:sz="0" w:space="0" w:color="auto"/>
          </w:divBdr>
        </w:div>
      </w:divsChild>
    </w:div>
    <w:div w:id="198319929">
      <w:bodyDiv w:val="1"/>
      <w:marLeft w:val="0"/>
      <w:marRight w:val="0"/>
      <w:marTop w:val="0"/>
      <w:marBottom w:val="0"/>
      <w:divBdr>
        <w:top w:val="none" w:sz="0" w:space="0" w:color="auto"/>
        <w:left w:val="none" w:sz="0" w:space="0" w:color="auto"/>
        <w:bottom w:val="none" w:sz="0" w:space="0" w:color="auto"/>
        <w:right w:val="none" w:sz="0" w:space="0" w:color="auto"/>
      </w:divBdr>
      <w:divsChild>
        <w:div w:id="1991054221">
          <w:marLeft w:val="0"/>
          <w:marRight w:val="0"/>
          <w:marTop w:val="0"/>
          <w:marBottom w:val="0"/>
          <w:divBdr>
            <w:top w:val="none" w:sz="0" w:space="0" w:color="auto"/>
            <w:left w:val="none" w:sz="0" w:space="0" w:color="auto"/>
            <w:bottom w:val="none" w:sz="0" w:space="0" w:color="auto"/>
            <w:right w:val="none" w:sz="0" w:space="0" w:color="auto"/>
          </w:divBdr>
        </w:div>
      </w:divsChild>
    </w:div>
    <w:div w:id="216938570">
      <w:bodyDiv w:val="1"/>
      <w:marLeft w:val="0"/>
      <w:marRight w:val="0"/>
      <w:marTop w:val="0"/>
      <w:marBottom w:val="0"/>
      <w:divBdr>
        <w:top w:val="none" w:sz="0" w:space="0" w:color="auto"/>
        <w:left w:val="none" w:sz="0" w:space="0" w:color="auto"/>
        <w:bottom w:val="none" w:sz="0" w:space="0" w:color="auto"/>
        <w:right w:val="none" w:sz="0" w:space="0" w:color="auto"/>
      </w:divBdr>
      <w:divsChild>
        <w:div w:id="1133869722">
          <w:marLeft w:val="0"/>
          <w:marRight w:val="0"/>
          <w:marTop w:val="0"/>
          <w:marBottom w:val="0"/>
          <w:divBdr>
            <w:top w:val="none" w:sz="0" w:space="0" w:color="auto"/>
            <w:left w:val="none" w:sz="0" w:space="0" w:color="auto"/>
            <w:bottom w:val="none" w:sz="0" w:space="0" w:color="auto"/>
            <w:right w:val="none" w:sz="0" w:space="0" w:color="auto"/>
          </w:divBdr>
        </w:div>
      </w:divsChild>
    </w:div>
    <w:div w:id="275525144">
      <w:bodyDiv w:val="1"/>
      <w:marLeft w:val="0"/>
      <w:marRight w:val="0"/>
      <w:marTop w:val="0"/>
      <w:marBottom w:val="0"/>
      <w:divBdr>
        <w:top w:val="none" w:sz="0" w:space="0" w:color="auto"/>
        <w:left w:val="none" w:sz="0" w:space="0" w:color="auto"/>
        <w:bottom w:val="none" w:sz="0" w:space="0" w:color="auto"/>
        <w:right w:val="none" w:sz="0" w:space="0" w:color="auto"/>
      </w:divBdr>
      <w:divsChild>
        <w:div w:id="1792631345">
          <w:marLeft w:val="0"/>
          <w:marRight w:val="0"/>
          <w:marTop w:val="0"/>
          <w:marBottom w:val="0"/>
          <w:divBdr>
            <w:top w:val="none" w:sz="0" w:space="0" w:color="auto"/>
            <w:left w:val="none" w:sz="0" w:space="0" w:color="auto"/>
            <w:bottom w:val="none" w:sz="0" w:space="0" w:color="auto"/>
            <w:right w:val="none" w:sz="0" w:space="0" w:color="auto"/>
          </w:divBdr>
        </w:div>
      </w:divsChild>
    </w:div>
    <w:div w:id="327252486">
      <w:bodyDiv w:val="1"/>
      <w:marLeft w:val="0"/>
      <w:marRight w:val="0"/>
      <w:marTop w:val="0"/>
      <w:marBottom w:val="0"/>
      <w:divBdr>
        <w:top w:val="none" w:sz="0" w:space="0" w:color="auto"/>
        <w:left w:val="none" w:sz="0" w:space="0" w:color="auto"/>
        <w:bottom w:val="none" w:sz="0" w:space="0" w:color="auto"/>
        <w:right w:val="none" w:sz="0" w:space="0" w:color="auto"/>
      </w:divBdr>
      <w:divsChild>
        <w:div w:id="1792475447">
          <w:marLeft w:val="0"/>
          <w:marRight w:val="0"/>
          <w:marTop w:val="0"/>
          <w:marBottom w:val="0"/>
          <w:divBdr>
            <w:top w:val="none" w:sz="0" w:space="0" w:color="auto"/>
            <w:left w:val="none" w:sz="0" w:space="0" w:color="auto"/>
            <w:bottom w:val="none" w:sz="0" w:space="0" w:color="auto"/>
            <w:right w:val="none" w:sz="0" w:space="0" w:color="auto"/>
          </w:divBdr>
        </w:div>
      </w:divsChild>
    </w:div>
    <w:div w:id="344938552">
      <w:bodyDiv w:val="1"/>
      <w:marLeft w:val="0"/>
      <w:marRight w:val="0"/>
      <w:marTop w:val="0"/>
      <w:marBottom w:val="0"/>
      <w:divBdr>
        <w:top w:val="none" w:sz="0" w:space="0" w:color="auto"/>
        <w:left w:val="none" w:sz="0" w:space="0" w:color="auto"/>
        <w:bottom w:val="none" w:sz="0" w:space="0" w:color="auto"/>
        <w:right w:val="none" w:sz="0" w:space="0" w:color="auto"/>
      </w:divBdr>
      <w:divsChild>
        <w:div w:id="1409502748">
          <w:marLeft w:val="0"/>
          <w:marRight w:val="0"/>
          <w:marTop w:val="0"/>
          <w:marBottom w:val="0"/>
          <w:divBdr>
            <w:top w:val="none" w:sz="0" w:space="0" w:color="auto"/>
            <w:left w:val="none" w:sz="0" w:space="0" w:color="auto"/>
            <w:bottom w:val="none" w:sz="0" w:space="0" w:color="auto"/>
            <w:right w:val="none" w:sz="0" w:space="0" w:color="auto"/>
          </w:divBdr>
        </w:div>
      </w:divsChild>
    </w:div>
    <w:div w:id="363019079">
      <w:bodyDiv w:val="1"/>
      <w:marLeft w:val="0"/>
      <w:marRight w:val="0"/>
      <w:marTop w:val="0"/>
      <w:marBottom w:val="0"/>
      <w:divBdr>
        <w:top w:val="none" w:sz="0" w:space="0" w:color="auto"/>
        <w:left w:val="none" w:sz="0" w:space="0" w:color="auto"/>
        <w:bottom w:val="none" w:sz="0" w:space="0" w:color="auto"/>
        <w:right w:val="none" w:sz="0" w:space="0" w:color="auto"/>
      </w:divBdr>
      <w:divsChild>
        <w:div w:id="1348556083">
          <w:marLeft w:val="0"/>
          <w:marRight w:val="0"/>
          <w:marTop w:val="0"/>
          <w:marBottom w:val="0"/>
          <w:divBdr>
            <w:top w:val="none" w:sz="0" w:space="0" w:color="auto"/>
            <w:left w:val="none" w:sz="0" w:space="0" w:color="auto"/>
            <w:bottom w:val="none" w:sz="0" w:space="0" w:color="auto"/>
            <w:right w:val="none" w:sz="0" w:space="0" w:color="auto"/>
          </w:divBdr>
        </w:div>
      </w:divsChild>
    </w:div>
    <w:div w:id="373584946">
      <w:bodyDiv w:val="1"/>
      <w:marLeft w:val="0"/>
      <w:marRight w:val="0"/>
      <w:marTop w:val="0"/>
      <w:marBottom w:val="0"/>
      <w:divBdr>
        <w:top w:val="none" w:sz="0" w:space="0" w:color="auto"/>
        <w:left w:val="none" w:sz="0" w:space="0" w:color="auto"/>
        <w:bottom w:val="none" w:sz="0" w:space="0" w:color="auto"/>
        <w:right w:val="none" w:sz="0" w:space="0" w:color="auto"/>
      </w:divBdr>
      <w:divsChild>
        <w:div w:id="16198760">
          <w:marLeft w:val="0"/>
          <w:marRight w:val="0"/>
          <w:marTop w:val="0"/>
          <w:marBottom w:val="0"/>
          <w:divBdr>
            <w:top w:val="none" w:sz="0" w:space="0" w:color="auto"/>
            <w:left w:val="none" w:sz="0" w:space="0" w:color="auto"/>
            <w:bottom w:val="none" w:sz="0" w:space="0" w:color="auto"/>
            <w:right w:val="none" w:sz="0" w:space="0" w:color="auto"/>
          </w:divBdr>
        </w:div>
      </w:divsChild>
    </w:div>
    <w:div w:id="402870390">
      <w:bodyDiv w:val="1"/>
      <w:marLeft w:val="0"/>
      <w:marRight w:val="0"/>
      <w:marTop w:val="0"/>
      <w:marBottom w:val="0"/>
      <w:divBdr>
        <w:top w:val="none" w:sz="0" w:space="0" w:color="auto"/>
        <w:left w:val="none" w:sz="0" w:space="0" w:color="auto"/>
        <w:bottom w:val="none" w:sz="0" w:space="0" w:color="auto"/>
        <w:right w:val="none" w:sz="0" w:space="0" w:color="auto"/>
      </w:divBdr>
      <w:divsChild>
        <w:div w:id="1924491082">
          <w:marLeft w:val="0"/>
          <w:marRight w:val="0"/>
          <w:marTop w:val="0"/>
          <w:marBottom w:val="0"/>
          <w:divBdr>
            <w:top w:val="none" w:sz="0" w:space="0" w:color="auto"/>
            <w:left w:val="none" w:sz="0" w:space="0" w:color="auto"/>
            <w:bottom w:val="none" w:sz="0" w:space="0" w:color="auto"/>
            <w:right w:val="none" w:sz="0" w:space="0" w:color="auto"/>
          </w:divBdr>
        </w:div>
      </w:divsChild>
    </w:div>
    <w:div w:id="460270202">
      <w:bodyDiv w:val="1"/>
      <w:marLeft w:val="0"/>
      <w:marRight w:val="0"/>
      <w:marTop w:val="0"/>
      <w:marBottom w:val="0"/>
      <w:divBdr>
        <w:top w:val="none" w:sz="0" w:space="0" w:color="auto"/>
        <w:left w:val="none" w:sz="0" w:space="0" w:color="auto"/>
        <w:bottom w:val="none" w:sz="0" w:space="0" w:color="auto"/>
        <w:right w:val="none" w:sz="0" w:space="0" w:color="auto"/>
      </w:divBdr>
      <w:divsChild>
        <w:div w:id="1030375183">
          <w:marLeft w:val="0"/>
          <w:marRight w:val="0"/>
          <w:marTop w:val="0"/>
          <w:marBottom w:val="0"/>
          <w:divBdr>
            <w:top w:val="none" w:sz="0" w:space="0" w:color="auto"/>
            <w:left w:val="none" w:sz="0" w:space="0" w:color="auto"/>
            <w:bottom w:val="none" w:sz="0" w:space="0" w:color="auto"/>
            <w:right w:val="none" w:sz="0" w:space="0" w:color="auto"/>
          </w:divBdr>
        </w:div>
      </w:divsChild>
    </w:div>
    <w:div w:id="467746103">
      <w:bodyDiv w:val="1"/>
      <w:marLeft w:val="0"/>
      <w:marRight w:val="0"/>
      <w:marTop w:val="0"/>
      <w:marBottom w:val="0"/>
      <w:divBdr>
        <w:top w:val="none" w:sz="0" w:space="0" w:color="auto"/>
        <w:left w:val="none" w:sz="0" w:space="0" w:color="auto"/>
        <w:bottom w:val="none" w:sz="0" w:space="0" w:color="auto"/>
        <w:right w:val="none" w:sz="0" w:space="0" w:color="auto"/>
      </w:divBdr>
      <w:divsChild>
        <w:div w:id="34549480">
          <w:marLeft w:val="0"/>
          <w:marRight w:val="0"/>
          <w:marTop w:val="0"/>
          <w:marBottom w:val="0"/>
          <w:divBdr>
            <w:top w:val="none" w:sz="0" w:space="0" w:color="auto"/>
            <w:left w:val="none" w:sz="0" w:space="0" w:color="auto"/>
            <w:bottom w:val="none" w:sz="0" w:space="0" w:color="auto"/>
            <w:right w:val="none" w:sz="0" w:space="0" w:color="auto"/>
          </w:divBdr>
        </w:div>
      </w:divsChild>
    </w:div>
    <w:div w:id="472911887">
      <w:bodyDiv w:val="1"/>
      <w:marLeft w:val="0"/>
      <w:marRight w:val="0"/>
      <w:marTop w:val="0"/>
      <w:marBottom w:val="0"/>
      <w:divBdr>
        <w:top w:val="none" w:sz="0" w:space="0" w:color="auto"/>
        <w:left w:val="none" w:sz="0" w:space="0" w:color="auto"/>
        <w:bottom w:val="none" w:sz="0" w:space="0" w:color="auto"/>
        <w:right w:val="none" w:sz="0" w:space="0" w:color="auto"/>
      </w:divBdr>
      <w:divsChild>
        <w:div w:id="997540159">
          <w:marLeft w:val="0"/>
          <w:marRight w:val="0"/>
          <w:marTop w:val="0"/>
          <w:marBottom w:val="0"/>
          <w:divBdr>
            <w:top w:val="none" w:sz="0" w:space="0" w:color="auto"/>
            <w:left w:val="none" w:sz="0" w:space="0" w:color="auto"/>
            <w:bottom w:val="none" w:sz="0" w:space="0" w:color="auto"/>
            <w:right w:val="none" w:sz="0" w:space="0" w:color="auto"/>
          </w:divBdr>
          <w:divsChild>
            <w:div w:id="224149349">
              <w:marLeft w:val="0"/>
              <w:marRight w:val="0"/>
              <w:marTop w:val="0"/>
              <w:marBottom w:val="0"/>
              <w:divBdr>
                <w:top w:val="none" w:sz="0" w:space="0" w:color="auto"/>
                <w:left w:val="none" w:sz="0" w:space="0" w:color="auto"/>
                <w:bottom w:val="none" w:sz="0" w:space="0" w:color="auto"/>
                <w:right w:val="none" w:sz="0" w:space="0" w:color="auto"/>
              </w:divBdr>
            </w:div>
            <w:div w:id="576284684">
              <w:marLeft w:val="0"/>
              <w:marRight w:val="0"/>
              <w:marTop w:val="0"/>
              <w:marBottom w:val="0"/>
              <w:divBdr>
                <w:top w:val="none" w:sz="0" w:space="0" w:color="auto"/>
                <w:left w:val="none" w:sz="0" w:space="0" w:color="auto"/>
                <w:bottom w:val="none" w:sz="0" w:space="0" w:color="auto"/>
                <w:right w:val="none" w:sz="0" w:space="0" w:color="auto"/>
              </w:divBdr>
            </w:div>
            <w:div w:id="11947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826">
      <w:bodyDiv w:val="1"/>
      <w:marLeft w:val="0"/>
      <w:marRight w:val="0"/>
      <w:marTop w:val="0"/>
      <w:marBottom w:val="0"/>
      <w:divBdr>
        <w:top w:val="none" w:sz="0" w:space="0" w:color="auto"/>
        <w:left w:val="none" w:sz="0" w:space="0" w:color="auto"/>
        <w:bottom w:val="none" w:sz="0" w:space="0" w:color="auto"/>
        <w:right w:val="none" w:sz="0" w:space="0" w:color="auto"/>
      </w:divBdr>
      <w:divsChild>
        <w:div w:id="332412545">
          <w:marLeft w:val="0"/>
          <w:marRight w:val="0"/>
          <w:marTop w:val="0"/>
          <w:marBottom w:val="0"/>
          <w:divBdr>
            <w:top w:val="none" w:sz="0" w:space="0" w:color="auto"/>
            <w:left w:val="none" w:sz="0" w:space="0" w:color="auto"/>
            <w:bottom w:val="none" w:sz="0" w:space="0" w:color="auto"/>
            <w:right w:val="none" w:sz="0" w:space="0" w:color="auto"/>
          </w:divBdr>
        </w:div>
      </w:divsChild>
    </w:div>
    <w:div w:id="503977179">
      <w:bodyDiv w:val="1"/>
      <w:marLeft w:val="0"/>
      <w:marRight w:val="0"/>
      <w:marTop w:val="0"/>
      <w:marBottom w:val="0"/>
      <w:divBdr>
        <w:top w:val="none" w:sz="0" w:space="0" w:color="auto"/>
        <w:left w:val="none" w:sz="0" w:space="0" w:color="auto"/>
        <w:bottom w:val="none" w:sz="0" w:space="0" w:color="auto"/>
        <w:right w:val="none" w:sz="0" w:space="0" w:color="auto"/>
      </w:divBdr>
      <w:divsChild>
        <w:div w:id="1018888356">
          <w:marLeft w:val="0"/>
          <w:marRight w:val="0"/>
          <w:marTop w:val="0"/>
          <w:marBottom w:val="0"/>
          <w:divBdr>
            <w:top w:val="none" w:sz="0" w:space="0" w:color="auto"/>
            <w:left w:val="none" w:sz="0" w:space="0" w:color="auto"/>
            <w:bottom w:val="none" w:sz="0" w:space="0" w:color="auto"/>
            <w:right w:val="none" w:sz="0" w:space="0" w:color="auto"/>
          </w:divBdr>
        </w:div>
      </w:divsChild>
    </w:div>
    <w:div w:id="565921139">
      <w:bodyDiv w:val="1"/>
      <w:marLeft w:val="0"/>
      <w:marRight w:val="0"/>
      <w:marTop w:val="0"/>
      <w:marBottom w:val="0"/>
      <w:divBdr>
        <w:top w:val="none" w:sz="0" w:space="0" w:color="auto"/>
        <w:left w:val="none" w:sz="0" w:space="0" w:color="auto"/>
        <w:bottom w:val="none" w:sz="0" w:space="0" w:color="auto"/>
        <w:right w:val="none" w:sz="0" w:space="0" w:color="auto"/>
      </w:divBdr>
      <w:divsChild>
        <w:div w:id="2115592503">
          <w:marLeft w:val="0"/>
          <w:marRight w:val="0"/>
          <w:marTop w:val="0"/>
          <w:marBottom w:val="0"/>
          <w:divBdr>
            <w:top w:val="none" w:sz="0" w:space="0" w:color="auto"/>
            <w:left w:val="none" w:sz="0" w:space="0" w:color="auto"/>
            <w:bottom w:val="none" w:sz="0" w:space="0" w:color="auto"/>
            <w:right w:val="none" w:sz="0" w:space="0" w:color="auto"/>
          </w:divBdr>
        </w:div>
      </w:divsChild>
    </w:div>
    <w:div w:id="574048700">
      <w:bodyDiv w:val="1"/>
      <w:marLeft w:val="0"/>
      <w:marRight w:val="0"/>
      <w:marTop w:val="0"/>
      <w:marBottom w:val="0"/>
      <w:divBdr>
        <w:top w:val="none" w:sz="0" w:space="0" w:color="auto"/>
        <w:left w:val="none" w:sz="0" w:space="0" w:color="auto"/>
        <w:bottom w:val="none" w:sz="0" w:space="0" w:color="auto"/>
        <w:right w:val="none" w:sz="0" w:space="0" w:color="auto"/>
      </w:divBdr>
      <w:divsChild>
        <w:div w:id="1971477595">
          <w:marLeft w:val="0"/>
          <w:marRight w:val="0"/>
          <w:marTop w:val="0"/>
          <w:marBottom w:val="0"/>
          <w:divBdr>
            <w:top w:val="none" w:sz="0" w:space="0" w:color="auto"/>
            <w:left w:val="none" w:sz="0" w:space="0" w:color="auto"/>
            <w:bottom w:val="none" w:sz="0" w:space="0" w:color="auto"/>
            <w:right w:val="none" w:sz="0" w:space="0" w:color="auto"/>
          </w:divBdr>
        </w:div>
      </w:divsChild>
    </w:div>
    <w:div w:id="584194281">
      <w:bodyDiv w:val="1"/>
      <w:marLeft w:val="0"/>
      <w:marRight w:val="0"/>
      <w:marTop w:val="0"/>
      <w:marBottom w:val="0"/>
      <w:divBdr>
        <w:top w:val="none" w:sz="0" w:space="0" w:color="auto"/>
        <w:left w:val="none" w:sz="0" w:space="0" w:color="auto"/>
        <w:bottom w:val="none" w:sz="0" w:space="0" w:color="auto"/>
        <w:right w:val="none" w:sz="0" w:space="0" w:color="auto"/>
      </w:divBdr>
      <w:divsChild>
        <w:div w:id="1135610268">
          <w:marLeft w:val="0"/>
          <w:marRight w:val="0"/>
          <w:marTop w:val="0"/>
          <w:marBottom w:val="0"/>
          <w:divBdr>
            <w:top w:val="none" w:sz="0" w:space="0" w:color="auto"/>
            <w:left w:val="none" w:sz="0" w:space="0" w:color="auto"/>
            <w:bottom w:val="none" w:sz="0" w:space="0" w:color="auto"/>
            <w:right w:val="none" w:sz="0" w:space="0" w:color="auto"/>
          </w:divBdr>
        </w:div>
      </w:divsChild>
    </w:div>
    <w:div w:id="650137275">
      <w:bodyDiv w:val="1"/>
      <w:marLeft w:val="0"/>
      <w:marRight w:val="0"/>
      <w:marTop w:val="0"/>
      <w:marBottom w:val="0"/>
      <w:divBdr>
        <w:top w:val="none" w:sz="0" w:space="0" w:color="auto"/>
        <w:left w:val="none" w:sz="0" w:space="0" w:color="auto"/>
        <w:bottom w:val="none" w:sz="0" w:space="0" w:color="auto"/>
        <w:right w:val="none" w:sz="0" w:space="0" w:color="auto"/>
      </w:divBdr>
      <w:divsChild>
        <w:div w:id="1199585475">
          <w:marLeft w:val="0"/>
          <w:marRight w:val="0"/>
          <w:marTop w:val="0"/>
          <w:marBottom w:val="0"/>
          <w:divBdr>
            <w:top w:val="none" w:sz="0" w:space="0" w:color="auto"/>
            <w:left w:val="none" w:sz="0" w:space="0" w:color="auto"/>
            <w:bottom w:val="none" w:sz="0" w:space="0" w:color="auto"/>
            <w:right w:val="none" w:sz="0" w:space="0" w:color="auto"/>
          </w:divBdr>
        </w:div>
      </w:divsChild>
    </w:div>
    <w:div w:id="776295656">
      <w:bodyDiv w:val="1"/>
      <w:marLeft w:val="0"/>
      <w:marRight w:val="0"/>
      <w:marTop w:val="0"/>
      <w:marBottom w:val="0"/>
      <w:divBdr>
        <w:top w:val="none" w:sz="0" w:space="0" w:color="auto"/>
        <w:left w:val="none" w:sz="0" w:space="0" w:color="auto"/>
        <w:bottom w:val="none" w:sz="0" w:space="0" w:color="auto"/>
        <w:right w:val="none" w:sz="0" w:space="0" w:color="auto"/>
      </w:divBdr>
      <w:divsChild>
        <w:div w:id="2036535458">
          <w:marLeft w:val="0"/>
          <w:marRight w:val="0"/>
          <w:marTop w:val="0"/>
          <w:marBottom w:val="0"/>
          <w:divBdr>
            <w:top w:val="none" w:sz="0" w:space="0" w:color="auto"/>
            <w:left w:val="none" w:sz="0" w:space="0" w:color="auto"/>
            <w:bottom w:val="none" w:sz="0" w:space="0" w:color="auto"/>
            <w:right w:val="none" w:sz="0" w:space="0" w:color="auto"/>
          </w:divBdr>
        </w:div>
      </w:divsChild>
    </w:div>
    <w:div w:id="820539428">
      <w:bodyDiv w:val="1"/>
      <w:marLeft w:val="0"/>
      <w:marRight w:val="0"/>
      <w:marTop w:val="0"/>
      <w:marBottom w:val="0"/>
      <w:divBdr>
        <w:top w:val="none" w:sz="0" w:space="0" w:color="auto"/>
        <w:left w:val="none" w:sz="0" w:space="0" w:color="auto"/>
        <w:bottom w:val="none" w:sz="0" w:space="0" w:color="auto"/>
        <w:right w:val="none" w:sz="0" w:space="0" w:color="auto"/>
      </w:divBdr>
      <w:divsChild>
        <w:div w:id="2003848258">
          <w:marLeft w:val="0"/>
          <w:marRight w:val="0"/>
          <w:marTop w:val="0"/>
          <w:marBottom w:val="0"/>
          <w:divBdr>
            <w:top w:val="none" w:sz="0" w:space="0" w:color="auto"/>
            <w:left w:val="none" w:sz="0" w:space="0" w:color="auto"/>
            <w:bottom w:val="none" w:sz="0" w:space="0" w:color="auto"/>
            <w:right w:val="none" w:sz="0" w:space="0" w:color="auto"/>
          </w:divBdr>
        </w:div>
      </w:divsChild>
    </w:div>
    <w:div w:id="828600069">
      <w:bodyDiv w:val="1"/>
      <w:marLeft w:val="0"/>
      <w:marRight w:val="0"/>
      <w:marTop w:val="0"/>
      <w:marBottom w:val="0"/>
      <w:divBdr>
        <w:top w:val="none" w:sz="0" w:space="0" w:color="auto"/>
        <w:left w:val="none" w:sz="0" w:space="0" w:color="auto"/>
        <w:bottom w:val="none" w:sz="0" w:space="0" w:color="auto"/>
        <w:right w:val="none" w:sz="0" w:space="0" w:color="auto"/>
      </w:divBdr>
    </w:div>
    <w:div w:id="876313927">
      <w:bodyDiv w:val="1"/>
      <w:marLeft w:val="0"/>
      <w:marRight w:val="0"/>
      <w:marTop w:val="0"/>
      <w:marBottom w:val="0"/>
      <w:divBdr>
        <w:top w:val="none" w:sz="0" w:space="0" w:color="auto"/>
        <w:left w:val="none" w:sz="0" w:space="0" w:color="auto"/>
        <w:bottom w:val="none" w:sz="0" w:space="0" w:color="auto"/>
        <w:right w:val="none" w:sz="0" w:space="0" w:color="auto"/>
      </w:divBdr>
      <w:divsChild>
        <w:div w:id="1802579802">
          <w:marLeft w:val="0"/>
          <w:marRight w:val="0"/>
          <w:marTop w:val="0"/>
          <w:marBottom w:val="0"/>
          <w:divBdr>
            <w:top w:val="none" w:sz="0" w:space="0" w:color="auto"/>
            <w:left w:val="none" w:sz="0" w:space="0" w:color="auto"/>
            <w:bottom w:val="none" w:sz="0" w:space="0" w:color="auto"/>
            <w:right w:val="none" w:sz="0" w:space="0" w:color="auto"/>
          </w:divBdr>
        </w:div>
      </w:divsChild>
    </w:div>
    <w:div w:id="892614417">
      <w:bodyDiv w:val="1"/>
      <w:marLeft w:val="0"/>
      <w:marRight w:val="0"/>
      <w:marTop w:val="0"/>
      <w:marBottom w:val="0"/>
      <w:divBdr>
        <w:top w:val="none" w:sz="0" w:space="0" w:color="auto"/>
        <w:left w:val="none" w:sz="0" w:space="0" w:color="auto"/>
        <w:bottom w:val="none" w:sz="0" w:space="0" w:color="auto"/>
        <w:right w:val="none" w:sz="0" w:space="0" w:color="auto"/>
      </w:divBdr>
      <w:divsChild>
        <w:div w:id="2026981352">
          <w:marLeft w:val="0"/>
          <w:marRight w:val="0"/>
          <w:marTop w:val="0"/>
          <w:marBottom w:val="0"/>
          <w:divBdr>
            <w:top w:val="none" w:sz="0" w:space="0" w:color="auto"/>
            <w:left w:val="none" w:sz="0" w:space="0" w:color="auto"/>
            <w:bottom w:val="none" w:sz="0" w:space="0" w:color="auto"/>
            <w:right w:val="none" w:sz="0" w:space="0" w:color="auto"/>
          </w:divBdr>
        </w:div>
      </w:divsChild>
    </w:div>
    <w:div w:id="932125129">
      <w:bodyDiv w:val="1"/>
      <w:marLeft w:val="0"/>
      <w:marRight w:val="0"/>
      <w:marTop w:val="0"/>
      <w:marBottom w:val="0"/>
      <w:divBdr>
        <w:top w:val="none" w:sz="0" w:space="0" w:color="auto"/>
        <w:left w:val="none" w:sz="0" w:space="0" w:color="auto"/>
        <w:bottom w:val="none" w:sz="0" w:space="0" w:color="auto"/>
        <w:right w:val="none" w:sz="0" w:space="0" w:color="auto"/>
      </w:divBdr>
      <w:divsChild>
        <w:div w:id="1969431392">
          <w:marLeft w:val="0"/>
          <w:marRight w:val="0"/>
          <w:marTop w:val="0"/>
          <w:marBottom w:val="0"/>
          <w:divBdr>
            <w:top w:val="none" w:sz="0" w:space="0" w:color="auto"/>
            <w:left w:val="none" w:sz="0" w:space="0" w:color="auto"/>
            <w:bottom w:val="none" w:sz="0" w:space="0" w:color="auto"/>
            <w:right w:val="none" w:sz="0" w:space="0" w:color="auto"/>
          </w:divBdr>
        </w:div>
      </w:divsChild>
    </w:div>
    <w:div w:id="933972252">
      <w:bodyDiv w:val="1"/>
      <w:marLeft w:val="0"/>
      <w:marRight w:val="0"/>
      <w:marTop w:val="0"/>
      <w:marBottom w:val="0"/>
      <w:divBdr>
        <w:top w:val="none" w:sz="0" w:space="0" w:color="auto"/>
        <w:left w:val="none" w:sz="0" w:space="0" w:color="auto"/>
        <w:bottom w:val="none" w:sz="0" w:space="0" w:color="auto"/>
        <w:right w:val="none" w:sz="0" w:space="0" w:color="auto"/>
      </w:divBdr>
      <w:divsChild>
        <w:div w:id="1220676263">
          <w:marLeft w:val="0"/>
          <w:marRight w:val="0"/>
          <w:marTop w:val="0"/>
          <w:marBottom w:val="0"/>
          <w:divBdr>
            <w:top w:val="none" w:sz="0" w:space="0" w:color="auto"/>
            <w:left w:val="none" w:sz="0" w:space="0" w:color="auto"/>
            <w:bottom w:val="none" w:sz="0" w:space="0" w:color="auto"/>
            <w:right w:val="none" w:sz="0" w:space="0" w:color="auto"/>
          </w:divBdr>
        </w:div>
      </w:divsChild>
    </w:div>
    <w:div w:id="953830546">
      <w:bodyDiv w:val="1"/>
      <w:marLeft w:val="0"/>
      <w:marRight w:val="0"/>
      <w:marTop w:val="0"/>
      <w:marBottom w:val="0"/>
      <w:divBdr>
        <w:top w:val="none" w:sz="0" w:space="0" w:color="auto"/>
        <w:left w:val="none" w:sz="0" w:space="0" w:color="auto"/>
        <w:bottom w:val="none" w:sz="0" w:space="0" w:color="auto"/>
        <w:right w:val="none" w:sz="0" w:space="0" w:color="auto"/>
      </w:divBdr>
      <w:divsChild>
        <w:div w:id="829760553">
          <w:marLeft w:val="0"/>
          <w:marRight w:val="0"/>
          <w:marTop w:val="0"/>
          <w:marBottom w:val="0"/>
          <w:divBdr>
            <w:top w:val="none" w:sz="0" w:space="0" w:color="auto"/>
            <w:left w:val="none" w:sz="0" w:space="0" w:color="auto"/>
            <w:bottom w:val="none" w:sz="0" w:space="0" w:color="auto"/>
            <w:right w:val="none" w:sz="0" w:space="0" w:color="auto"/>
          </w:divBdr>
        </w:div>
      </w:divsChild>
    </w:div>
    <w:div w:id="1051853146">
      <w:bodyDiv w:val="1"/>
      <w:marLeft w:val="0"/>
      <w:marRight w:val="0"/>
      <w:marTop w:val="0"/>
      <w:marBottom w:val="0"/>
      <w:divBdr>
        <w:top w:val="none" w:sz="0" w:space="0" w:color="auto"/>
        <w:left w:val="none" w:sz="0" w:space="0" w:color="auto"/>
        <w:bottom w:val="none" w:sz="0" w:space="0" w:color="auto"/>
        <w:right w:val="none" w:sz="0" w:space="0" w:color="auto"/>
      </w:divBdr>
      <w:divsChild>
        <w:div w:id="1410540588">
          <w:marLeft w:val="0"/>
          <w:marRight w:val="0"/>
          <w:marTop w:val="0"/>
          <w:marBottom w:val="0"/>
          <w:divBdr>
            <w:top w:val="none" w:sz="0" w:space="0" w:color="auto"/>
            <w:left w:val="none" w:sz="0" w:space="0" w:color="auto"/>
            <w:bottom w:val="none" w:sz="0" w:space="0" w:color="auto"/>
            <w:right w:val="none" w:sz="0" w:space="0" w:color="auto"/>
          </w:divBdr>
        </w:div>
      </w:divsChild>
    </w:div>
    <w:div w:id="1149789749">
      <w:bodyDiv w:val="1"/>
      <w:marLeft w:val="0"/>
      <w:marRight w:val="0"/>
      <w:marTop w:val="0"/>
      <w:marBottom w:val="0"/>
      <w:divBdr>
        <w:top w:val="none" w:sz="0" w:space="0" w:color="auto"/>
        <w:left w:val="none" w:sz="0" w:space="0" w:color="auto"/>
        <w:bottom w:val="none" w:sz="0" w:space="0" w:color="auto"/>
        <w:right w:val="none" w:sz="0" w:space="0" w:color="auto"/>
      </w:divBdr>
      <w:divsChild>
        <w:div w:id="268512367">
          <w:marLeft w:val="0"/>
          <w:marRight w:val="0"/>
          <w:marTop w:val="0"/>
          <w:marBottom w:val="0"/>
          <w:divBdr>
            <w:top w:val="none" w:sz="0" w:space="0" w:color="auto"/>
            <w:left w:val="none" w:sz="0" w:space="0" w:color="auto"/>
            <w:bottom w:val="none" w:sz="0" w:space="0" w:color="auto"/>
            <w:right w:val="none" w:sz="0" w:space="0" w:color="auto"/>
          </w:divBdr>
          <w:divsChild>
            <w:div w:id="477386273">
              <w:marLeft w:val="0"/>
              <w:marRight w:val="0"/>
              <w:marTop w:val="0"/>
              <w:marBottom w:val="0"/>
              <w:divBdr>
                <w:top w:val="none" w:sz="0" w:space="0" w:color="auto"/>
                <w:left w:val="none" w:sz="0" w:space="0" w:color="auto"/>
                <w:bottom w:val="none" w:sz="0" w:space="0" w:color="auto"/>
                <w:right w:val="none" w:sz="0" w:space="0" w:color="auto"/>
              </w:divBdr>
            </w:div>
            <w:div w:id="594636038">
              <w:marLeft w:val="0"/>
              <w:marRight w:val="0"/>
              <w:marTop w:val="0"/>
              <w:marBottom w:val="0"/>
              <w:divBdr>
                <w:top w:val="none" w:sz="0" w:space="0" w:color="auto"/>
                <w:left w:val="none" w:sz="0" w:space="0" w:color="auto"/>
                <w:bottom w:val="none" w:sz="0" w:space="0" w:color="auto"/>
                <w:right w:val="none" w:sz="0" w:space="0" w:color="auto"/>
              </w:divBdr>
            </w:div>
            <w:div w:id="11782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2650">
      <w:bodyDiv w:val="1"/>
      <w:marLeft w:val="0"/>
      <w:marRight w:val="0"/>
      <w:marTop w:val="0"/>
      <w:marBottom w:val="0"/>
      <w:divBdr>
        <w:top w:val="none" w:sz="0" w:space="0" w:color="auto"/>
        <w:left w:val="none" w:sz="0" w:space="0" w:color="auto"/>
        <w:bottom w:val="none" w:sz="0" w:space="0" w:color="auto"/>
        <w:right w:val="none" w:sz="0" w:space="0" w:color="auto"/>
      </w:divBdr>
      <w:divsChild>
        <w:div w:id="186212797">
          <w:marLeft w:val="0"/>
          <w:marRight w:val="0"/>
          <w:marTop w:val="0"/>
          <w:marBottom w:val="0"/>
          <w:divBdr>
            <w:top w:val="none" w:sz="0" w:space="0" w:color="auto"/>
            <w:left w:val="none" w:sz="0" w:space="0" w:color="auto"/>
            <w:bottom w:val="none" w:sz="0" w:space="0" w:color="auto"/>
            <w:right w:val="none" w:sz="0" w:space="0" w:color="auto"/>
          </w:divBdr>
        </w:div>
      </w:divsChild>
    </w:div>
    <w:div w:id="1184586244">
      <w:bodyDiv w:val="1"/>
      <w:marLeft w:val="0"/>
      <w:marRight w:val="0"/>
      <w:marTop w:val="0"/>
      <w:marBottom w:val="0"/>
      <w:divBdr>
        <w:top w:val="none" w:sz="0" w:space="0" w:color="auto"/>
        <w:left w:val="none" w:sz="0" w:space="0" w:color="auto"/>
        <w:bottom w:val="none" w:sz="0" w:space="0" w:color="auto"/>
        <w:right w:val="none" w:sz="0" w:space="0" w:color="auto"/>
      </w:divBdr>
      <w:divsChild>
        <w:div w:id="825436798">
          <w:marLeft w:val="0"/>
          <w:marRight w:val="0"/>
          <w:marTop w:val="0"/>
          <w:marBottom w:val="0"/>
          <w:divBdr>
            <w:top w:val="none" w:sz="0" w:space="0" w:color="auto"/>
            <w:left w:val="none" w:sz="0" w:space="0" w:color="auto"/>
            <w:bottom w:val="none" w:sz="0" w:space="0" w:color="auto"/>
            <w:right w:val="none" w:sz="0" w:space="0" w:color="auto"/>
          </w:divBdr>
        </w:div>
      </w:divsChild>
    </w:div>
    <w:div w:id="1365403416">
      <w:bodyDiv w:val="1"/>
      <w:marLeft w:val="0"/>
      <w:marRight w:val="0"/>
      <w:marTop w:val="0"/>
      <w:marBottom w:val="0"/>
      <w:divBdr>
        <w:top w:val="none" w:sz="0" w:space="0" w:color="auto"/>
        <w:left w:val="none" w:sz="0" w:space="0" w:color="auto"/>
        <w:bottom w:val="none" w:sz="0" w:space="0" w:color="auto"/>
        <w:right w:val="none" w:sz="0" w:space="0" w:color="auto"/>
      </w:divBdr>
      <w:divsChild>
        <w:div w:id="1257596600">
          <w:marLeft w:val="0"/>
          <w:marRight w:val="0"/>
          <w:marTop w:val="0"/>
          <w:marBottom w:val="0"/>
          <w:divBdr>
            <w:top w:val="none" w:sz="0" w:space="0" w:color="auto"/>
            <w:left w:val="none" w:sz="0" w:space="0" w:color="auto"/>
            <w:bottom w:val="none" w:sz="0" w:space="0" w:color="auto"/>
            <w:right w:val="none" w:sz="0" w:space="0" w:color="auto"/>
          </w:divBdr>
        </w:div>
      </w:divsChild>
    </w:div>
    <w:div w:id="1423992394">
      <w:bodyDiv w:val="1"/>
      <w:marLeft w:val="0"/>
      <w:marRight w:val="0"/>
      <w:marTop w:val="0"/>
      <w:marBottom w:val="0"/>
      <w:divBdr>
        <w:top w:val="none" w:sz="0" w:space="0" w:color="auto"/>
        <w:left w:val="none" w:sz="0" w:space="0" w:color="auto"/>
        <w:bottom w:val="none" w:sz="0" w:space="0" w:color="auto"/>
        <w:right w:val="none" w:sz="0" w:space="0" w:color="auto"/>
      </w:divBdr>
      <w:divsChild>
        <w:div w:id="1787968975">
          <w:marLeft w:val="0"/>
          <w:marRight w:val="0"/>
          <w:marTop w:val="0"/>
          <w:marBottom w:val="0"/>
          <w:divBdr>
            <w:top w:val="none" w:sz="0" w:space="0" w:color="auto"/>
            <w:left w:val="none" w:sz="0" w:space="0" w:color="auto"/>
            <w:bottom w:val="none" w:sz="0" w:space="0" w:color="auto"/>
            <w:right w:val="none" w:sz="0" w:space="0" w:color="auto"/>
          </w:divBdr>
        </w:div>
      </w:divsChild>
    </w:div>
    <w:div w:id="1458527997">
      <w:bodyDiv w:val="1"/>
      <w:marLeft w:val="0"/>
      <w:marRight w:val="0"/>
      <w:marTop w:val="0"/>
      <w:marBottom w:val="0"/>
      <w:divBdr>
        <w:top w:val="none" w:sz="0" w:space="0" w:color="auto"/>
        <w:left w:val="none" w:sz="0" w:space="0" w:color="auto"/>
        <w:bottom w:val="none" w:sz="0" w:space="0" w:color="auto"/>
        <w:right w:val="none" w:sz="0" w:space="0" w:color="auto"/>
      </w:divBdr>
      <w:divsChild>
        <w:div w:id="646545292">
          <w:marLeft w:val="0"/>
          <w:marRight w:val="0"/>
          <w:marTop w:val="0"/>
          <w:marBottom w:val="0"/>
          <w:divBdr>
            <w:top w:val="none" w:sz="0" w:space="0" w:color="auto"/>
            <w:left w:val="none" w:sz="0" w:space="0" w:color="auto"/>
            <w:bottom w:val="none" w:sz="0" w:space="0" w:color="auto"/>
            <w:right w:val="none" w:sz="0" w:space="0" w:color="auto"/>
          </w:divBdr>
        </w:div>
      </w:divsChild>
    </w:div>
    <w:div w:id="1464809500">
      <w:bodyDiv w:val="1"/>
      <w:marLeft w:val="0"/>
      <w:marRight w:val="0"/>
      <w:marTop w:val="0"/>
      <w:marBottom w:val="0"/>
      <w:divBdr>
        <w:top w:val="none" w:sz="0" w:space="0" w:color="auto"/>
        <w:left w:val="none" w:sz="0" w:space="0" w:color="auto"/>
        <w:bottom w:val="none" w:sz="0" w:space="0" w:color="auto"/>
        <w:right w:val="none" w:sz="0" w:space="0" w:color="auto"/>
      </w:divBdr>
      <w:divsChild>
        <w:div w:id="1895580305">
          <w:marLeft w:val="0"/>
          <w:marRight w:val="0"/>
          <w:marTop w:val="0"/>
          <w:marBottom w:val="0"/>
          <w:divBdr>
            <w:top w:val="none" w:sz="0" w:space="0" w:color="auto"/>
            <w:left w:val="none" w:sz="0" w:space="0" w:color="auto"/>
            <w:bottom w:val="none" w:sz="0" w:space="0" w:color="auto"/>
            <w:right w:val="none" w:sz="0" w:space="0" w:color="auto"/>
          </w:divBdr>
          <w:divsChild>
            <w:div w:id="842282088">
              <w:marLeft w:val="0"/>
              <w:marRight w:val="0"/>
              <w:marTop w:val="0"/>
              <w:marBottom w:val="0"/>
              <w:divBdr>
                <w:top w:val="none" w:sz="0" w:space="0" w:color="auto"/>
                <w:left w:val="none" w:sz="0" w:space="0" w:color="auto"/>
                <w:bottom w:val="none" w:sz="0" w:space="0" w:color="auto"/>
                <w:right w:val="none" w:sz="0" w:space="0" w:color="auto"/>
              </w:divBdr>
            </w:div>
            <w:div w:id="1638991592">
              <w:marLeft w:val="0"/>
              <w:marRight w:val="0"/>
              <w:marTop w:val="0"/>
              <w:marBottom w:val="0"/>
              <w:divBdr>
                <w:top w:val="none" w:sz="0" w:space="0" w:color="auto"/>
                <w:left w:val="none" w:sz="0" w:space="0" w:color="auto"/>
                <w:bottom w:val="none" w:sz="0" w:space="0" w:color="auto"/>
                <w:right w:val="none" w:sz="0" w:space="0" w:color="auto"/>
              </w:divBdr>
              <w:divsChild>
                <w:div w:id="8678342">
                  <w:marLeft w:val="0"/>
                  <w:marRight w:val="0"/>
                  <w:marTop w:val="0"/>
                  <w:marBottom w:val="0"/>
                  <w:divBdr>
                    <w:top w:val="none" w:sz="0" w:space="0" w:color="auto"/>
                    <w:left w:val="none" w:sz="0" w:space="0" w:color="auto"/>
                    <w:bottom w:val="none" w:sz="0" w:space="0" w:color="auto"/>
                    <w:right w:val="none" w:sz="0" w:space="0" w:color="auto"/>
                  </w:divBdr>
                </w:div>
                <w:div w:id="205802614">
                  <w:marLeft w:val="0"/>
                  <w:marRight w:val="0"/>
                  <w:marTop w:val="0"/>
                  <w:marBottom w:val="0"/>
                  <w:divBdr>
                    <w:top w:val="none" w:sz="0" w:space="0" w:color="auto"/>
                    <w:left w:val="none" w:sz="0" w:space="0" w:color="auto"/>
                    <w:bottom w:val="none" w:sz="0" w:space="0" w:color="auto"/>
                    <w:right w:val="none" w:sz="0" w:space="0" w:color="auto"/>
                  </w:divBdr>
                </w:div>
                <w:div w:id="233010136">
                  <w:marLeft w:val="0"/>
                  <w:marRight w:val="0"/>
                  <w:marTop w:val="0"/>
                  <w:marBottom w:val="0"/>
                  <w:divBdr>
                    <w:top w:val="none" w:sz="0" w:space="0" w:color="auto"/>
                    <w:left w:val="none" w:sz="0" w:space="0" w:color="auto"/>
                    <w:bottom w:val="none" w:sz="0" w:space="0" w:color="auto"/>
                    <w:right w:val="none" w:sz="0" w:space="0" w:color="auto"/>
                  </w:divBdr>
                </w:div>
                <w:div w:id="439573690">
                  <w:marLeft w:val="0"/>
                  <w:marRight w:val="0"/>
                  <w:marTop w:val="0"/>
                  <w:marBottom w:val="0"/>
                  <w:divBdr>
                    <w:top w:val="none" w:sz="0" w:space="0" w:color="auto"/>
                    <w:left w:val="none" w:sz="0" w:space="0" w:color="auto"/>
                    <w:bottom w:val="none" w:sz="0" w:space="0" w:color="auto"/>
                    <w:right w:val="none" w:sz="0" w:space="0" w:color="auto"/>
                  </w:divBdr>
                </w:div>
                <w:div w:id="451291649">
                  <w:marLeft w:val="0"/>
                  <w:marRight w:val="0"/>
                  <w:marTop w:val="0"/>
                  <w:marBottom w:val="0"/>
                  <w:divBdr>
                    <w:top w:val="none" w:sz="0" w:space="0" w:color="auto"/>
                    <w:left w:val="none" w:sz="0" w:space="0" w:color="auto"/>
                    <w:bottom w:val="none" w:sz="0" w:space="0" w:color="auto"/>
                    <w:right w:val="none" w:sz="0" w:space="0" w:color="auto"/>
                  </w:divBdr>
                </w:div>
                <w:div w:id="537668033">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352075399">
                  <w:marLeft w:val="0"/>
                  <w:marRight w:val="0"/>
                  <w:marTop w:val="0"/>
                  <w:marBottom w:val="0"/>
                  <w:divBdr>
                    <w:top w:val="none" w:sz="0" w:space="0" w:color="auto"/>
                    <w:left w:val="none" w:sz="0" w:space="0" w:color="auto"/>
                    <w:bottom w:val="none" w:sz="0" w:space="0" w:color="auto"/>
                    <w:right w:val="none" w:sz="0" w:space="0" w:color="auto"/>
                  </w:divBdr>
                </w:div>
                <w:div w:id="1368414972">
                  <w:marLeft w:val="0"/>
                  <w:marRight w:val="0"/>
                  <w:marTop w:val="0"/>
                  <w:marBottom w:val="0"/>
                  <w:divBdr>
                    <w:top w:val="none" w:sz="0" w:space="0" w:color="auto"/>
                    <w:left w:val="none" w:sz="0" w:space="0" w:color="auto"/>
                    <w:bottom w:val="none" w:sz="0" w:space="0" w:color="auto"/>
                    <w:right w:val="none" w:sz="0" w:space="0" w:color="auto"/>
                  </w:divBdr>
                </w:div>
                <w:div w:id="1448546674">
                  <w:marLeft w:val="0"/>
                  <w:marRight w:val="0"/>
                  <w:marTop w:val="0"/>
                  <w:marBottom w:val="0"/>
                  <w:divBdr>
                    <w:top w:val="none" w:sz="0" w:space="0" w:color="auto"/>
                    <w:left w:val="none" w:sz="0" w:space="0" w:color="auto"/>
                    <w:bottom w:val="none" w:sz="0" w:space="0" w:color="auto"/>
                    <w:right w:val="none" w:sz="0" w:space="0" w:color="auto"/>
                  </w:divBdr>
                </w:div>
                <w:div w:id="1749884996">
                  <w:marLeft w:val="0"/>
                  <w:marRight w:val="0"/>
                  <w:marTop w:val="0"/>
                  <w:marBottom w:val="0"/>
                  <w:divBdr>
                    <w:top w:val="none" w:sz="0" w:space="0" w:color="auto"/>
                    <w:left w:val="none" w:sz="0" w:space="0" w:color="auto"/>
                    <w:bottom w:val="none" w:sz="0" w:space="0" w:color="auto"/>
                    <w:right w:val="none" w:sz="0" w:space="0" w:color="auto"/>
                  </w:divBdr>
                </w:div>
                <w:div w:id="19151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1218">
      <w:bodyDiv w:val="1"/>
      <w:marLeft w:val="0"/>
      <w:marRight w:val="0"/>
      <w:marTop w:val="0"/>
      <w:marBottom w:val="0"/>
      <w:divBdr>
        <w:top w:val="none" w:sz="0" w:space="0" w:color="auto"/>
        <w:left w:val="none" w:sz="0" w:space="0" w:color="auto"/>
        <w:bottom w:val="none" w:sz="0" w:space="0" w:color="auto"/>
        <w:right w:val="none" w:sz="0" w:space="0" w:color="auto"/>
      </w:divBdr>
      <w:divsChild>
        <w:div w:id="1179733009">
          <w:marLeft w:val="0"/>
          <w:marRight w:val="0"/>
          <w:marTop w:val="0"/>
          <w:marBottom w:val="0"/>
          <w:divBdr>
            <w:top w:val="none" w:sz="0" w:space="0" w:color="auto"/>
            <w:left w:val="none" w:sz="0" w:space="0" w:color="auto"/>
            <w:bottom w:val="none" w:sz="0" w:space="0" w:color="auto"/>
            <w:right w:val="none" w:sz="0" w:space="0" w:color="auto"/>
          </w:divBdr>
        </w:div>
      </w:divsChild>
    </w:div>
    <w:div w:id="1515652588">
      <w:bodyDiv w:val="1"/>
      <w:marLeft w:val="0"/>
      <w:marRight w:val="0"/>
      <w:marTop w:val="0"/>
      <w:marBottom w:val="0"/>
      <w:divBdr>
        <w:top w:val="none" w:sz="0" w:space="0" w:color="auto"/>
        <w:left w:val="none" w:sz="0" w:space="0" w:color="auto"/>
        <w:bottom w:val="none" w:sz="0" w:space="0" w:color="auto"/>
        <w:right w:val="none" w:sz="0" w:space="0" w:color="auto"/>
      </w:divBdr>
      <w:divsChild>
        <w:div w:id="1236356721">
          <w:marLeft w:val="0"/>
          <w:marRight w:val="0"/>
          <w:marTop w:val="0"/>
          <w:marBottom w:val="0"/>
          <w:divBdr>
            <w:top w:val="none" w:sz="0" w:space="0" w:color="auto"/>
            <w:left w:val="none" w:sz="0" w:space="0" w:color="auto"/>
            <w:bottom w:val="none" w:sz="0" w:space="0" w:color="auto"/>
            <w:right w:val="none" w:sz="0" w:space="0" w:color="auto"/>
          </w:divBdr>
        </w:div>
      </w:divsChild>
    </w:div>
    <w:div w:id="1565985995">
      <w:bodyDiv w:val="1"/>
      <w:marLeft w:val="0"/>
      <w:marRight w:val="0"/>
      <w:marTop w:val="0"/>
      <w:marBottom w:val="0"/>
      <w:divBdr>
        <w:top w:val="none" w:sz="0" w:space="0" w:color="auto"/>
        <w:left w:val="none" w:sz="0" w:space="0" w:color="auto"/>
        <w:bottom w:val="none" w:sz="0" w:space="0" w:color="auto"/>
        <w:right w:val="none" w:sz="0" w:space="0" w:color="auto"/>
      </w:divBdr>
      <w:divsChild>
        <w:div w:id="1804081630">
          <w:marLeft w:val="0"/>
          <w:marRight w:val="0"/>
          <w:marTop w:val="0"/>
          <w:marBottom w:val="0"/>
          <w:divBdr>
            <w:top w:val="none" w:sz="0" w:space="0" w:color="auto"/>
            <w:left w:val="none" w:sz="0" w:space="0" w:color="auto"/>
            <w:bottom w:val="none" w:sz="0" w:space="0" w:color="auto"/>
            <w:right w:val="none" w:sz="0" w:space="0" w:color="auto"/>
          </w:divBdr>
          <w:divsChild>
            <w:div w:id="446394401">
              <w:marLeft w:val="0"/>
              <w:marRight w:val="0"/>
              <w:marTop w:val="0"/>
              <w:marBottom w:val="0"/>
              <w:divBdr>
                <w:top w:val="none" w:sz="0" w:space="0" w:color="auto"/>
                <w:left w:val="none" w:sz="0" w:space="0" w:color="auto"/>
                <w:bottom w:val="none" w:sz="0" w:space="0" w:color="auto"/>
                <w:right w:val="none" w:sz="0" w:space="0" w:color="auto"/>
              </w:divBdr>
            </w:div>
            <w:div w:id="643854843">
              <w:marLeft w:val="0"/>
              <w:marRight w:val="0"/>
              <w:marTop w:val="0"/>
              <w:marBottom w:val="0"/>
              <w:divBdr>
                <w:top w:val="none" w:sz="0" w:space="0" w:color="auto"/>
                <w:left w:val="none" w:sz="0" w:space="0" w:color="auto"/>
                <w:bottom w:val="none" w:sz="0" w:space="0" w:color="auto"/>
                <w:right w:val="none" w:sz="0" w:space="0" w:color="auto"/>
              </w:divBdr>
            </w:div>
            <w:div w:id="1305046974">
              <w:marLeft w:val="0"/>
              <w:marRight w:val="0"/>
              <w:marTop w:val="0"/>
              <w:marBottom w:val="0"/>
              <w:divBdr>
                <w:top w:val="none" w:sz="0" w:space="0" w:color="auto"/>
                <w:left w:val="none" w:sz="0" w:space="0" w:color="auto"/>
                <w:bottom w:val="none" w:sz="0" w:space="0" w:color="auto"/>
                <w:right w:val="none" w:sz="0" w:space="0" w:color="auto"/>
              </w:divBdr>
            </w:div>
            <w:div w:id="1309359713">
              <w:marLeft w:val="0"/>
              <w:marRight w:val="0"/>
              <w:marTop w:val="0"/>
              <w:marBottom w:val="0"/>
              <w:divBdr>
                <w:top w:val="none" w:sz="0" w:space="0" w:color="auto"/>
                <w:left w:val="none" w:sz="0" w:space="0" w:color="auto"/>
                <w:bottom w:val="none" w:sz="0" w:space="0" w:color="auto"/>
                <w:right w:val="none" w:sz="0" w:space="0" w:color="auto"/>
              </w:divBdr>
            </w:div>
            <w:div w:id="1616062356">
              <w:marLeft w:val="0"/>
              <w:marRight w:val="0"/>
              <w:marTop w:val="0"/>
              <w:marBottom w:val="0"/>
              <w:divBdr>
                <w:top w:val="none" w:sz="0" w:space="0" w:color="auto"/>
                <w:left w:val="none" w:sz="0" w:space="0" w:color="auto"/>
                <w:bottom w:val="none" w:sz="0" w:space="0" w:color="auto"/>
                <w:right w:val="none" w:sz="0" w:space="0" w:color="auto"/>
              </w:divBdr>
            </w:div>
            <w:div w:id="19251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4276">
      <w:bodyDiv w:val="1"/>
      <w:marLeft w:val="0"/>
      <w:marRight w:val="0"/>
      <w:marTop w:val="0"/>
      <w:marBottom w:val="0"/>
      <w:divBdr>
        <w:top w:val="none" w:sz="0" w:space="0" w:color="auto"/>
        <w:left w:val="none" w:sz="0" w:space="0" w:color="auto"/>
        <w:bottom w:val="none" w:sz="0" w:space="0" w:color="auto"/>
        <w:right w:val="none" w:sz="0" w:space="0" w:color="auto"/>
      </w:divBdr>
      <w:divsChild>
        <w:div w:id="2144614913">
          <w:marLeft w:val="0"/>
          <w:marRight w:val="0"/>
          <w:marTop w:val="0"/>
          <w:marBottom w:val="0"/>
          <w:divBdr>
            <w:top w:val="none" w:sz="0" w:space="0" w:color="auto"/>
            <w:left w:val="none" w:sz="0" w:space="0" w:color="auto"/>
            <w:bottom w:val="none" w:sz="0" w:space="0" w:color="auto"/>
            <w:right w:val="none" w:sz="0" w:space="0" w:color="auto"/>
          </w:divBdr>
        </w:div>
      </w:divsChild>
    </w:div>
    <w:div w:id="1691030180">
      <w:bodyDiv w:val="1"/>
      <w:marLeft w:val="0"/>
      <w:marRight w:val="0"/>
      <w:marTop w:val="0"/>
      <w:marBottom w:val="0"/>
      <w:divBdr>
        <w:top w:val="none" w:sz="0" w:space="0" w:color="auto"/>
        <w:left w:val="none" w:sz="0" w:space="0" w:color="auto"/>
        <w:bottom w:val="none" w:sz="0" w:space="0" w:color="auto"/>
        <w:right w:val="none" w:sz="0" w:space="0" w:color="auto"/>
      </w:divBdr>
      <w:divsChild>
        <w:div w:id="1165167809">
          <w:marLeft w:val="0"/>
          <w:marRight w:val="0"/>
          <w:marTop w:val="0"/>
          <w:marBottom w:val="0"/>
          <w:divBdr>
            <w:top w:val="none" w:sz="0" w:space="0" w:color="auto"/>
            <w:left w:val="none" w:sz="0" w:space="0" w:color="auto"/>
            <w:bottom w:val="none" w:sz="0" w:space="0" w:color="auto"/>
            <w:right w:val="none" w:sz="0" w:space="0" w:color="auto"/>
          </w:divBdr>
        </w:div>
      </w:divsChild>
    </w:div>
    <w:div w:id="1865751884">
      <w:bodyDiv w:val="1"/>
      <w:marLeft w:val="0"/>
      <w:marRight w:val="0"/>
      <w:marTop w:val="0"/>
      <w:marBottom w:val="0"/>
      <w:divBdr>
        <w:top w:val="none" w:sz="0" w:space="0" w:color="auto"/>
        <w:left w:val="none" w:sz="0" w:space="0" w:color="auto"/>
        <w:bottom w:val="none" w:sz="0" w:space="0" w:color="auto"/>
        <w:right w:val="none" w:sz="0" w:space="0" w:color="auto"/>
      </w:divBdr>
      <w:divsChild>
        <w:div w:id="1517961237">
          <w:marLeft w:val="0"/>
          <w:marRight w:val="0"/>
          <w:marTop w:val="0"/>
          <w:marBottom w:val="0"/>
          <w:divBdr>
            <w:top w:val="none" w:sz="0" w:space="0" w:color="auto"/>
            <w:left w:val="none" w:sz="0" w:space="0" w:color="auto"/>
            <w:bottom w:val="none" w:sz="0" w:space="0" w:color="auto"/>
            <w:right w:val="none" w:sz="0" w:space="0" w:color="auto"/>
          </w:divBdr>
          <w:divsChild>
            <w:div w:id="702751282">
              <w:marLeft w:val="0"/>
              <w:marRight w:val="0"/>
              <w:marTop w:val="0"/>
              <w:marBottom w:val="0"/>
              <w:divBdr>
                <w:top w:val="none" w:sz="0" w:space="0" w:color="auto"/>
                <w:left w:val="none" w:sz="0" w:space="0" w:color="auto"/>
                <w:bottom w:val="none" w:sz="0" w:space="0" w:color="auto"/>
                <w:right w:val="none" w:sz="0" w:space="0" w:color="auto"/>
              </w:divBdr>
              <w:divsChild>
                <w:div w:id="36201363">
                  <w:marLeft w:val="0"/>
                  <w:marRight w:val="0"/>
                  <w:marTop w:val="0"/>
                  <w:marBottom w:val="0"/>
                  <w:divBdr>
                    <w:top w:val="none" w:sz="0" w:space="0" w:color="auto"/>
                    <w:left w:val="none" w:sz="0" w:space="0" w:color="auto"/>
                    <w:bottom w:val="none" w:sz="0" w:space="0" w:color="auto"/>
                    <w:right w:val="none" w:sz="0" w:space="0" w:color="auto"/>
                  </w:divBdr>
                </w:div>
                <w:div w:id="58094548">
                  <w:marLeft w:val="0"/>
                  <w:marRight w:val="0"/>
                  <w:marTop w:val="0"/>
                  <w:marBottom w:val="0"/>
                  <w:divBdr>
                    <w:top w:val="none" w:sz="0" w:space="0" w:color="auto"/>
                    <w:left w:val="none" w:sz="0" w:space="0" w:color="auto"/>
                    <w:bottom w:val="none" w:sz="0" w:space="0" w:color="auto"/>
                    <w:right w:val="none" w:sz="0" w:space="0" w:color="auto"/>
                  </w:divBdr>
                </w:div>
                <w:div w:id="389379405">
                  <w:marLeft w:val="0"/>
                  <w:marRight w:val="0"/>
                  <w:marTop w:val="0"/>
                  <w:marBottom w:val="0"/>
                  <w:divBdr>
                    <w:top w:val="none" w:sz="0" w:space="0" w:color="auto"/>
                    <w:left w:val="none" w:sz="0" w:space="0" w:color="auto"/>
                    <w:bottom w:val="none" w:sz="0" w:space="0" w:color="auto"/>
                    <w:right w:val="none" w:sz="0" w:space="0" w:color="auto"/>
                  </w:divBdr>
                </w:div>
                <w:div w:id="518324574">
                  <w:marLeft w:val="0"/>
                  <w:marRight w:val="0"/>
                  <w:marTop w:val="0"/>
                  <w:marBottom w:val="0"/>
                  <w:divBdr>
                    <w:top w:val="none" w:sz="0" w:space="0" w:color="auto"/>
                    <w:left w:val="none" w:sz="0" w:space="0" w:color="auto"/>
                    <w:bottom w:val="none" w:sz="0" w:space="0" w:color="auto"/>
                    <w:right w:val="none" w:sz="0" w:space="0" w:color="auto"/>
                  </w:divBdr>
                </w:div>
                <w:div w:id="550380580">
                  <w:marLeft w:val="0"/>
                  <w:marRight w:val="0"/>
                  <w:marTop w:val="0"/>
                  <w:marBottom w:val="0"/>
                  <w:divBdr>
                    <w:top w:val="none" w:sz="0" w:space="0" w:color="auto"/>
                    <w:left w:val="none" w:sz="0" w:space="0" w:color="auto"/>
                    <w:bottom w:val="none" w:sz="0" w:space="0" w:color="auto"/>
                    <w:right w:val="none" w:sz="0" w:space="0" w:color="auto"/>
                  </w:divBdr>
                </w:div>
                <w:div w:id="957447721">
                  <w:marLeft w:val="0"/>
                  <w:marRight w:val="0"/>
                  <w:marTop w:val="0"/>
                  <w:marBottom w:val="0"/>
                  <w:divBdr>
                    <w:top w:val="none" w:sz="0" w:space="0" w:color="auto"/>
                    <w:left w:val="none" w:sz="0" w:space="0" w:color="auto"/>
                    <w:bottom w:val="none" w:sz="0" w:space="0" w:color="auto"/>
                    <w:right w:val="none" w:sz="0" w:space="0" w:color="auto"/>
                  </w:divBdr>
                </w:div>
                <w:div w:id="1078599572">
                  <w:marLeft w:val="0"/>
                  <w:marRight w:val="0"/>
                  <w:marTop w:val="0"/>
                  <w:marBottom w:val="0"/>
                  <w:divBdr>
                    <w:top w:val="none" w:sz="0" w:space="0" w:color="auto"/>
                    <w:left w:val="none" w:sz="0" w:space="0" w:color="auto"/>
                    <w:bottom w:val="none" w:sz="0" w:space="0" w:color="auto"/>
                    <w:right w:val="none" w:sz="0" w:space="0" w:color="auto"/>
                  </w:divBdr>
                </w:div>
                <w:div w:id="1818641804">
                  <w:marLeft w:val="0"/>
                  <w:marRight w:val="0"/>
                  <w:marTop w:val="0"/>
                  <w:marBottom w:val="0"/>
                  <w:divBdr>
                    <w:top w:val="none" w:sz="0" w:space="0" w:color="auto"/>
                    <w:left w:val="none" w:sz="0" w:space="0" w:color="auto"/>
                    <w:bottom w:val="none" w:sz="0" w:space="0" w:color="auto"/>
                    <w:right w:val="none" w:sz="0" w:space="0" w:color="auto"/>
                  </w:divBdr>
                </w:div>
                <w:div w:id="1937903043">
                  <w:marLeft w:val="0"/>
                  <w:marRight w:val="0"/>
                  <w:marTop w:val="0"/>
                  <w:marBottom w:val="0"/>
                  <w:divBdr>
                    <w:top w:val="none" w:sz="0" w:space="0" w:color="auto"/>
                    <w:left w:val="none" w:sz="0" w:space="0" w:color="auto"/>
                    <w:bottom w:val="none" w:sz="0" w:space="0" w:color="auto"/>
                    <w:right w:val="none" w:sz="0" w:space="0" w:color="auto"/>
                  </w:divBdr>
                </w:div>
                <w:div w:id="2082948284">
                  <w:marLeft w:val="0"/>
                  <w:marRight w:val="0"/>
                  <w:marTop w:val="0"/>
                  <w:marBottom w:val="0"/>
                  <w:divBdr>
                    <w:top w:val="none" w:sz="0" w:space="0" w:color="auto"/>
                    <w:left w:val="none" w:sz="0" w:space="0" w:color="auto"/>
                    <w:bottom w:val="none" w:sz="0" w:space="0" w:color="auto"/>
                    <w:right w:val="none" w:sz="0" w:space="0" w:color="auto"/>
                  </w:divBdr>
                </w:div>
                <w:div w:id="2087603179">
                  <w:marLeft w:val="0"/>
                  <w:marRight w:val="0"/>
                  <w:marTop w:val="0"/>
                  <w:marBottom w:val="0"/>
                  <w:divBdr>
                    <w:top w:val="none" w:sz="0" w:space="0" w:color="auto"/>
                    <w:left w:val="none" w:sz="0" w:space="0" w:color="auto"/>
                    <w:bottom w:val="none" w:sz="0" w:space="0" w:color="auto"/>
                    <w:right w:val="none" w:sz="0" w:space="0" w:color="auto"/>
                  </w:divBdr>
                </w:div>
                <w:div w:id="2134707554">
                  <w:marLeft w:val="0"/>
                  <w:marRight w:val="0"/>
                  <w:marTop w:val="0"/>
                  <w:marBottom w:val="0"/>
                  <w:divBdr>
                    <w:top w:val="none" w:sz="0" w:space="0" w:color="auto"/>
                    <w:left w:val="none" w:sz="0" w:space="0" w:color="auto"/>
                    <w:bottom w:val="none" w:sz="0" w:space="0" w:color="auto"/>
                    <w:right w:val="none" w:sz="0" w:space="0" w:color="auto"/>
                  </w:divBdr>
                </w:div>
              </w:divsChild>
            </w:div>
            <w:div w:id="1612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0311">
      <w:bodyDiv w:val="1"/>
      <w:marLeft w:val="0"/>
      <w:marRight w:val="0"/>
      <w:marTop w:val="0"/>
      <w:marBottom w:val="0"/>
      <w:divBdr>
        <w:top w:val="none" w:sz="0" w:space="0" w:color="auto"/>
        <w:left w:val="none" w:sz="0" w:space="0" w:color="auto"/>
        <w:bottom w:val="none" w:sz="0" w:space="0" w:color="auto"/>
        <w:right w:val="none" w:sz="0" w:space="0" w:color="auto"/>
      </w:divBdr>
      <w:divsChild>
        <w:div w:id="2080127894">
          <w:marLeft w:val="0"/>
          <w:marRight w:val="0"/>
          <w:marTop w:val="0"/>
          <w:marBottom w:val="0"/>
          <w:divBdr>
            <w:top w:val="none" w:sz="0" w:space="0" w:color="auto"/>
            <w:left w:val="none" w:sz="0" w:space="0" w:color="auto"/>
            <w:bottom w:val="none" w:sz="0" w:space="0" w:color="auto"/>
            <w:right w:val="none" w:sz="0" w:space="0" w:color="auto"/>
          </w:divBdr>
        </w:div>
      </w:divsChild>
    </w:div>
    <w:div w:id="1966934245">
      <w:bodyDiv w:val="1"/>
      <w:marLeft w:val="0"/>
      <w:marRight w:val="0"/>
      <w:marTop w:val="0"/>
      <w:marBottom w:val="0"/>
      <w:divBdr>
        <w:top w:val="none" w:sz="0" w:space="0" w:color="auto"/>
        <w:left w:val="none" w:sz="0" w:space="0" w:color="auto"/>
        <w:bottom w:val="none" w:sz="0" w:space="0" w:color="auto"/>
        <w:right w:val="none" w:sz="0" w:space="0" w:color="auto"/>
      </w:divBdr>
      <w:divsChild>
        <w:div w:id="1592350179">
          <w:marLeft w:val="0"/>
          <w:marRight w:val="0"/>
          <w:marTop w:val="0"/>
          <w:marBottom w:val="0"/>
          <w:divBdr>
            <w:top w:val="none" w:sz="0" w:space="0" w:color="auto"/>
            <w:left w:val="none" w:sz="0" w:space="0" w:color="auto"/>
            <w:bottom w:val="none" w:sz="0" w:space="0" w:color="auto"/>
            <w:right w:val="none" w:sz="0" w:space="0" w:color="auto"/>
          </w:divBdr>
        </w:div>
      </w:divsChild>
    </w:div>
    <w:div w:id="1968511061">
      <w:bodyDiv w:val="1"/>
      <w:marLeft w:val="0"/>
      <w:marRight w:val="0"/>
      <w:marTop w:val="0"/>
      <w:marBottom w:val="0"/>
      <w:divBdr>
        <w:top w:val="none" w:sz="0" w:space="0" w:color="auto"/>
        <w:left w:val="none" w:sz="0" w:space="0" w:color="auto"/>
        <w:bottom w:val="none" w:sz="0" w:space="0" w:color="auto"/>
        <w:right w:val="none" w:sz="0" w:space="0" w:color="auto"/>
      </w:divBdr>
      <w:divsChild>
        <w:div w:id="803084720">
          <w:marLeft w:val="0"/>
          <w:marRight w:val="0"/>
          <w:marTop w:val="0"/>
          <w:marBottom w:val="0"/>
          <w:divBdr>
            <w:top w:val="none" w:sz="0" w:space="0" w:color="auto"/>
            <w:left w:val="none" w:sz="0" w:space="0" w:color="auto"/>
            <w:bottom w:val="none" w:sz="0" w:space="0" w:color="auto"/>
            <w:right w:val="none" w:sz="0" w:space="0" w:color="auto"/>
          </w:divBdr>
          <w:divsChild>
            <w:div w:id="46691416">
              <w:marLeft w:val="0"/>
              <w:marRight w:val="0"/>
              <w:marTop w:val="0"/>
              <w:marBottom w:val="0"/>
              <w:divBdr>
                <w:top w:val="none" w:sz="0" w:space="0" w:color="auto"/>
                <w:left w:val="none" w:sz="0" w:space="0" w:color="auto"/>
                <w:bottom w:val="none" w:sz="0" w:space="0" w:color="auto"/>
                <w:right w:val="none" w:sz="0" w:space="0" w:color="auto"/>
              </w:divBdr>
            </w:div>
            <w:div w:id="1064333691">
              <w:marLeft w:val="0"/>
              <w:marRight w:val="0"/>
              <w:marTop w:val="0"/>
              <w:marBottom w:val="0"/>
              <w:divBdr>
                <w:top w:val="none" w:sz="0" w:space="0" w:color="auto"/>
                <w:left w:val="none" w:sz="0" w:space="0" w:color="auto"/>
                <w:bottom w:val="none" w:sz="0" w:space="0" w:color="auto"/>
                <w:right w:val="none" w:sz="0" w:space="0" w:color="auto"/>
              </w:divBdr>
            </w:div>
            <w:div w:id="1518614228">
              <w:marLeft w:val="0"/>
              <w:marRight w:val="0"/>
              <w:marTop w:val="0"/>
              <w:marBottom w:val="0"/>
              <w:divBdr>
                <w:top w:val="none" w:sz="0" w:space="0" w:color="auto"/>
                <w:left w:val="none" w:sz="0" w:space="0" w:color="auto"/>
                <w:bottom w:val="none" w:sz="0" w:space="0" w:color="auto"/>
                <w:right w:val="none" w:sz="0" w:space="0" w:color="auto"/>
              </w:divBdr>
            </w:div>
            <w:div w:id="20062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4045">
      <w:bodyDiv w:val="1"/>
      <w:marLeft w:val="0"/>
      <w:marRight w:val="0"/>
      <w:marTop w:val="0"/>
      <w:marBottom w:val="0"/>
      <w:divBdr>
        <w:top w:val="none" w:sz="0" w:space="0" w:color="auto"/>
        <w:left w:val="none" w:sz="0" w:space="0" w:color="auto"/>
        <w:bottom w:val="none" w:sz="0" w:space="0" w:color="auto"/>
        <w:right w:val="none" w:sz="0" w:space="0" w:color="auto"/>
      </w:divBdr>
      <w:divsChild>
        <w:div w:id="1870364447">
          <w:marLeft w:val="0"/>
          <w:marRight w:val="0"/>
          <w:marTop w:val="0"/>
          <w:marBottom w:val="0"/>
          <w:divBdr>
            <w:top w:val="none" w:sz="0" w:space="0" w:color="auto"/>
            <w:left w:val="none" w:sz="0" w:space="0" w:color="auto"/>
            <w:bottom w:val="none" w:sz="0" w:space="0" w:color="auto"/>
            <w:right w:val="none" w:sz="0" w:space="0" w:color="auto"/>
          </w:divBdr>
          <w:divsChild>
            <w:div w:id="4749448">
              <w:marLeft w:val="0"/>
              <w:marRight w:val="0"/>
              <w:marTop w:val="0"/>
              <w:marBottom w:val="0"/>
              <w:divBdr>
                <w:top w:val="none" w:sz="0" w:space="0" w:color="auto"/>
                <w:left w:val="none" w:sz="0" w:space="0" w:color="auto"/>
                <w:bottom w:val="none" w:sz="0" w:space="0" w:color="auto"/>
                <w:right w:val="none" w:sz="0" w:space="0" w:color="auto"/>
              </w:divBdr>
            </w:div>
            <w:div w:id="67728236">
              <w:marLeft w:val="0"/>
              <w:marRight w:val="0"/>
              <w:marTop w:val="0"/>
              <w:marBottom w:val="0"/>
              <w:divBdr>
                <w:top w:val="none" w:sz="0" w:space="0" w:color="auto"/>
                <w:left w:val="none" w:sz="0" w:space="0" w:color="auto"/>
                <w:bottom w:val="none" w:sz="0" w:space="0" w:color="auto"/>
                <w:right w:val="none" w:sz="0" w:space="0" w:color="auto"/>
              </w:divBdr>
            </w:div>
            <w:div w:id="819229137">
              <w:marLeft w:val="0"/>
              <w:marRight w:val="0"/>
              <w:marTop w:val="0"/>
              <w:marBottom w:val="0"/>
              <w:divBdr>
                <w:top w:val="none" w:sz="0" w:space="0" w:color="auto"/>
                <w:left w:val="none" w:sz="0" w:space="0" w:color="auto"/>
                <w:bottom w:val="none" w:sz="0" w:space="0" w:color="auto"/>
                <w:right w:val="none" w:sz="0" w:space="0" w:color="auto"/>
              </w:divBdr>
            </w:div>
            <w:div w:id="859664528">
              <w:marLeft w:val="0"/>
              <w:marRight w:val="0"/>
              <w:marTop w:val="0"/>
              <w:marBottom w:val="0"/>
              <w:divBdr>
                <w:top w:val="none" w:sz="0" w:space="0" w:color="auto"/>
                <w:left w:val="none" w:sz="0" w:space="0" w:color="auto"/>
                <w:bottom w:val="none" w:sz="0" w:space="0" w:color="auto"/>
                <w:right w:val="none" w:sz="0" w:space="0" w:color="auto"/>
              </w:divBdr>
            </w:div>
            <w:div w:id="2128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861">
      <w:bodyDiv w:val="1"/>
      <w:marLeft w:val="0"/>
      <w:marRight w:val="0"/>
      <w:marTop w:val="0"/>
      <w:marBottom w:val="0"/>
      <w:divBdr>
        <w:top w:val="none" w:sz="0" w:space="0" w:color="auto"/>
        <w:left w:val="none" w:sz="0" w:space="0" w:color="auto"/>
        <w:bottom w:val="none" w:sz="0" w:space="0" w:color="auto"/>
        <w:right w:val="none" w:sz="0" w:space="0" w:color="auto"/>
      </w:divBdr>
      <w:divsChild>
        <w:div w:id="918293344">
          <w:marLeft w:val="0"/>
          <w:marRight w:val="0"/>
          <w:marTop w:val="0"/>
          <w:marBottom w:val="0"/>
          <w:divBdr>
            <w:top w:val="none" w:sz="0" w:space="0" w:color="auto"/>
            <w:left w:val="none" w:sz="0" w:space="0" w:color="auto"/>
            <w:bottom w:val="none" w:sz="0" w:space="0" w:color="auto"/>
            <w:right w:val="none" w:sz="0" w:space="0" w:color="auto"/>
          </w:divBdr>
          <w:divsChild>
            <w:div w:id="6970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9564">
      <w:bodyDiv w:val="1"/>
      <w:marLeft w:val="0"/>
      <w:marRight w:val="0"/>
      <w:marTop w:val="0"/>
      <w:marBottom w:val="0"/>
      <w:divBdr>
        <w:top w:val="none" w:sz="0" w:space="0" w:color="auto"/>
        <w:left w:val="none" w:sz="0" w:space="0" w:color="auto"/>
        <w:bottom w:val="none" w:sz="0" w:space="0" w:color="auto"/>
        <w:right w:val="none" w:sz="0" w:space="0" w:color="auto"/>
      </w:divBdr>
      <w:divsChild>
        <w:div w:id="4408631">
          <w:marLeft w:val="0"/>
          <w:marRight w:val="0"/>
          <w:marTop w:val="0"/>
          <w:marBottom w:val="0"/>
          <w:divBdr>
            <w:top w:val="none" w:sz="0" w:space="0" w:color="auto"/>
            <w:left w:val="none" w:sz="0" w:space="0" w:color="auto"/>
            <w:bottom w:val="none" w:sz="0" w:space="0" w:color="auto"/>
            <w:right w:val="none" w:sz="0" w:space="0" w:color="auto"/>
          </w:divBdr>
        </w:div>
      </w:divsChild>
    </w:div>
    <w:div w:id="2035112118">
      <w:bodyDiv w:val="1"/>
      <w:marLeft w:val="0"/>
      <w:marRight w:val="0"/>
      <w:marTop w:val="0"/>
      <w:marBottom w:val="0"/>
      <w:divBdr>
        <w:top w:val="none" w:sz="0" w:space="0" w:color="auto"/>
        <w:left w:val="none" w:sz="0" w:space="0" w:color="auto"/>
        <w:bottom w:val="none" w:sz="0" w:space="0" w:color="auto"/>
        <w:right w:val="none" w:sz="0" w:space="0" w:color="auto"/>
      </w:divBdr>
      <w:divsChild>
        <w:div w:id="2073308016">
          <w:marLeft w:val="0"/>
          <w:marRight w:val="0"/>
          <w:marTop w:val="0"/>
          <w:marBottom w:val="0"/>
          <w:divBdr>
            <w:top w:val="none" w:sz="0" w:space="0" w:color="auto"/>
            <w:left w:val="none" w:sz="0" w:space="0" w:color="auto"/>
            <w:bottom w:val="none" w:sz="0" w:space="0" w:color="auto"/>
            <w:right w:val="none" w:sz="0" w:space="0" w:color="auto"/>
          </w:divBdr>
          <w:divsChild>
            <w:div w:id="1742870332">
              <w:marLeft w:val="0"/>
              <w:marRight w:val="0"/>
              <w:marTop w:val="0"/>
              <w:marBottom w:val="0"/>
              <w:divBdr>
                <w:top w:val="none" w:sz="0" w:space="0" w:color="auto"/>
                <w:left w:val="none" w:sz="0" w:space="0" w:color="auto"/>
                <w:bottom w:val="none" w:sz="0" w:space="0" w:color="auto"/>
                <w:right w:val="none" w:sz="0" w:space="0" w:color="auto"/>
              </w:divBdr>
            </w:div>
            <w:div w:id="1899825168">
              <w:marLeft w:val="0"/>
              <w:marRight w:val="0"/>
              <w:marTop w:val="0"/>
              <w:marBottom w:val="0"/>
              <w:divBdr>
                <w:top w:val="none" w:sz="0" w:space="0" w:color="auto"/>
                <w:left w:val="none" w:sz="0" w:space="0" w:color="auto"/>
                <w:bottom w:val="none" w:sz="0" w:space="0" w:color="auto"/>
                <w:right w:val="none" w:sz="0" w:space="0" w:color="auto"/>
              </w:divBdr>
            </w:div>
            <w:div w:id="19688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5038">
      <w:bodyDiv w:val="1"/>
      <w:marLeft w:val="0"/>
      <w:marRight w:val="0"/>
      <w:marTop w:val="0"/>
      <w:marBottom w:val="0"/>
      <w:divBdr>
        <w:top w:val="none" w:sz="0" w:space="0" w:color="auto"/>
        <w:left w:val="none" w:sz="0" w:space="0" w:color="auto"/>
        <w:bottom w:val="none" w:sz="0" w:space="0" w:color="auto"/>
        <w:right w:val="none" w:sz="0" w:space="0" w:color="auto"/>
      </w:divBdr>
      <w:divsChild>
        <w:div w:id="948076392">
          <w:marLeft w:val="0"/>
          <w:marRight w:val="0"/>
          <w:marTop w:val="0"/>
          <w:marBottom w:val="0"/>
          <w:divBdr>
            <w:top w:val="none" w:sz="0" w:space="0" w:color="auto"/>
            <w:left w:val="none" w:sz="0" w:space="0" w:color="auto"/>
            <w:bottom w:val="none" w:sz="0" w:space="0" w:color="auto"/>
            <w:right w:val="none" w:sz="0" w:space="0" w:color="auto"/>
          </w:divBdr>
          <w:divsChild>
            <w:div w:id="1018315392">
              <w:marLeft w:val="0"/>
              <w:marRight w:val="0"/>
              <w:marTop w:val="0"/>
              <w:marBottom w:val="0"/>
              <w:divBdr>
                <w:top w:val="none" w:sz="0" w:space="0" w:color="auto"/>
                <w:left w:val="none" w:sz="0" w:space="0" w:color="auto"/>
                <w:bottom w:val="none" w:sz="0" w:space="0" w:color="auto"/>
                <w:right w:val="none" w:sz="0" w:space="0" w:color="auto"/>
              </w:divBdr>
            </w:div>
            <w:div w:id="11984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hihu.com/question/22680523"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youku.com/v_show/id_XNjY2NzE2OTA4.html" TargetMode="External"/><Relationship Id="rId10" Type="http://schemas.openxmlformats.org/officeDocument/2006/relationships/hyperlink" Target="http://www.chinasmack.com/2014/videos/chinese-dating-site-tv-ad-promotes-being-forced-into-marriag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ytimes.com/2013/07/25/world/asia/25iht-letter25.html?_r=1&amp;" TargetMode="External"/><Relationship Id="rId4" Type="http://schemas.openxmlformats.org/officeDocument/2006/relationships/hyperlink" Target="http://www.zhihu.com/question/22680523" TargetMode="External"/><Relationship Id="rId5" Type="http://schemas.openxmlformats.org/officeDocument/2006/relationships/hyperlink" Target="http://www.zhihu.com/question/22680523" TargetMode="External"/><Relationship Id="rId6" Type="http://schemas.openxmlformats.org/officeDocument/2006/relationships/hyperlink" Target="http://www.zhihu.com/question/22680523" TargetMode="External"/><Relationship Id="rId1" Type="http://schemas.openxmlformats.org/officeDocument/2006/relationships/hyperlink" Target="http://www.chinasmack.com/2014/videos/chinese-dating-site-tv-ad-promotes-being-forced-into-marriage.html" TargetMode="External"/><Relationship Id="rId2" Type="http://schemas.openxmlformats.org/officeDocument/2006/relationships/hyperlink" Target="http://v.youku.com/v_show/id_XNjY2NzE2OTA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124FA-C82A-754B-89B4-FA5E7D6E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7148</Words>
  <Characters>40747</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47800</CharactersWithSpaces>
  <SharedDoc>false</SharedDoc>
  <HLinks>
    <vt:vector size="78" baseType="variant">
      <vt:variant>
        <vt:i4>7274553</vt:i4>
      </vt:variant>
      <vt:variant>
        <vt:i4>12</vt:i4>
      </vt:variant>
      <vt:variant>
        <vt:i4>0</vt:i4>
      </vt:variant>
      <vt:variant>
        <vt:i4>5</vt:i4>
      </vt:variant>
      <vt:variant>
        <vt:lpwstr>http://www.zhihu.com/question/22680523</vt:lpwstr>
      </vt:variant>
      <vt:variant>
        <vt:lpwstr/>
      </vt:variant>
      <vt:variant>
        <vt:i4>4980799</vt:i4>
      </vt:variant>
      <vt:variant>
        <vt:i4>9</vt:i4>
      </vt:variant>
      <vt:variant>
        <vt:i4>0</vt:i4>
      </vt:variant>
      <vt:variant>
        <vt:i4>5</vt:i4>
      </vt:variant>
      <vt:variant>
        <vt:lpwstr>http://www.scmp.com/news/china-insider/article/1355124/chinese-instant-messaging-app-momo-boasts-80-million-users</vt:lpwstr>
      </vt:variant>
      <vt:variant>
        <vt:lpwstr/>
      </vt:variant>
      <vt:variant>
        <vt:i4>2293841</vt:i4>
      </vt:variant>
      <vt:variant>
        <vt:i4>6</vt:i4>
      </vt:variant>
      <vt:variant>
        <vt:i4>0</vt:i4>
      </vt:variant>
      <vt:variant>
        <vt:i4>5</vt:i4>
      </vt:variant>
      <vt:variant>
        <vt:lpwstr>http://shanghaiist.com/2013/11/14/momo-app-reaches-80-million-users.php</vt:lpwstr>
      </vt:variant>
      <vt:variant>
        <vt:lpwstr/>
      </vt:variant>
      <vt:variant>
        <vt:i4>6225998</vt:i4>
      </vt:variant>
      <vt:variant>
        <vt:i4>3</vt:i4>
      </vt:variant>
      <vt:variant>
        <vt:i4>0</vt:i4>
      </vt:variant>
      <vt:variant>
        <vt:i4>5</vt:i4>
      </vt:variant>
      <vt:variant>
        <vt:lpwstr>http://www.chinasmack.com/2014/videos/chinese-dating-site-tv-ad-promotes-being-forced-into-marriage.html</vt:lpwstr>
      </vt:variant>
      <vt:variant>
        <vt:lpwstr/>
      </vt:variant>
      <vt:variant>
        <vt:i4>2490399</vt:i4>
      </vt:variant>
      <vt:variant>
        <vt:i4>0</vt:i4>
      </vt:variant>
      <vt:variant>
        <vt:i4>0</vt:i4>
      </vt:variant>
      <vt:variant>
        <vt:i4>5</vt:i4>
      </vt:variant>
      <vt:variant>
        <vt:lpwstr>http://v.youku.com/v_show/id_XNjY2NzE2OTA4.html</vt:lpwstr>
      </vt:variant>
      <vt:variant>
        <vt:lpwstr/>
      </vt:variant>
      <vt:variant>
        <vt:i4>7274553</vt:i4>
      </vt:variant>
      <vt:variant>
        <vt:i4>21</vt:i4>
      </vt:variant>
      <vt:variant>
        <vt:i4>0</vt:i4>
      </vt:variant>
      <vt:variant>
        <vt:i4>5</vt:i4>
      </vt:variant>
      <vt:variant>
        <vt:lpwstr>http://www.zhihu.com/question/22680523</vt:lpwstr>
      </vt:variant>
      <vt:variant>
        <vt:lpwstr/>
      </vt:variant>
      <vt:variant>
        <vt:i4>7274553</vt:i4>
      </vt:variant>
      <vt:variant>
        <vt:i4>18</vt:i4>
      </vt:variant>
      <vt:variant>
        <vt:i4>0</vt:i4>
      </vt:variant>
      <vt:variant>
        <vt:i4>5</vt:i4>
      </vt:variant>
      <vt:variant>
        <vt:lpwstr>http://www.zhihu.com/question/22680523</vt:lpwstr>
      </vt:variant>
      <vt:variant>
        <vt:lpwstr/>
      </vt:variant>
      <vt:variant>
        <vt:i4>7274553</vt:i4>
      </vt:variant>
      <vt:variant>
        <vt:i4>15</vt:i4>
      </vt:variant>
      <vt:variant>
        <vt:i4>0</vt:i4>
      </vt:variant>
      <vt:variant>
        <vt:i4>5</vt:i4>
      </vt:variant>
      <vt:variant>
        <vt:lpwstr>http://www.zhihu.com/question/22680523</vt:lpwstr>
      </vt:variant>
      <vt:variant>
        <vt:lpwstr/>
      </vt:variant>
      <vt:variant>
        <vt:i4>721019</vt:i4>
      </vt:variant>
      <vt:variant>
        <vt:i4>12</vt:i4>
      </vt:variant>
      <vt:variant>
        <vt:i4>0</vt:i4>
      </vt:variant>
      <vt:variant>
        <vt:i4>5</vt:i4>
      </vt:variant>
      <vt:variant>
        <vt:lpwstr>http://www.nytimes.com/2013/07/25/world/asia/25iht-letter25.html?_r=1&amp;</vt:lpwstr>
      </vt:variant>
      <vt:variant>
        <vt:lpwstr/>
      </vt:variant>
      <vt:variant>
        <vt:i4>4980799</vt:i4>
      </vt:variant>
      <vt:variant>
        <vt:i4>9</vt:i4>
      </vt:variant>
      <vt:variant>
        <vt:i4>0</vt:i4>
      </vt:variant>
      <vt:variant>
        <vt:i4>5</vt:i4>
      </vt:variant>
      <vt:variant>
        <vt:lpwstr>http://www.scmp.com/news/china-insider/article/1355124/chinese-instant-messaging-app-momo-boasts-80-million-users</vt:lpwstr>
      </vt:variant>
      <vt:variant>
        <vt:lpwstr/>
      </vt:variant>
      <vt:variant>
        <vt:i4>2293841</vt:i4>
      </vt:variant>
      <vt:variant>
        <vt:i4>6</vt:i4>
      </vt:variant>
      <vt:variant>
        <vt:i4>0</vt:i4>
      </vt:variant>
      <vt:variant>
        <vt:i4>5</vt:i4>
      </vt:variant>
      <vt:variant>
        <vt:lpwstr>http://shanghaiist.com/2013/11/14/momo-app-reaches-80-million-users.php</vt:lpwstr>
      </vt:variant>
      <vt:variant>
        <vt:lpwstr/>
      </vt:variant>
      <vt:variant>
        <vt:i4>2490399</vt:i4>
      </vt:variant>
      <vt:variant>
        <vt:i4>3</vt:i4>
      </vt:variant>
      <vt:variant>
        <vt:i4>0</vt:i4>
      </vt:variant>
      <vt:variant>
        <vt:i4>5</vt:i4>
      </vt:variant>
      <vt:variant>
        <vt:lpwstr>http://v.youku.com/v_show/id_XNjY2NzE2OTA4.html</vt:lpwstr>
      </vt:variant>
      <vt:variant>
        <vt:lpwstr/>
      </vt:variant>
      <vt:variant>
        <vt:i4>6225998</vt:i4>
      </vt:variant>
      <vt:variant>
        <vt:i4>0</vt:i4>
      </vt:variant>
      <vt:variant>
        <vt:i4>0</vt:i4>
      </vt:variant>
      <vt:variant>
        <vt:i4>5</vt:i4>
      </vt:variant>
      <vt:variant>
        <vt:lpwstr>http://www.chinasmack.com/2014/videos/chinese-dating-site-tv-ad-promotes-being-forced-into-marriage.html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Cheung</dc:creator>
  <cp:keywords/>
  <dc:description/>
  <cp:lastModifiedBy>Bob Dylan</cp:lastModifiedBy>
  <cp:revision>2</cp:revision>
  <dcterms:created xsi:type="dcterms:W3CDTF">2015-03-13T13:38:00Z</dcterms:created>
  <dcterms:modified xsi:type="dcterms:W3CDTF">2015-03-13T13:38:00Z</dcterms:modified>
</cp:coreProperties>
</file>